
<file path=[Content_Types].xml><?xml version="1.0" encoding="utf-8"?>
<Types xmlns="http://schemas.openxmlformats.org/package/2006/content-types">
  <Default Extension="xml" ContentType="application/xml"/>
  <Default Extension="jpeg" ContentType="image/jpe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E9468" w14:textId="77777777" w:rsidR="00361F55" w:rsidRPr="009C67A6" w:rsidRDefault="00E4615A" w:rsidP="00361F55">
      <w:pPr>
        <w:jc w:val="center"/>
        <w:rPr>
          <w:rFonts w:asciiTheme="majorHAnsi" w:hAnsiTheme="majorHAnsi"/>
          <w:b/>
          <w:sz w:val="22"/>
          <w:szCs w:val="22"/>
        </w:rPr>
      </w:pPr>
      <w:r w:rsidRPr="006D426F">
        <w:rPr>
          <w:rFonts w:asciiTheme="majorHAnsi" w:hAnsiTheme="majorHAnsi"/>
          <w:b/>
          <w:sz w:val="22"/>
          <w:szCs w:val="22"/>
        </w:rPr>
        <w:t>Plataforma Pública de Redistritación México (PPR</w:t>
      </w:r>
      <w:r w:rsidR="00341233" w:rsidRPr="000E3EA4">
        <w:rPr>
          <w:rFonts w:asciiTheme="majorHAnsi" w:hAnsiTheme="majorHAnsi"/>
          <w:b/>
          <w:sz w:val="22"/>
          <w:szCs w:val="22"/>
        </w:rPr>
        <w:t>-</w:t>
      </w:r>
      <w:r w:rsidRPr="000E3EA4">
        <w:rPr>
          <w:rFonts w:asciiTheme="majorHAnsi" w:hAnsiTheme="majorHAnsi"/>
          <w:b/>
          <w:sz w:val="22"/>
          <w:szCs w:val="22"/>
        </w:rPr>
        <w:t>M</w:t>
      </w:r>
      <w:r w:rsidR="00341233" w:rsidRPr="004D2098">
        <w:rPr>
          <w:rFonts w:asciiTheme="majorHAnsi" w:hAnsiTheme="majorHAnsi"/>
          <w:b/>
          <w:sz w:val="22"/>
          <w:szCs w:val="22"/>
        </w:rPr>
        <w:t>éxico</w:t>
      </w:r>
      <w:r w:rsidRPr="004F2B47">
        <w:rPr>
          <w:rFonts w:asciiTheme="majorHAnsi" w:hAnsiTheme="majorHAnsi"/>
          <w:b/>
          <w:sz w:val="22"/>
          <w:szCs w:val="22"/>
        </w:rPr>
        <w:t>)</w:t>
      </w:r>
    </w:p>
    <w:p w14:paraId="526010DA" w14:textId="77777777" w:rsidR="00E4615A" w:rsidRPr="00661540" w:rsidRDefault="00E4615A" w:rsidP="00E4615A">
      <w:pPr>
        <w:jc w:val="center"/>
        <w:rPr>
          <w:rFonts w:asciiTheme="majorHAnsi" w:hAnsiTheme="majorHAnsi"/>
          <w:b/>
          <w:sz w:val="22"/>
          <w:szCs w:val="22"/>
        </w:rPr>
      </w:pPr>
    </w:p>
    <w:p w14:paraId="4A736871" w14:textId="77777777" w:rsidR="00C85A92" w:rsidRPr="006D426F" w:rsidRDefault="00E4615A" w:rsidP="00E4615A">
      <w:pPr>
        <w:jc w:val="center"/>
        <w:rPr>
          <w:rFonts w:asciiTheme="majorHAnsi" w:hAnsiTheme="majorHAnsi"/>
          <w:b/>
          <w:sz w:val="22"/>
          <w:szCs w:val="22"/>
        </w:rPr>
      </w:pPr>
      <w:r w:rsidRPr="00C67AF6">
        <w:rPr>
          <w:rFonts w:asciiTheme="majorHAnsi" w:hAnsiTheme="majorHAnsi"/>
          <w:b/>
          <w:sz w:val="22"/>
          <w:szCs w:val="22"/>
        </w:rPr>
        <w:t>Un Proyecto para Abrir las Fronteras Electorales a la Sociedad Civil</w:t>
      </w:r>
      <w:r w:rsidR="000A3D77" w:rsidRPr="006D426F">
        <w:rPr>
          <w:rStyle w:val="FootnoteReference"/>
          <w:rFonts w:asciiTheme="majorHAnsi" w:hAnsiTheme="majorHAnsi"/>
          <w:sz w:val="22"/>
          <w:szCs w:val="22"/>
        </w:rPr>
        <w:footnoteReference w:id="1"/>
      </w:r>
    </w:p>
    <w:p w14:paraId="487A8A72" w14:textId="77777777" w:rsidR="00E4615A" w:rsidRPr="000E3EA4" w:rsidRDefault="00E4615A" w:rsidP="00E4615A">
      <w:pPr>
        <w:jc w:val="center"/>
        <w:rPr>
          <w:rFonts w:asciiTheme="majorHAnsi" w:hAnsiTheme="majorHAnsi"/>
          <w:sz w:val="22"/>
          <w:szCs w:val="22"/>
        </w:rPr>
      </w:pPr>
    </w:p>
    <w:p w14:paraId="3D7D114B" w14:textId="2CF34F0D" w:rsidR="00E4615A" w:rsidRPr="009C67A6" w:rsidRDefault="00E4615A" w:rsidP="00037696">
      <w:pPr>
        <w:jc w:val="center"/>
        <w:rPr>
          <w:rFonts w:asciiTheme="majorHAnsi" w:hAnsiTheme="majorHAnsi"/>
          <w:sz w:val="20"/>
          <w:szCs w:val="20"/>
        </w:rPr>
      </w:pPr>
      <w:r w:rsidRPr="004D2098">
        <w:rPr>
          <w:rFonts w:asciiTheme="majorHAnsi" w:hAnsiTheme="majorHAnsi"/>
          <w:sz w:val="20"/>
          <w:szCs w:val="20"/>
        </w:rPr>
        <w:t>Po</w:t>
      </w:r>
      <w:ins w:id="1" w:author="Alejandro Trelles" w:date="2012-10-15T22:56:00Z">
        <w:r w:rsidR="00037696" w:rsidRPr="004F2B47">
          <w:rPr>
            <w:rFonts w:asciiTheme="majorHAnsi" w:hAnsiTheme="majorHAnsi"/>
            <w:sz w:val="20"/>
            <w:szCs w:val="20"/>
          </w:rPr>
          <w:t>r</w:t>
        </w:r>
      </w:ins>
    </w:p>
    <w:p w14:paraId="020D3E9F" w14:textId="77777777" w:rsidR="00E4615A" w:rsidRPr="00661540" w:rsidRDefault="00E4615A" w:rsidP="00E4615A">
      <w:pPr>
        <w:jc w:val="center"/>
        <w:rPr>
          <w:rFonts w:asciiTheme="majorHAnsi" w:hAnsiTheme="majorHAnsi"/>
          <w:sz w:val="20"/>
          <w:szCs w:val="20"/>
        </w:rPr>
      </w:pPr>
      <w:proofErr w:type="spellStart"/>
      <w:r w:rsidRPr="00661540">
        <w:rPr>
          <w:rFonts w:asciiTheme="majorHAnsi" w:hAnsiTheme="majorHAnsi"/>
          <w:sz w:val="20"/>
          <w:szCs w:val="20"/>
        </w:rPr>
        <w:t>Micah</w:t>
      </w:r>
      <w:proofErr w:type="spellEnd"/>
      <w:r w:rsidRPr="00661540">
        <w:rPr>
          <w:rFonts w:asciiTheme="majorHAnsi" w:hAnsiTheme="majorHAnsi"/>
          <w:sz w:val="20"/>
          <w:szCs w:val="20"/>
        </w:rPr>
        <w:t xml:space="preserve"> </w:t>
      </w:r>
      <w:proofErr w:type="spellStart"/>
      <w:r w:rsidRPr="00661540">
        <w:rPr>
          <w:rFonts w:asciiTheme="majorHAnsi" w:hAnsiTheme="majorHAnsi"/>
          <w:sz w:val="20"/>
          <w:szCs w:val="20"/>
        </w:rPr>
        <w:t>Altman</w:t>
      </w:r>
      <w:proofErr w:type="spellEnd"/>
    </w:p>
    <w:p w14:paraId="5127FB1B" w14:textId="77777777" w:rsidR="00E4615A" w:rsidRPr="00C67AF6" w:rsidRDefault="00E4615A" w:rsidP="00E4615A">
      <w:pPr>
        <w:jc w:val="center"/>
        <w:rPr>
          <w:rFonts w:asciiTheme="majorHAnsi" w:hAnsiTheme="majorHAnsi"/>
          <w:sz w:val="20"/>
          <w:szCs w:val="20"/>
        </w:rPr>
      </w:pPr>
    </w:p>
    <w:p w14:paraId="05D90E23" w14:textId="77777777" w:rsidR="00E4615A" w:rsidRPr="00F9584D" w:rsidRDefault="00E4615A" w:rsidP="00E4615A">
      <w:pPr>
        <w:jc w:val="center"/>
        <w:rPr>
          <w:rFonts w:asciiTheme="majorHAnsi" w:hAnsiTheme="majorHAnsi"/>
          <w:sz w:val="20"/>
          <w:szCs w:val="20"/>
        </w:rPr>
      </w:pPr>
      <w:r w:rsidRPr="00F9584D">
        <w:rPr>
          <w:rFonts w:asciiTheme="majorHAnsi" w:hAnsiTheme="majorHAnsi"/>
          <w:sz w:val="20"/>
          <w:szCs w:val="20"/>
        </w:rPr>
        <w:t>Michael McDonald</w:t>
      </w:r>
    </w:p>
    <w:p w14:paraId="72FFF83A" w14:textId="77777777" w:rsidR="00E4615A" w:rsidRPr="00196AB5" w:rsidRDefault="00E4615A" w:rsidP="00E4615A">
      <w:pPr>
        <w:jc w:val="center"/>
        <w:rPr>
          <w:rFonts w:asciiTheme="majorHAnsi" w:hAnsiTheme="majorHAnsi"/>
          <w:sz w:val="20"/>
          <w:szCs w:val="20"/>
        </w:rPr>
      </w:pPr>
    </w:p>
    <w:p w14:paraId="60E2CD04" w14:textId="77777777" w:rsidR="00E4615A" w:rsidRPr="00D86BC9" w:rsidRDefault="00E4615A" w:rsidP="00E4615A">
      <w:pPr>
        <w:jc w:val="center"/>
        <w:rPr>
          <w:rFonts w:asciiTheme="majorHAnsi" w:hAnsiTheme="majorHAnsi"/>
          <w:sz w:val="20"/>
          <w:szCs w:val="20"/>
        </w:rPr>
      </w:pPr>
      <w:r w:rsidRPr="00D86BC9">
        <w:rPr>
          <w:rFonts w:asciiTheme="majorHAnsi" w:hAnsiTheme="majorHAnsi"/>
          <w:sz w:val="20"/>
          <w:szCs w:val="20"/>
        </w:rPr>
        <w:t>Alejandro Trelles</w:t>
      </w:r>
    </w:p>
    <w:p w14:paraId="77E00DB5" w14:textId="77777777" w:rsidR="00F114E8" w:rsidRPr="00C3126F" w:rsidRDefault="00F114E8" w:rsidP="008512AD">
      <w:pPr>
        <w:rPr>
          <w:rFonts w:asciiTheme="majorHAnsi" w:hAnsiTheme="majorHAnsi"/>
          <w:sz w:val="22"/>
          <w:szCs w:val="22"/>
        </w:rPr>
      </w:pPr>
    </w:p>
    <w:p w14:paraId="697AD13D" w14:textId="77777777" w:rsidR="00F114E8" w:rsidRPr="00EE43BC" w:rsidRDefault="001B45C1" w:rsidP="001B45C1">
      <w:pPr>
        <w:jc w:val="center"/>
        <w:rPr>
          <w:rFonts w:asciiTheme="majorHAnsi" w:hAnsiTheme="majorHAnsi"/>
          <w:b/>
          <w:i/>
          <w:sz w:val="22"/>
          <w:szCs w:val="22"/>
        </w:rPr>
      </w:pPr>
      <w:r w:rsidRPr="00EE43BC">
        <w:rPr>
          <w:rFonts w:asciiTheme="majorHAnsi" w:hAnsiTheme="majorHAnsi"/>
          <w:b/>
          <w:i/>
          <w:sz w:val="22"/>
          <w:szCs w:val="22"/>
        </w:rPr>
        <w:t>Resumen</w:t>
      </w:r>
    </w:p>
    <w:p w14:paraId="22EC2B80" w14:textId="3EC9BF41" w:rsidR="00632092" w:rsidRPr="006D426F" w:rsidRDefault="00C1179E" w:rsidP="001B45C1">
      <w:pPr>
        <w:ind w:left="1134" w:right="1155"/>
        <w:jc w:val="both"/>
        <w:rPr>
          <w:rFonts w:asciiTheme="majorHAnsi" w:hAnsiTheme="majorHAnsi"/>
          <w:sz w:val="22"/>
          <w:szCs w:val="22"/>
        </w:rPr>
      </w:pPr>
      <w:r w:rsidRPr="00621963">
        <w:rPr>
          <w:rFonts w:asciiTheme="majorHAnsi" w:hAnsiTheme="majorHAnsi"/>
          <w:sz w:val="20"/>
          <w:szCs w:val="20"/>
        </w:rPr>
        <w:t>L</w:t>
      </w:r>
      <w:r w:rsidR="001B45C1" w:rsidRPr="005B5943">
        <w:rPr>
          <w:rFonts w:asciiTheme="majorHAnsi" w:hAnsiTheme="majorHAnsi"/>
          <w:sz w:val="20"/>
          <w:szCs w:val="20"/>
        </w:rPr>
        <w:t xml:space="preserve">a Plataforma Pública de </w:t>
      </w:r>
      <w:proofErr w:type="spellStart"/>
      <w:r w:rsidR="001B45C1" w:rsidRPr="005B5943">
        <w:rPr>
          <w:rFonts w:asciiTheme="majorHAnsi" w:hAnsiTheme="majorHAnsi"/>
          <w:sz w:val="20"/>
          <w:szCs w:val="20"/>
        </w:rPr>
        <w:t>Redistrtación</w:t>
      </w:r>
      <w:proofErr w:type="spellEnd"/>
      <w:r w:rsidR="001B45C1" w:rsidRPr="005B5943">
        <w:rPr>
          <w:rFonts w:asciiTheme="majorHAnsi" w:hAnsiTheme="majorHAnsi"/>
          <w:sz w:val="20"/>
          <w:szCs w:val="20"/>
        </w:rPr>
        <w:t xml:space="preserve"> México (PPRM) es</w:t>
      </w:r>
      <w:r w:rsidRPr="008710E2">
        <w:rPr>
          <w:rFonts w:asciiTheme="majorHAnsi" w:hAnsiTheme="majorHAnsi"/>
          <w:sz w:val="20"/>
          <w:szCs w:val="20"/>
        </w:rPr>
        <w:t xml:space="preserve"> un proy</w:t>
      </w:r>
      <w:r w:rsidRPr="0074038C">
        <w:rPr>
          <w:rFonts w:asciiTheme="majorHAnsi" w:hAnsiTheme="majorHAnsi"/>
          <w:sz w:val="20"/>
          <w:szCs w:val="20"/>
        </w:rPr>
        <w:t>ecto que</w:t>
      </w:r>
      <w:r w:rsidR="00B55AF1" w:rsidRPr="00EC4DF9">
        <w:rPr>
          <w:rFonts w:asciiTheme="majorHAnsi" w:hAnsiTheme="majorHAnsi"/>
          <w:sz w:val="20"/>
          <w:szCs w:val="20"/>
        </w:rPr>
        <w:t xml:space="preserve"> </w:t>
      </w:r>
      <w:r w:rsidRPr="00EC4DF9">
        <w:rPr>
          <w:rFonts w:asciiTheme="majorHAnsi" w:hAnsiTheme="majorHAnsi"/>
          <w:sz w:val="20"/>
          <w:szCs w:val="20"/>
        </w:rPr>
        <w:t>busca</w:t>
      </w:r>
      <w:r w:rsidR="001B45C1" w:rsidRPr="006620FE">
        <w:rPr>
          <w:rFonts w:asciiTheme="majorHAnsi" w:hAnsiTheme="majorHAnsi"/>
          <w:sz w:val="20"/>
          <w:szCs w:val="20"/>
        </w:rPr>
        <w:t xml:space="preserve"> generar un espacio público para que la ciudadanía participe abiertamente en el proceso</w:t>
      </w:r>
      <w:r w:rsidR="00B55AF1" w:rsidRPr="001C4EBD">
        <w:rPr>
          <w:rFonts w:asciiTheme="majorHAnsi" w:hAnsiTheme="majorHAnsi"/>
          <w:sz w:val="20"/>
          <w:szCs w:val="20"/>
        </w:rPr>
        <w:t xml:space="preserve"> federal</w:t>
      </w:r>
      <w:r w:rsidR="001B45C1" w:rsidRPr="00052E78">
        <w:rPr>
          <w:rFonts w:asciiTheme="majorHAnsi" w:hAnsiTheme="majorHAnsi"/>
          <w:sz w:val="20"/>
          <w:szCs w:val="20"/>
        </w:rPr>
        <w:t xml:space="preserve"> de </w:t>
      </w:r>
      <w:proofErr w:type="spellStart"/>
      <w:r w:rsidR="001B45C1" w:rsidRPr="00052E78">
        <w:rPr>
          <w:rFonts w:asciiTheme="majorHAnsi" w:hAnsiTheme="majorHAnsi"/>
          <w:sz w:val="20"/>
          <w:szCs w:val="20"/>
        </w:rPr>
        <w:t>redistritación</w:t>
      </w:r>
      <w:proofErr w:type="spellEnd"/>
      <w:r w:rsidR="001B45C1" w:rsidRPr="00052E78">
        <w:rPr>
          <w:rFonts w:asciiTheme="majorHAnsi" w:hAnsiTheme="majorHAnsi"/>
          <w:sz w:val="20"/>
          <w:szCs w:val="20"/>
        </w:rPr>
        <w:t xml:space="preserve"> </w:t>
      </w:r>
      <w:del w:id="2" w:author="Alejandro Trelles" w:date="2012-10-14T17:53:00Z">
        <w:r w:rsidR="00B775DD" w:rsidRPr="00D10FE9" w:rsidDel="00E73C90">
          <w:rPr>
            <w:rFonts w:asciiTheme="majorHAnsi" w:hAnsiTheme="majorHAnsi"/>
            <w:sz w:val="20"/>
            <w:szCs w:val="20"/>
          </w:rPr>
          <w:delText>que se llevará a cabo en</w:delText>
        </w:r>
        <w:r w:rsidR="001B45C1" w:rsidRPr="00D82E08" w:rsidDel="00E73C90">
          <w:rPr>
            <w:rFonts w:asciiTheme="majorHAnsi" w:hAnsiTheme="majorHAnsi"/>
            <w:sz w:val="20"/>
            <w:szCs w:val="20"/>
          </w:rPr>
          <w:delText xml:space="preserve"> México</w:delText>
        </w:r>
        <w:r w:rsidR="00B55AF1" w:rsidRPr="006C7663" w:rsidDel="00E73C90">
          <w:rPr>
            <w:rFonts w:asciiTheme="majorHAnsi" w:hAnsiTheme="majorHAnsi"/>
            <w:sz w:val="20"/>
            <w:szCs w:val="20"/>
          </w:rPr>
          <w:delText xml:space="preserve"> en el 2013</w:delText>
        </w:r>
      </w:del>
      <w:ins w:id="3" w:author="Alejandro Trelles" w:date="2012-10-14T11:20:00Z">
        <w:r w:rsidR="00CA4618" w:rsidRPr="00E1159B">
          <w:rPr>
            <w:rFonts w:asciiTheme="majorHAnsi" w:hAnsiTheme="majorHAnsi"/>
            <w:sz w:val="20"/>
            <w:szCs w:val="20"/>
          </w:rPr>
          <w:t xml:space="preserve">y en el </w:t>
        </w:r>
      </w:ins>
      <w:ins w:id="4" w:author="Alejandro Trelles" w:date="2012-10-14T11:21:00Z">
        <w:r w:rsidR="00CA4618" w:rsidRPr="00E1159B">
          <w:rPr>
            <w:rFonts w:asciiTheme="majorHAnsi" w:hAnsiTheme="majorHAnsi"/>
            <w:sz w:val="20"/>
            <w:szCs w:val="20"/>
          </w:rPr>
          <w:t>resto de las entidades</w:t>
        </w:r>
      </w:ins>
      <w:r w:rsidR="001B45C1" w:rsidRPr="00DA339E">
        <w:rPr>
          <w:rFonts w:asciiTheme="majorHAnsi" w:hAnsiTheme="majorHAnsi"/>
          <w:sz w:val="20"/>
          <w:szCs w:val="20"/>
        </w:rPr>
        <w:t>.</w:t>
      </w:r>
      <w:r w:rsidRPr="006D426F">
        <w:rPr>
          <w:rFonts w:asciiTheme="majorHAnsi" w:hAnsiTheme="majorHAnsi"/>
          <w:sz w:val="20"/>
          <w:szCs w:val="20"/>
        </w:rPr>
        <w:t xml:space="preserve"> Por un lado</w:t>
      </w:r>
      <w:r w:rsidR="00632092" w:rsidRPr="006D426F">
        <w:rPr>
          <w:rFonts w:asciiTheme="majorHAnsi" w:hAnsiTheme="majorHAnsi"/>
          <w:sz w:val="20"/>
          <w:szCs w:val="20"/>
        </w:rPr>
        <w:t>, la plataforma</w:t>
      </w:r>
      <w:r w:rsidRPr="006D426F">
        <w:rPr>
          <w:rFonts w:asciiTheme="majorHAnsi" w:hAnsiTheme="majorHAnsi"/>
          <w:sz w:val="20"/>
          <w:szCs w:val="20"/>
        </w:rPr>
        <w:t xml:space="preserve"> busca que la sociedad civil </w:t>
      </w:r>
      <w:r w:rsidR="00B775DD" w:rsidRPr="006D426F">
        <w:rPr>
          <w:rFonts w:asciiTheme="majorHAnsi" w:hAnsiTheme="majorHAnsi"/>
          <w:i/>
          <w:sz w:val="20"/>
          <w:szCs w:val="20"/>
        </w:rPr>
        <w:t>participe</w:t>
      </w:r>
      <w:r w:rsidRPr="006D426F">
        <w:rPr>
          <w:rFonts w:asciiTheme="majorHAnsi" w:hAnsiTheme="majorHAnsi"/>
          <w:sz w:val="20"/>
          <w:szCs w:val="20"/>
        </w:rPr>
        <w:t xml:space="preserve"> </w:t>
      </w:r>
      <w:r w:rsidR="00B55AF1" w:rsidRPr="006D426F">
        <w:rPr>
          <w:rFonts w:asciiTheme="majorHAnsi" w:hAnsiTheme="majorHAnsi"/>
          <w:sz w:val="20"/>
          <w:szCs w:val="20"/>
        </w:rPr>
        <w:t xml:space="preserve">por primera vez </w:t>
      </w:r>
      <w:r w:rsidRPr="006D426F">
        <w:rPr>
          <w:rFonts w:asciiTheme="majorHAnsi" w:hAnsiTheme="majorHAnsi"/>
          <w:sz w:val="20"/>
          <w:szCs w:val="20"/>
        </w:rPr>
        <w:t>en el diseño de las nuevas fronteras electorales federales y</w:t>
      </w:r>
      <w:ins w:id="5" w:author="Alejandro Trelles" w:date="2012-10-14T11:22:00Z">
        <w:r w:rsidR="00CA4618" w:rsidRPr="006D426F">
          <w:rPr>
            <w:rFonts w:asciiTheme="majorHAnsi" w:hAnsiTheme="majorHAnsi"/>
            <w:sz w:val="20"/>
            <w:szCs w:val="20"/>
          </w:rPr>
          <w:t xml:space="preserve"> locales y</w:t>
        </w:r>
      </w:ins>
      <w:r w:rsidRPr="006D426F">
        <w:rPr>
          <w:rFonts w:asciiTheme="majorHAnsi" w:hAnsiTheme="majorHAnsi"/>
          <w:sz w:val="20"/>
          <w:szCs w:val="20"/>
        </w:rPr>
        <w:t>, por</w:t>
      </w:r>
      <w:r w:rsidR="00B775DD" w:rsidRPr="006D426F">
        <w:rPr>
          <w:rFonts w:asciiTheme="majorHAnsi" w:hAnsiTheme="majorHAnsi"/>
          <w:sz w:val="20"/>
          <w:szCs w:val="20"/>
        </w:rPr>
        <w:t xml:space="preserve"> el</w:t>
      </w:r>
      <w:r w:rsidRPr="006D426F">
        <w:rPr>
          <w:rFonts w:asciiTheme="majorHAnsi" w:hAnsiTheme="majorHAnsi"/>
          <w:sz w:val="20"/>
          <w:szCs w:val="20"/>
        </w:rPr>
        <w:t xml:space="preserve"> otro, </w:t>
      </w:r>
      <w:r w:rsidR="00B55AF1" w:rsidRPr="006D426F">
        <w:rPr>
          <w:rFonts w:asciiTheme="majorHAnsi" w:hAnsiTheme="majorHAnsi"/>
          <w:sz w:val="20"/>
          <w:szCs w:val="20"/>
        </w:rPr>
        <w:t xml:space="preserve">busca </w:t>
      </w:r>
      <w:r w:rsidR="00B775DD" w:rsidRPr="006D426F">
        <w:rPr>
          <w:rFonts w:asciiTheme="majorHAnsi" w:hAnsiTheme="majorHAnsi"/>
          <w:sz w:val="20"/>
          <w:szCs w:val="20"/>
        </w:rPr>
        <w:t>increment</w:t>
      </w:r>
      <w:r w:rsidR="00632092" w:rsidRPr="006D426F">
        <w:rPr>
          <w:rFonts w:asciiTheme="majorHAnsi" w:hAnsiTheme="majorHAnsi"/>
          <w:sz w:val="20"/>
          <w:szCs w:val="20"/>
        </w:rPr>
        <w:t xml:space="preserve">ar los niveles de </w:t>
      </w:r>
      <w:r w:rsidR="00632092" w:rsidRPr="006D426F">
        <w:rPr>
          <w:rFonts w:asciiTheme="majorHAnsi" w:hAnsiTheme="majorHAnsi"/>
          <w:i/>
          <w:sz w:val="20"/>
          <w:szCs w:val="20"/>
        </w:rPr>
        <w:t>transparencia</w:t>
      </w:r>
      <w:r w:rsidR="00EF1178" w:rsidRPr="006D426F">
        <w:rPr>
          <w:rFonts w:asciiTheme="majorHAnsi" w:hAnsiTheme="majorHAnsi"/>
          <w:i/>
          <w:sz w:val="20"/>
          <w:szCs w:val="20"/>
        </w:rPr>
        <w:t xml:space="preserve"> </w:t>
      </w:r>
      <w:r w:rsidR="00EF1178" w:rsidRPr="006D426F">
        <w:rPr>
          <w:rFonts w:asciiTheme="majorHAnsi" w:hAnsiTheme="majorHAnsi"/>
          <w:sz w:val="20"/>
          <w:szCs w:val="20"/>
        </w:rPr>
        <w:t xml:space="preserve">en </w:t>
      </w:r>
      <w:ins w:id="6" w:author="Alejandro Trelles" w:date="2012-10-14T11:22:00Z">
        <w:r w:rsidR="00CA4618" w:rsidRPr="006D426F">
          <w:rPr>
            <w:rFonts w:asciiTheme="majorHAnsi" w:hAnsiTheme="majorHAnsi"/>
            <w:sz w:val="20"/>
            <w:szCs w:val="20"/>
          </w:rPr>
          <w:t>los</w:t>
        </w:r>
      </w:ins>
      <w:del w:id="7" w:author="Alejandro Trelles" w:date="2012-10-14T11:22:00Z">
        <w:r w:rsidR="00EF1178" w:rsidRPr="006D426F" w:rsidDel="00CA4618">
          <w:rPr>
            <w:rFonts w:asciiTheme="majorHAnsi" w:hAnsiTheme="majorHAnsi"/>
            <w:sz w:val="20"/>
            <w:szCs w:val="20"/>
          </w:rPr>
          <w:delText>el</w:delText>
        </w:r>
      </w:del>
      <w:r w:rsidR="00EF1178" w:rsidRPr="006D426F">
        <w:rPr>
          <w:rFonts w:asciiTheme="majorHAnsi" w:hAnsiTheme="majorHAnsi"/>
          <w:sz w:val="20"/>
          <w:szCs w:val="20"/>
        </w:rPr>
        <w:t xml:space="preserve"> proceso</w:t>
      </w:r>
      <w:ins w:id="8" w:author="Alejandro Trelles" w:date="2012-10-14T11:22:00Z">
        <w:r w:rsidR="00CA4618" w:rsidRPr="006D426F">
          <w:rPr>
            <w:rFonts w:asciiTheme="majorHAnsi" w:hAnsiTheme="majorHAnsi"/>
            <w:sz w:val="20"/>
            <w:szCs w:val="20"/>
          </w:rPr>
          <w:t>s</w:t>
        </w:r>
      </w:ins>
      <w:r w:rsidR="00EF1178" w:rsidRPr="006D426F">
        <w:rPr>
          <w:rFonts w:asciiTheme="majorHAnsi" w:hAnsiTheme="majorHAnsi"/>
          <w:sz w:val="20"/>
          <w:szCs w:val="20"/>
        </w:rPr>
        <w:t xml:space="preserve"> de </w:t>
      </w:r>
      <w:proofErr w:type="spellStart"/>
      <w:r w:rsidR="00EF1178" w:rsidRPr="006D426F">
        <w:rPr>
          <w:rFonts w:asciiTheme="majorHAnsi" w:hAnsiTheme="majorHAnsi"/>
          <w:sz w:val="20"/>
          <w:szCs w:val="20"/>
        </w:rPr>
        <w:t>redistritación</w:t>
      </w:r>
      <w:proofErr w:type="spellEnd"/>
      <w:r w:rsidR="00632092" w:rsidRPr="006D426F">
        <w:rPr>
          <w:rFonts w:asciiTheme="majorHAnsi" w:hAnsiTheme="majorHAnsi"/>
          <w:sz w:val="20"/>
          <w:szCs w:val="20"/>
        </w:rPr>
        <w:t>. A través de</w:t>
      </w:r>
      <w:r w:rsidR="00337F0D" w:rsidRPr="006D426F">
        <w:rPr>
          <w:rFonts w:asciiTheme="majorHAnsi" w:hAnsiTheme="majorHAnsi"/>
          <w:sz w:val="20"/>
          <w:szCs w:val="20"/>
        </w:rPr>
        <w:t xml:space="preserve"> una plataforma digital </w:t>
      </w:r>
      <w:del w:id="9" w:author="Alejandro Trelles" w:date="2012-10-14T11:22:00Z">
        <w:r w:rsidR="00337F0D" w:rsidRPr="006D426F" w:rsidDel="00CA4618">
          <w:rPr>
            <w:rFonts w:asciiTheme="majorHAnsi" w:hAnsiTheme="majorHAnsi"/>
            <w:sz w:val="20"/>
            <w:szCs w:val="20"/>
          </w:rPr>
          <w:delText>albergada</w:delText>
        </w:r>
        <w:r w:rsidR="00632092" w:rsidRPr="006D426F" w:rsidDel="00CA4618">
          <w:rPr>
            <w:rFonts w:asciiTheme="majorHAnsi" w:hAnsiTheme="majorHAnsi"/>
            <w:sz w:val="20"/>
            <w:szCs w:val="20"/>
          </w:rPr>
          <w:delText xml:space="preserve"> por el Instituto Federal Electoral (IFE)</w:delText>
        </w:r>
      </w:del>
      <w:ins w:id="10" w:author="Alejandro Trelles" w:date="2012-10-14T11:22:00Z">
        <w:r w:rsidR="004A3157" w:rsidRPr="006D426F">
          <w:rPr>
            <w:rFonts w:asciiTheme="majorHAnsi" w:hAnsiTheme="majorHAnsi"/>
            <w:sz w:val="20"/>
            <w:szCs w:val="20"/>
          </w:rPr>
          <w:t>que puede ser albergada en</w:t>
        </w:r>
        <w:r w:rsidR="00CA4618" w:rsidRPr="006D426F">
          <w:rPr>
            <w:rFonts w:asciiTheme="majorHAnsi" w:hAnsiTheme="majorHAnsi"/>
            <w:sz w:val="20"/>
            <w:szCs w:val="20"/>
          </w:rPr>
          <w:t xml:space="preserve"> </w:t>
        </w:r>
      </w:ins>
      <w:ins w:id="11" w:author="Alejandro Trelles" w:date="2012-10-14T18:16:00Z">
        <w:r w:rsidR="004A3157" w:rsidRPr="006D426F">
          <w:rPr>
            <w:rFonts w:asciiTheme="majorHAnsi" w:hAnsiTheme="majorHAnsi"/>
            <w:sz w:val="20"/>
            <w:szCs w:val="20"/>
          </w:rPr>
          <w:t>una</w:t>
        </w:r>
      </w:ins>
      <w:ins w:id="12" w:author="Alejandro Trelles" w:date="2012-10-14T11:22:00Z">
        <w:r w:rsidR="00CA4618" w:rsidRPr="006D426F">
          <w:rPr>
            <w:rFonts w:asciiTheme="majorHAnsi" w:hAnsiTheme="majorHAnsi"/>
            <w:sz w:val="20"/>
            <w:szCs w:val="20"/>
          </w:rPr>
          <w:t xml:space="preserve"> organización no gubernamental</w:t>
        </w:r>
      </w:ins>
      <w:ins w:id="13" w:author="Alejandro Trelles" w:date="2012-10-14T18:16:00Z">
        <w:r w:rsidR="004A3157" w:rsidRPr="006D426F">
          <w:rPr>
            <w:rFonts w:asciiTheme="majorHAnsi" w:hAnsiTheme="majorHAnsi"/>
            <w:sz w:val="20"/>
            <w:szCs w:val="20"/>
          </w:rPr>
          <w:t xml:space="preserve"> o acad</w:t>
        </w:r>
      </w:ins>
      <w:ins w:id="14" w:author="Alejandro Trelles" w:date="2012-10-14T18:17:00Z">
        <w:r w:rsidR="004A3157" w:rsidRPr="006D426F">
          <w:rPr>
            <w:rFonts w:asciiTheme="majorHAnsi" w:hAnsiTheme="majorHAnsi"/>
            <w:sz w:val="20"/>
            <w:szCs w:val="20"/>
          </w:rPr>
          <w:t>émica</w:t>
        </w:r>
      </w:ins>
      <w:r w:rsidR="00632092" w:rsidRPr="006D426F">
        <w:rPr>
          <w:rFonts w:asciiTheme="majorHAnsi" w:hAnsiTheme="majorHAnsi"/>
          <w:sz w:val="20"/>
          <w:szCs w:val="20"/>
        </w:rPr>
        <w:t>,</w:t>
      </w:r>
      <w:ins w:id="15" w:author="Alejandro Trelles" w:date="2012-10-15T22:02:00Z">
        <w:r w:rsidR="006C4453" w:rsidRPr="006D426F">
          <w:rPr>
            <w:rStyle w:val="FootnoteReference"/>
            <w:rFonts w:asciiTheme="majorHAnsi" w:hAnsiTheme="majorHAnsi"/>
            <w:sz w:val="20"/>
            <w:szCs w:val="20"/>
          </w:rPr>
          <w:footnoteReference w:id="2"/>
        </w:r>
      </w:ins>
      <w:r w:rsidR="00632092" w:rsidRPr="006D426F">
        <w:rPr>
          <w:rFonts w:asciiTheme="majorHAnsi" w:hAnsiTheme="majorHAnsi"/>
          <w:sz w:val="20"/>
          <w:szCs w:val="20"/>
        </w:rPr>
        <w:t xml:space="preserve"> los ciudadanos tendrán acceso a </w:t>
      </w:r>
      <w:r w:rsidR="00B55AF1" w:rsidRPr="000E3EA4">
        <w:rPr>
          <w:rFonts w:asciiTheme="majorHAnsi" w:hAnsiTheme="majorHAnsi"/>
          <w:sz w:val="20"/>
          <w:szCs w:val="20"/>
        </w:rPr>
        <w:t xml:space="preserve">toda </w:t>
      </w:r>
      <w:r w:rsidR="00632092" w:rsidRPr="000E3EA4">
        <w:rPr>
          <w:rFonts w:asciiTheme="majorHAnsi" w:hAnsiTheme="majorHAnsi"/>
          <w:sz w:val="20"/>
          <w:szCs w:val="20"/>
        </w:rPr>
        <w:t xml:space="preserve">la información vinculada al proceso de </w:t>
      </w:r>
      <w:proofErr w:type="spellStart"/>
      <w:r w:rsidR="00632092" w:rsidRPr="000E3EA4">
        <w:rPr>
          <w:rFonts w:asciiTheme="majorHAnsi" w:hAnsiTheme="majorHAnsi"/>
          <w:sz w:val="20"/>
          <w:szCs w:val="20"/>
        </w:rPr>
        <w:t>redistritación</w:t>
      </w:r>
      <w:proofErr w:type="spellEnd"/>
      <w:r w:rsidR="00632092" w:rsidRPr="000E3EA4">
        <w:rPr>
          <w:rFonts w:asciiTheme="majorHAnsi" w:hAnsiTheme="majorHAnsi"/>
          <w:sz w:val="20"/>
          <w:szCs w:val="20"/>
        </w:rPr>
        <w:t xml:space="preserve"> (normatividad, etapas, conceptos), podrán trazar sus propios dist</w:t>
      </w:r>
      <w:r w:rsidR="00632092" w:rsidRPr="004D2098">
        <w:rPr>
          <w:rFonts w:asciiTheme="majorHAnsi" w:hAnsiTheme="majorHAnsi"/>
          <w:sz w:val="20"/>
          <w:szCs w:val="20"/>
        </w:rPr>
        <w:t>ritos</w:t>
      </w:r>
      <w:del w:id="18" w:author="Alejandro Trelles" w:date="2012-10-14T18:25:00Z">
        <w:r w:rsidR="00D03367" w:rsidRPr="004F2B47" w:rsidDel="004A3157">
          <w:rPr>
            <w:rFonts w:asciiTheme="majorHAnsi" w:hAnsiTheme="majorHAnsi"/>
            <w:sz w:val="20"/>
            <w:szCs w:val="20"/>
          </w:rPr>
          <w:delText xml:space="preserve"> con la misma información que tiene </w:delText>
        </w:r>
      </w:del>
      <w:ins w:id="19" w:author="Alejandro Trelles" w:date="2012-10-14T11:24:00Z">
        <w:r w:rsidR="008D5BB3" w:rsidRPr="009C67A6">
          <w:rPr>
            <w:rFonts w:asciiTheme="majorHAnsi" w:hAnsiTheme="majorHAnsi"/>
            <w:sz w:val="20"/>
            <w:szCs w:val="20"/>
          </w:rPr>
          <w:t>, e</w:t>
        </w:r>
        <w:r w:rsidR="004A3157" w:rsidRPr="00661540">
          <w:rPr>
            <w:rFonts w:asciiTheme="majorHAnsi" w:hAnsiTheme="majorHAnsi"/>
            <w:sz w:val="20"/>
            <w:szCs w:val="20"/>
          </w:rPr>
          <w:t xml:space="preserve">valuar los escenarios actuales </w:t>
        </w:r>
      </w:ins>
      <w:del w:id="20" w:author="Alejandro Trelles" w:date="2012-10-14T11:23:00Z">
        <w:r w:rsidR="00D03367" w:rsidRPr="00C67AF6" w:rsidDel="00CA4618">
          <w:rPr>
            <w:rFonts w:asciiTheme="majorHAnsi" w:hAnsiTheme="majorHAnsi"/>
            <w:sz w:val="20"/>
            <w:szCs w:val="20"/>
          </w:rPr>
          <w:delText>el IFE</w:delText>
        </w:r>
      </w:del>
      <w:del w:id="21" w:author="Alejandro Trelles" w:date="2012-10-14T18:17:00Z">
        <w:r w:rsidR="00632092" w:rsidRPr="00F9584D" w:rsidDel="004A3157">
          <w:rPr>
            <w:rFonts w:asciiTheme="majorHAnsi" w:hAnsiTheme="majorHAnsi"/>
            <w:sz w:val="20"/>
            <w:szCs w:val="20"/>
          </w:rPr>
          <w:delText xml:space="preserve"> </w:delText>
        </w:r>
      </w:del>
      <w:r w:rsidR="00632092" w:rsidRPr="00196AB5">
        <w:rPr>
          <w:rFonts w:asciiTheme="majorHAnsi" w:hAnsiTheme="majorHAnsi"/>
          <w:sz w:val="20"/>
          <w:szCs w:val="20"/>
        </w:rPr>
        <w:t xml:space="preserve">y realizar sugerencias a la autoridad electoral. </w:t>
      </w:r>
      <w:r w:rsidR="00D03367" w:rsidRPr="00D86BC9">
        <w:rPr>
          <w:rFonts w:asciiTheme="majorHAnsi" w:hAnsiTheme="majorHAnsi"/>
          <w:sz w:val="20"/>
          <w:szCs w:val="20"/>
        </w:rPr>
        <w:t>Al hacer</w:t>
      </w:r>
      <w:r w:rsidR="00632092" w:rsidRPr="00C3126F">
        <w:rPr>
          <w:rFonts w:asciiTheme="majorHAnsi" w:hAnsiTheme="majorHAnsi"/>
          <w:sz w:val="20"/>
          <w:szCs w:val="20"/>
        </w:rPr>
        <w:t xml:space="preserve"> uso de las nuevas tecnologías de la información, </w:t>
      </w:r>
      <w:r w:rsidR="00794D33" w:rsidRPr="00EE43BC">
        <w:rPr>
          <w:rFonts w:asciiTheme="majorHAnsi" w:hAnsiTheme="majorHAnsi"/>
          <w:sz w:val="20"/>
          <w:szCs w:val="20"/>
        </w:rPr>
        <w:t xml:space="preserve">este proyecto </w:t>
      </w:r>
      <w:del w:id="22" w:author="Alejandro Trelles" w:date="2012-10-14T18:18:00Z">
        <w:r w:rsidR="00794D33" w:rsidRPr="00EE43BC" w:rsidDel="004A3157">
          <w:rPr>
            <w:rFonts w:asciiTheme="majorHAnsi" w:hAnsiTheme="majorHAnsi"/>
            <w:sz w:val="20"/>
            <w:szCs w:val="20"/>
          </w:rPr>
          <w:delText>fortalecerá</w:delText>
        </w:r>
        <w:r w:rsidR="00794D33" w:rsidRPr="00621963" w:rsidDel="004A3157">
          <w:rPr>
            <w:rFonts w:asciiTheme="majorHAnsi" w:eastAsia="Times New Roman" w:hAnsiTheme="majorHAnsi" w:cs="Times New Roman"/>
            <w:sz w:val="20"/>
            <w:szCs w:val="20"/>
          </w:rPr>
          <w:delText xml:space="preserve"> </w:delText>
        </w:r>
      </w:del>
      <w:ins w:id="23" w:author="Alejandro Trelles" w:date="2012-10-14T18:18:00Z">
        <w:r w:rsidR="004A3157" w:rsidRPr="005B5943">
          <w:rPr>
            <w:rFonts w:asciiTheme="majorHAnsi" w:hAnsiTheme="majorHAnsi"/>
            <w:sz w:val="20"/>
            <w:szCs w:val="20"/>
          </w:rPr>
          <w:t xml:space="preserve">servirá para que </w:t>
        </w:r>
      </w:ins>
      <w:del w:id="24" w:author="Alejandro Trelles" w:date="2012-10-14T18:19:00Z">
        <w:r w:rsidR="00794D33" w:rsidRPr="008710E2" w:rsidDel="004A3157">
          <w:rPr>
            <w:rFonts w:asciiTheme="majorHAnsi" w:eastAsia="Times New Roman" w:hAnsiTheme="majorHAnsi" w:cs="Times New Roman"/>
            <w:sz w:val="20"/>
            <w:szCs w:val="20"/>
          </w:rPr>
          <w:delText xml:space="preserve">la confianza de </w:delText>
        </w:r>
      </w:del>
      <w:r w:rsidR="00794D33" w:rsidRPr="0074038C">
        <w:rPr>
          <w:rFonts w:asciiTheme="majorHAnsi" w:eastAsia="Times New Roman" w:hAnsiTheme="majorHAnsi" w:cs="Times New Roman"/>
          <w:sz w:val="20"/>
          <w:szCs w:val="20"/>
        </w:rPr>
        <w:t>la socie</w:t>
      </w:r>
      <w:r w:rsidR="00794D33" w:rsidRPr="00EC4DF9">
        <w:rPr>
          <w:rFonts w:asciiTheme="majorHAnsi" w:eastAsia="Times New Roman" w:hAnsiTheme="majorHAnsi" w:cs="Times New Roman"/>
          <w:sz w:val="20"/>
          <w:szCs w:val="20"/>
        </w:rPr>
        <w:t xml:space="preserve">dad </w:t>
      </w:r>
      <w:del w:id="25" w:author="Alejandro Trelles" w:date="2012-10-14T18:19:00Z">
        <w:r w:rsidR="00794D33" w:rsidRPr="00EC4DF9" w:rsidDel="004A3157">
          <w:rPr>
            <w:rFonts w:asciiTheme="majorHAnsi" w:eastAsia="Times New Roman" w:hAnsiTheme="majorHAnsi" w:cs="Times New Roman"/>
            <w:sz w:val="20"/>
            <w:szCs w:val="20"/>
          </w:rPr>
          <w:delText xml:space="preserve">en </w:delText>
        </w:r>
      </w:del>
      <w:ins w:id="26" w:author="Alejandro Trelles" w:date="2012-10-14T18:19:00Z">
        <w:r w:rsidR="004A3157" w:rsidRPr="006620FE">
          <w:rPr>
            <w:rFonts w:asciiTheme="majorHAnsi" w:eastAsia="Times New Roman" w:hAnsiTheme="majorHAnsi" w:cs="Times New Roman"/>
            <w:sz w:val="20"/>
            <w:szCs w:val="20"/>
          </w:rPr>
          <w:t>pueda interactuar con</w:t>
        </w:r>
      </w:ins>
      <w:ins w:id="27" w:author="Alejandro Trelles" w:date="2012-10-14T18:25:00Z">
        <w:r w:rsidR="00451478" w:rsidRPr="001C4EBD">
          <w:rPr>
            <w:rFonts w:asciiTheme="majorHAnsi" w:eastAsia="Times New Roman" w:hAnsiTheme="majorHAnsi" w:cs="Times New Roman"/>
            <w:sz w:val="20"/>
            <w:szCs w:val="20"/>
          </w:rPr>
          <w:t xml:space="preserve"> </w:t>
        </w:r>
      </w:ins>
      <w:ins w:id="28" w:author="Alejandro Trelles" w:date="2012-10-14T18:19:00Z">
        <w:r w:rsidR="00451478" w:rsidRPr="00052E78">
          <w:rPr>
            <w:rFonts w:asciiTheme="majorHAnsi" w:eastAsia="Times New Roman" w:hAnsiTheme="majorHAnsi" w:cs="Times New Roman"/>
            <w:sz w:val="20"/>
            <w:szCs w:val="20"/>
          </w:rPr>
          <w:t>las</w:t>
        </w:r>
      </w:ins>
      <w:del w:id="29" w:author="Alejandro Trelles" w:date="2012-10-14T18:25:00Z">
        <w:r w:rsidR="00794D33" w:rsidRPr="00D10FE9" w:rsidDel="00451478">
          <w:rPr>
            <w:rFonts w:asciiTheme="majorHAnsi" w:eastAsia="Times New Roman" w:hAnsiTheme="majorHAnsi" w:cs="Times New Roman"/>
            <w:sz w:val="20"/>
            <w:szCs w:val="20"/>
          </w:rPr>
          <w:delText>sus</w:delText>
        </w:r>
      </w:del>
      <w:r w:rsidR="00794D33" w:rsidRPr="00D82E08">
        <w:rPr>
          <w:rFonts w:asciiTheme="majorHAnsi" w:eastAsia="Times New Roman" w:hAnsiTheme="majorHAnsi" w:cs="Times New Roman"/>
          <w:sz w:val="20"/>
          <w:szCs w:val="20"/>
        </w:rPr>
        <w:t xml:space="preserve"> instituciones públicas y </w:t>
      </w:r>
      <w:del w:id="30" w:author="Alejandro Trelles" w:date="2012-10-14T18:18:00Z">
        <w:r w:rsidR="00794D33" w:rsidRPr="006C7663" w:rsidDel="004A3157">
          <w:rPr>
            <w:rFonts w:asciiTheme="majorHAnsi" w:eastAsia="Times New Roman" w:hAnsiTheme="majorHAnsi" w:cs="Times New Roman"/>
            <w:sz w:val="20"/>
            <w:szCs w:val="20"/>
          </w:rPr>
          <w:delText xml:space="preserve">posicionará al instituto como el referente principal en </w:delText>
        </w:r>
      </w:del>
      <w:ins w:id="31" w:author="Alejandro Trelles" w:date="2012-10-14T18:19:00Z">
        <w:r w:rsidR="004A3157" w:rsidRPr="00E1159B">
          <w:rPr>
            <w:rFonts w:asciiTheme="majorHAnsi" w:eastAsia="Times New Roman" w:hAnsiTheme="majorHAnsi" w:cs="Times New Roman"/>
            <w:sz w:val="20"/>
            <w:szCs w:val="20"/>
          </w:rPr>
          <w:t>fomentará</w:t>
        </w:r>
      </w:ins>
      <w:ins w:id="32" w:author="Alejandro Trelles" w:date="2012-10-14T18:18:00Z">
        <w:r w:rsidR="004A3157" w:rsidRPr="00E1159B">
          <w:rPr>
            <w:rFonts w:asciiTheme="majorHAnsi" w:eastAsia="Times New Roman" w:hAnsiTheme="majorHAnsi" w:cs="Times New Roman"/>
            <w:sz w:val="20"/>
            <w:szCs w:val="20"/>
          </w:rPr>
          <w:t xml:space="preserve"> </w:t>
        </w:r>
      </w:ins>
      <w:r w:rsidR="00794D33" w:rsidRPr="00DA339E">
        <w:rPr>
          <w:rFonts w:asciiTheme="majorHAnsi" w:eastAsia="Times New Roman" w:hAnsiTheme="majorHAnsi" w:cs="Times New Roman"/>
          <w:sz w:val="20"/>
          <w:szCs w:val="20"/>
        </w:rPr>
        <w:t>el desarrollo de la cultura democrática</w:t>
      </w:r>
      <w:ins w:id="33" w:author="Alejandro Trelles" w:date="2012-10-14T18:25:00Z">
        <w:r w:rsidR="00451478" w:rsidRPr="006D426F">
          <w:rPr>
            <w:rFonts w:asciiTheme="majorHAnsi" w:eastAsia="Times New Roman" w:hAnsiTheme="majorHAnsi" w:cs="Times New Roman"/>
            <w:sz w:val="20"/>
            <w:szCs w:val="20"/>
          </w:rPr>
          <w:t xml:space="preserve"> en el país</w:t>
        </w:r>
      </w:ins>
      <w:r w:rsidR="00794D33" w:rsidRPr="006D426F">
        <w:rPr>
          <w:rFonts w:asciiTheme="majorHAnsi" w:eastAsia="Times New Roman" w:hAnsiTheme="majorHAnsi" w:cs="Times New Roman"/>
          <w:sz w:val="20"/>
          <w:szCs w:val="20"/>
        </w:rPr>
        <w:t xml:space="preserve">. En suma, la PPR-México </w:t>
      </w:r>
      <w:r w:rsidR="00794D33" w:rsidRPr="006D426F">
        <w:rPr>
          <w:rFonts w:asciiTheme="majorHAnsi" w:hAnsiTheme="majorHAnsi"/>
          <w:sz w:val="20"/>
          <w:szCs w:val="20"/>
        </w:rPr>
        <w:t>busca enriquecer la vida democrática en México al estrechar el vínculo entre la ciudadanía, sus representantes y las instituciones en las que éstos conviven</w:t>
      </w:r>
      <w:ins w:id="34" w:author="Alejandro Trelles" w:date="2012-10-14T18:25:00Z">
        <w:r w:rsidR="00451478" w:rsidRPr="006D426F">
          <w:rPr>
            <w:rFonts w:asciiTheme="majorHAnsi" w:hAnsiTheme="majorHAnsi"/>
            <w:sz w:val="20"/>
            <w:szCs w:val="20"/>
          </w:rPr>
          <w:t xml:space="preserve"> en el ámbito federal y local</w:t>
        </w:r>
      </w:ins>
      <w:r w:rsidR="00794D33" w:rsidRPr="006D426F">
        <w:rPr>
          <w:rFonts w:asciiTheme="majorHAnsi" w:hAnsiTheme="majorHAnsi"/>
          <w:sz w:val="20"/>
          <w:szCs w:val="20"/>
        </w:rPr>
        <w:t>.</w:t>
      </w:r>
    </w:p>
    <w:p w14:paraId="594D9B80" w14:textId="77777777" w:rsidR="004A7485" w:rsidRPr="006D426F" w:rsidRDefault="004A7485" w:rsidP="001B45C1">
      <w:pPr>
        <w:ind w:left="1134" w:right="1155"/>
        <w:jc w:val="both"/>
        <w:rPr>
          <w:rFonts w:asciiTheme="majorHAnsi" w:hAnsiTheme="majorHAnsi"/>
          <w:sz w:val="22"/>
          <w:szCs w:val="22"/>
        </w:rPr>
      </w:pPr>
    </w:p>
    <w:p w14:paraId="11535AB7" w14:textId="77777777" w:rsidR="00BB0686" w:rsidRPr="006D426F" w:rsidRDefault="00BB0686" w:rsidP="00794D33">
      <w:pPr>
        <w:ind w:right="1155"/>
        <w:jc w:val="both"/>
        <w:rPr>
          <w:rFonts w:asciiTheme="majorHAnsi" w:hAnsiTheme="majorHAnsi"/>
          <w:sz w:val="20"/>
          <w:szCs w:val="20"/>
        </w:rPr>
      </w:pPr>
    </w:p>
    <w:p w14:paraId="45CBD075" w14:textId="77777777" w:rsidR="00794D33" w:rsidRPr="006D426F" w:rsidRDefault="00794D33" w:rsidP="00794D33">
      <w:pPr>
        <w:ind w:right="1155"/>
        <w:jc w:val="both"/>
        <w:rPr>
          <w:rFonts w:asciiTheme="majorHAnsi" w:hAnsiTheme="majorHAnsi"/>
          <w:sz w:val="22"/>
          <w:szCs w:val="22"/>
        </w:rPr>
      </w:pPr>
    </w:p>
    <w:p w14:paraId="3708F843" w14:textId="77777777" w:rsidR="004A7485" w:rsidRPr="006D426F" w:rsidRDefault="004A7485" w:rsidP="001B45C1">
      <w:pPr>
        <w:ind w:left="1134" w:right="1155"/>
        <w:jc w:val="both"/>
        <w:rPr>
          <w:rFonts w:asciiTheme="majorHAnsi" w:hAnsiTheme="majorHAnsi"/>
          <w:sz w:val="22"/>
          <w:szCs w:val="22"/>
        </w:rPr>
      </w:pPr>
    </w:p>
    <w:p w14:paraId="6E29016C" w14:textId="77777777" w:rsidR="001B45C1" w:rsidRPr="006D426F" w:rsidRDefault="001B45C1" w:rsidP="00E4615A">
      <w:pPr>
        <w:jc w:val="center"/>
        <w:rPr>
          <w:rFonts w:asciiTheme="majorHAnsi" w:hAnsiTheme="majorHAnsi"/>
          <w:sz w:val="22"/>
          <w:szCs w:val="22"/>
        </w:rPr>
      </w:pPr>
    </w:p>
    <w:p w14:paraId="36287955" w14:textId="77777777" w:rsidR="002D4E5B" w:rsidRPr="006D426F" w:rsidRDefault="002D4E5B" w:rsidP="002D4E5B">
      <w:pPr>
        <w:jc w:val="center"/>
        <w:rPr>
          <w:rFonts w:asciiTheme="majorHAnsi" w:hAnsiTheme="majorHAnsi"/>
          <w:b/>
          <w:sz w:val="22"/>
          <w:szCs w:val="22"/>
        </w:rPr>
      </w:pPr>
      <w:commentRangeStart w:id="35"/>
      <w:r w:rsidRPr="006D426F">
        <w:rPr>
          <w:rFonts w:asciiTheme="majorHAnsi" w:hAnsiTheme="majorHAnsi"/>
          <w:b/>
          <w:sz w:val="22"/>
          <w:szCs w:val="22"/>
        </w:rPr>
        <w:t>Contenido del documento</w:t>
      </w:r>
      <w:commentRangeEnd w:id="35"/>
      <w:r w:rsidR="00451478" w:rsidRPr="00B42C26">
        <w:rPr>
          <w:rStyle w:val="CommentReference"/>
          <w:rFonts w:asciiTheme="majorHAnsi" w:hAnsiTheme="majorHAnsi"/>
        </w:rPr>
        <w:commentReference w:id="35"/>
      </w:r>
    </w:p>
    <w:p w14:paraId="49C37756" w14:textId="77777777" w:rsidR="00B37047" w:rsidRPr="000E3EA4" w:rsidRDefault="00B37047" w:rsidP="002D4E5B">
      <w:pPr>
        <w:jc w:val="center"/>
        <w:rPr>
          <w:rFonts w:asciiTheme="majorHAnsi" w:hAnsiTheme="majorHAnsi"/>
          <w:b/>
          <w:sz w:val="22"/>
          <w:szCs w:val="22"/>
        </w:rPr>
      </w:pPr>
    </w:p>
    <w:p w14:paraId="6AC606B1" w14:textId="77777777" w:rsidR="00B37047" w:rsidRPr="004D2098" w:rsidRDefault="00B37047" w:rsidP="002D4E5B">
      <w:pPr>
        <w:jc w:val="center"/>
        <w:rPr>
          <w:rFonts w:asciiTheme="majorHAnsi" w:hAnsiTheme="majorHAnsi"/>
          <w:b/>
          <w:sz w:val="22"/>
          <w:szCs w:val="22"/>
        </w:rPr>
      </w:pPr>
    </w:p>
    <w:p w14:paraId="49FB9615" w14:textId="77777777" w:rsidR="002D4E5B" w:rsidRPr="004F2B47" w:rsidRDefault="002D4E5B" w:rsidP="00B37047">
      <w:pPr>
        <w:contextualSpacing/>
        <w:rPr>
          <w:rFonts w:asciiTheme="majorHAnsi" w:hAnsiTheme="majorHAnsi"/>
          <w:b/>
          <w:sz w:val="22"/>
          <w:szCs w:val="22"/>
        </w:rPr>
      </w:pPr>
    </w:p>
    <w:p w14:paraId="53B97F1E" w14:textId="77777777" w:rsidR="00403CF9" w:rsidRPr="00661540" w:rsidRDefault="002D4E5B" w:rsidP="00403CF9">
      <w:pPr>
        <w:pStyle w:val="ListParagraph"/>
        <w:numPr>
          <w:ilvl w:val="0"/>
          <w:numId w:val="6"/>
        </w:numPr>
        <w:rPr>
          <w:rFonts w:asciiTheme="majorHAnsi" w:hAnsiTheme="majorHAnsi"/>
          <w:b/>
          <w:sz w:val="22"/>
          <w:szCs w:val="22"/>
        </w:rPr>
      </w:pPr>
      <w:r w:rsidRPr="009C67A6">
        <w:rPr>
          <w:rFonts w:asciiTheme="majorHAnsi" w:hAnsiTheme="majorHAnsi"/>
          <w:b/>
          <w:sz w:val="22"/>
          <w:szCs w:val="22"/>
        </w:rPr>
        <w:t>Introducción</w:t>
      </w:r>
    </w:p>
    <w:p w14:paraId="0E4E736C" w14:textId="77777777" w:rsidR="002D4E5B" w:rsidRPr="00C67AF6" w:rsidRDefault="002D4E5B" w:rsidP="00B37047">
      <w:pPr>
        <w:contextualSpacing/>
        <w:rPr>
          <w:rFonts w:asciiTheme="majorHAnsi" w:hAnsiTheme="majorHAnsi"/>
          <w:b/>
          <w:sz w:val="22"/>
          <w:szCs w:val="22"/>
        </w:rPr>
      </w:pPr>
    </w:p>
    <w:p w14:paraId="72AEC1AF" w14:textId="77777777" w:rsidR="002D1892" w:rsidRPr="00196AB5" w:rsidRDefault="002D1892" w:rsidP="00403CF9">
      <w:pPr>
        <w:pStyle w:val="ListParagraph"/>
        <w:numPr>
          <w:ilvl w:val="0"/>
          <w:numId w:val="6"/>
        </w:numPr>
        <w:jc w:val="both"/>
        <w:rPr>
          <w:rFonts w:asciiTheme="majorHAnsi" w:hAnsiTheme="majorHAnsi"/>
          <w:b/>
          <w:i/>
          <w:sz w:val="22"/>
          <w:szCs w:val="22"/>
        </w:rPr>
      </w:pPr>
      <w:r w:rsidRPr="00F9584D">
        <w:rPr>
          <w:rFonts w:asciiTheme="majorHAnsi" w:hAnsiTheme="majorHAnsi"/>
          <w:b/>
          <w:sz w:val="22"/>
          <w:szCs w:val="22"/>
        </w:rPr>
        <w:t>Antecedentes</w:t>
      </w:r>
    </w:p>
    <w:p w14:paraId="35495368" w14:textId="77777777" w:rsidR="002D1892" w:rsidRPr="00D86BC9" w:rsidRDefault="002D1892" w:rsidP="002D1892">
      <w:pPr>
        <w:jc w:val="both"/>
        <w:rPr>
          <w:rFonts w:asciiTheme="majorHAnsi" w:hAnsiTheme="majorHAnsi"/>
          <w:b/>
          <w:i/>
          <w:sz w:val="22"/>
          <w:szCs w:val="22"/>
        </w:rPr>
      </w:pPr>
    </w:p>
    <w:p w14:paraId="591187EF" w14:textId="77777777" w:rsidR="002D1892" w:rsidRPr="00C3126F" w:rsidRDefault="002D1892" w:rsidP="004E1652">
      <w:pPr>
        <w:pStyle w:val="ListParagraph"/>
        <w:numPr>
          <w:ilvl w:val="0"/>
          <w:numId w:val="8"/>
        </w:numPr>
        <w:jc w:val="both"/>
        <w:rPr>
          <w:rFonts w:asciiTheme="majorHAnsi" w:hAnsiTheme="majorHAnsi"/>
          <w:b/>
          <w:sz w:val="22"/>
          <w:szCs w:val="22"/>
        </w:rPr>
      </w:pPr>
      <w:r w:rsidRPr="00C3126F">
        <w:rPr>
          <w:rFonts w:asciiTheme="majorHAnsi" w:hAnsiTheme="majorHAnsi"/>
          <w:b/>
          <w:sz w:val="22"/>
          <w:szCs w:val="22"/>
        </w:rPr>
        <w:t xml:space="preserve">La </w:t>
      </w:r>
      <w:proofErr w:type="spellStart"/>
      <w:r w:rsidRPr="00C3126F">
        <w:rPr>
          <w:rFonts w:asciiTheme="majorHAnsi" w:hAnsiTheme="majorHAnsi"/>
          <w:b/>
          <w:sz w:val="22"/>
          <w:szCs w:val="22"/>
        </w:rPr>
        <w:t>redistritación</w:t>
      </w:r>
      <w:proofErr w:type="spellEnd"/>
      <w:r w:rsidRPr="00C3126F">
        <w:rPr>
          <w:rFonts w:asciiTheme="majorHAnsi" w:hAnsiTheme="majorHAnsi"/>
          <w:b/>
          <w:sz w:val="22"/>
          <w:szCs w:val="22"/>
        </w:rPr>
        <w:t xml:space="preserve"> en México</w:t>
      </w:r>
    </w:p>
    <w:p w14:paraId="1098BCC9" w14:textId="77777777" w:rsidR="004E1652" w:rsidRPr="00EE43BC" w:rsidRDefault="004E1652" w:rsidP="004E1652">
      <w:pPr>
        <w:pStyle w:val="Heading2"/>
        <w:numPr>
          <w:ilvl w:val="0"/>
          <w:numId w:val="10"/>
        </w:numPr>
        <w:ind w:left="1800"/>
        <w:contextualSpacing/>
        <w:jc w:val="both"/>
        <w:rPr>
          <w:rFonts w:asciiTheme="majorHAnsi" w:hAnsiTheme="majorHAnsi"/>
          <w:b w:val="0"/>
          <w:i/>
          <w:sz w:val="22"/>
          <w:szCs w:val="22"/>
          <w:lang w:val="es-ES_tradnl"/>
        </w:rPr>
      </w:pPr>
      <w:r w:rsidRPr="00EE43BC">
        <w:rPr>
          <w:rFonts w:asciiTheme="majorHAnsi" w:hAnsiTheme="majorHAnsi"/>
          <w:b w:val="0"/>
          <w:i/>
          <w:sz w:val="22"/>
          <w:szCs w:val="22"/>
          <w:lang w:val="es-ES_tradnl"/>
        </w:rPr>
        <w:t xml:space="preserve">Breve recuento del trazo distrital en el siglo XX </w:t>
      </w:r>
    </w:p>
    <w:p w14:paraId="4E8F2025" w14:textId="77777777" w:rsidR="004E1652" w:rsidRPr="00621963" w:rsidRDefault="004E1652" w:rsidP="004E1652">
      <w:pPr>
        <w:pStyle w:val="Heading2"/>
        <w:ind w:left="1440"/>
        <w:contextualSpacing/>
        <w:jc w:val="both"/>
        <w:rPr>
          <w:rFonts w:asciiTheme="majorHAnsi" w:hAnsiTheme="majorHAnsi"/>
          <w:b w:val="0"/>
          <w:i/>
          <w:sz w:val="22"/>
          <w:szCs w:val="22"/>
          <w:lang w:val="es-ES_tradnl"/>
        </w:rPr>
      </w:pPr>
    </w:p>
    <w:p w14:paraId="63D0FCF6" w14:textId="77777777" w:rsidR="004E1652" w:rsidRPr="005B5943" w:rsidRDefault="004E1652" w:rsidP="004E1652">
      <w:pPr>
        <w:pStyle w:val="Heading2"/>
        <w:numPr>
          <w:ilvl w:val="0"/>
          <w:numId w:val="10"/>
        </w:numPr>
        <w:ind w:left="1800"/>
        <w:contextualSpacing/>
        <w:jc w:val="both"/>
        <w:rPr>
          <w:rFonts w:asciiTheme="majorHAnsi" w:hAnsiTheme="majorHAnsi"/>
          <w:b w:val="0"/>
          <w:i/>
          <w:sz w:val="22"/>
          <w:szCs w:val="22"/>
          <w:lang w:val="es-ES_tradnl"/>
        </w:rPr>
      </w:pPr>
      <w:r w:rsidRPr="005B5943">
        <w:rPr>
          <w:rFonts w:asciiTheme="majorHAnsi" w:hAnsiTheme="majorHAnsi"/>
          <w:b w:val="0"/>
          <w:i/>
          <w:sz w:val="22"/>
          <w:szCs w:val="22"/>
          <w:lang w:val="es-ES_tradnl"/>
        </w:rPr>
        <w:t xml:space="preserve">La primera </w:t>
      </w:r>
      <w:proofErr w:type="spellStart"/>
      <w:r w:rsidRPr="005B5943">
        <w:rPr>
          <w:rFonts w:asciiTheme="majorHAnsi" w:hAnsiTheme="majorHAnsi"/>
          <w:b w:val="0"/>
          <w:i/>
          <w:sz w:val="22"/>
          <w:szCs w:val="22"/>
          <w:lang w:val="es-ES_tradnl"/>
        </w:rPr>
        <w:t>redistritación</w:t>
      </w:r>
      <w:proofErr w:type="spellEnd"/>
      <w:r w:rsidRPr="005B5943">
        <w:rPr>
          <w:rFonts w:asciiTheme="majorHAnsi" w:hAnsiTheme="majorHAnsi"/>
          <w:b w:val="0"/>
          <w:i/>
          <w:sz w:val="22"/>
          <w:szCs w:val="22"/>
          <w:lang w:val="es-ES_tradnl"/>
        </w:rPr>
        <w:t xml:space="preserve"> de 1978 </w:t>
      </w:r>
    </w:p>
    <w:p w14:paraId="63855B2E" w14:textId="77777777" w:rsidR="004E1652" w:rsidRPr="008710E2" w:rsidRDefault="004E1652" w:rsidP="004E1652">
      <w:pPr>
        <w:pStyle w:val="Heading2"/>
        <w:ind w:left="1440"/>
        <w:contextualSpacing/>
        <w:jc w:val="both"/>
        <w:rPr>
          <w:rFonts w:asciiTheme="majorHAnsi" w:hAnsiTheme="majorHAnsi"/>
          <w:b w:val="0"/>
          <w:i/>
          <w:sz w:val="22"/>
          <w:szCs w:val="22"/>
          <w:lang w:val="es-ES_tradnl"/>
        </w:rPr>
      </w:pPr>
    </w:p>
    <w:p w14:paraId="0E07F08B" w14:textId="77777777" w:rsidR="004E1652" w:rsidRPr="0074038C" w:rsidRDefault="004E1652" w:rsidP="004E1652">
      <w:pPr>
        <w:pStyle w:val="Heading2"/>
        <w:numPr>
          <w:ilvl w:val="0"/>
          <w:numId w:val="10"/>
        </w:numPr>
        <w:ind w:left="1800"/>
        <w:contextualSpacing/>
        <w:jc w:val="both"/>
        <w:rPr>
          <w:rFonts w:asciiTheme="majorHAnsi" w:hAnsiTheme="majorHAnsi"/>
          <w:b w:val="0"/>
          <w:i/>
          <w:sz w:val="22"/>
          <w:szCs w:val="22"/>
          <w:lang w:val="es-ES_tradnl"/>
        </w:rPr>
      </w:pPr>
      <w:r w:rsidRPr="0074038C">
        <w:rPr>
          <w:rFonts w:asciiTheme="majorHAnsi" w:hAnsiTheme="majorHAnsi"/>
          <w:b w:val="0"/>
          <w:i/>
          <w:sz w:val="22"/>
          <w:szCs w:val="22"/>
          <w:lang w:val="es-ES_tradnl"/>
        </w:rPr>
        <w:t xml:space="preserve">Breve recuento del trazo distrital en 1996 </w:t>
      </w:r>
    </w:p>
    <w:p w14:paraId="61A3CF7F" w14:textId="77777777" w:rsidR="004E1652" w:rsidRPr="00EC4DF9" w:rsidRDefault="004E1652" w:rsidP="004E1652">
      <w:pPr>
        <w:pStyle w:val="Heading2"/>
        <w:ind w:left="1440"/>
        <w:contextualSpacing/>
        <w:jc w:val="both"/>
        <w:rPr>
          <w:rFonts w:asciiTheme="majorHAnsi" w:hAnsiTheme="majorHAnsi"/>
          <w:b w:val="0"/>
          <w:i/>
          <w:sz w:val="22"/>
          <w:szCs w:val="22"/>
          <w:lang w:val="es-ES_tradnl"/>
        </w:rPr>
      </w:pPr>
    </w:p>
    <w:p w14:paraId="4057B60C" w14:textId="2846FF7D" w:rsidR="004E1652" w:rsidRPr="001C4EBD" w:rsidRDefault="004E1652" w:rsidP="003005CA">
      <w:pPr>
        <w:pStyle w:val="Heading2"/>
        <w:numPr>
          <w:ilvl w:val="0"/>
          <w:numId w:val="10"/>
        </w:numPr>
        <w:ind w:left="1800"/>
        <w:contextualSpacing/>
        <w:jc w:val="both"/>
        <w:rPr>
          <w:rFonts w:asciiTheme="majorHAnsi" w:hAnsiTheme="majorHAnsi"/>
          <w:b w:val="0"/>
          <w:sz w:val="22"/>
          <w:szCs w:val="22"/>
        </w:rPr>
      </w:pPr>
      <w:r w:rsidRPr="006620FE">
        <w:rPr>
          <w:rFonts w:asciiTheme="majorHAnsi" w:hAnsiTheme="majorHAnsi"/>
          <w:b w:val="0"/>
          <w:i/>
          <w:sz w:val="22"/>
          <w:szCs w:val="22"/>
          <w:lang w:val="es-ES_tradnl"/>
        </w:rPr>
        <w:t xml:space="preserve">La </w:t>
      </w:r>
      <w:proofErr w:type="spellStart"/>
      <w:r w:rsidRPr="006620FE">
        <w:rPr>
          <w:rFonts w:asciiTheme="majorHAnsi" w:hAnsiTheme="majorHAnsi"/>
          <w:b w:val="0"/>
          <w:i/>
          <w:sz w:val="22"/>
          <w:szCs w:val="22"/>
          <w:lang w:val="es-ES_tradnl"/>
        </w:rPr>
        <w:t>redistritación</w:t>
      </w:r>
      <w:proofErr w:type="spellEnd"/>
      <w:r w:rsidRPr="006620FE">
        <w:rPr>
          <w:rFonts w:asciiTheme="majorHAnsi" w:hAnsiTheme="majorHAnsi"/>
          <w:b w:val="0"/>
          <w:i/>
          <w:sz w:val="22"/>
          <w:szCs w:val="22"/>
          <w:lang w:val="es-ES_tradnl"/>
        </w:rPr>
        <w:t xml:space="preserve"> de 2004</w:t>
      </w:r>
    </w:p>
    <w:p w14:paraId="1CEC4E1E" w14:textId="1CD423EC" w:rsidR="00451478" w:rsidRPr="006D426F" w:rsidRDefault="00451478" w:rsidP="00451478">
      <w:pPr>
        <w:pStyle w:val="ListParagraph"/>
        <w:numPr>
          <w:ilvl w:val="0"/>
          <w:numId w:val="8"/>
        </w:numPr>
        <w:jc w:val="both"/>
        <w:rPr>
          <w:ins w:id="36" w:author="Alejandro Trelles" w:date="2012-10-14T18:26:00Z"/>
          <w:rFonts w:asciiTheme="majorHAnsi" w:hAnsiTheme="majorHAnsi"/>
          <w:b/>
          <w:sz w:val="22"/>
          <w:szCs w:val="22"/>
        </w:rPr>
      </w:pPr>
      <w:commentRangeStart w:id="37"/>
      <w:ins w:id="38" w:author="Alejandro Trelles" w:date="2012-10-14T18:26:00Z">
        <w:r w:rsidRPr="00052E78">
          <w:rPr>
            <w:rFonts w:asciiTheme="majorHAnsi" w:hAnsiTheme="majorHAnsi"/>
            <w:b/>
            <w:sz w:val="22"/>
            <w:szCs w:val="22"/>
          </w:rPr>
          <w:t xml:space="preserve">La </w:t>
        </w:r>
        <w:proofErr w:type="spellStart"/>
        <w:r w:rsidRPr="00052E78">
          <w:rPr>
            <w:rFonts w:asciiTheme="majorHAnsi" w:hAnsiTheme="majorHAnsi"/>
            <w:b/>
            <w:sz w:val="22"/>
            <w:szCs w:val="22"/>
          </w:rPr>
          <w:t>redistritación</w:t>
        </w:r>
        <w:proofErr w:type="spellEnd"/>
        <w:r w:rsidRPr="00052E78">
          <w:rPr>
            <w:rFonts w:asciiTheme="majorHAnsi" w:hAnsiTheme="majorHAnsi"/>
            <w:b/>
            <w:sz w:val="22"/>
            <w:szCs w:val="22"/>
          </w:rPr>
          <w:t xml:space="preserve"> en los estados</w:t>
        </w:r>
      </w:ins>
      <w:commentRangeEnd w:id="37"/>
      <w:ins w:id="39" w:author="Alejandro Trelles" w:date="2012-10-14T18:27:00Z">
        <w:r w:rsidRPr="00B42C26">
          <w:rPr>
            <w:rStyle w:val="CommentReference"/>
            <w:rFonts w:asciiTheme="majorHAnsi" w:hAnsiTheme="majorHAnsi"/>
          </w:rPr>
          <w:commentReference w:id="37"/>
        </w:r>
      </w:ins>
    </w:p>
    <w:p w14:paraId="1172DCF8" w14:textId="77777777" w:rsidR="00451478" w:rsidRPr="000E3EA4" w:rsidRDefault="00451478" w:rsidP="00451478">
      <w:pPr>
        <w:pStyle w:val="ListParagraph"/>
        <w:ind w:left="1440"/>
        <w:jc w:val="both"/>
        <w:rPr>
          <w:ins w:id="41" w:author="Alejandro Trelles" w:date="2012-10-14T18:26:00Z"/>
          <w:rFonts w:asciiTheme="majorHAnsi" w:hAnsiTheme="majorHAnsi"/>
          <w:b/>
          <w:sz w:val="22"/>
          <w:szCs w:val="22"/>
        </w:rPr>
      </w:pPr>
    </w:p>
    <w:p w14:paraId="7FEFBB21" w14:textId="77777777" w:rsidR="002D1892" w:rsidRPr="004F2B47" w:rsidRDefault="004E1652" w:rsidP="002D1892">
      <w:pPr>
        <w:pStyle w:val="ListParagraph"/>
        <w:numPr>
          <w:ilvl w:val="0"/>
          <w:numId w:val="8"/>
        </w:numPr>
        <w:jc w:val="both"/>
        <w:rPr>
          <w:rFonts w:asciiTheme="majorHAnsi" w:hAnsiTheme="majorHAnsi"/>
          <w:b/>
          <w:sz w:val="22"/>
          <w:szCs w:val="22"/>
        </w:rPr>
      </w:pPr>
      <w:r w:rsidRPr="004D2098">
        <w:rPr>
          <w:rFonts w:asciiTheme="majorHAnsi" w:hAnsiTheme="majorHAnsi"/>
          <w:b/>
          <w:sz w:val="22"/>
          <w:szCs w:val="22"/>
        </w:rPr>
        <w:t xml:space="preserve">El caso norteamericano </w:t>
      </w:r>
    </w:p>
    <w:p w14:paraId="2AEAD9D9" w14:textId="77777777" w:rsidR="002D1892" w:rsidRPr="009C67A6" w:rsidRDefault="002D1892" w:rsidP="002D1892">
      <w:pPr>
        <w:jc w:val="both"/>
        <w:rPr>
          <w:rFonts w:asciiTheme="majorHAnsi" w:hAnsiTheme="majorHAnsi"/>
          <w:b/>
          <w:sz w:val="22"/>
          <w:szCs w:val="22"/>
        </w:rPr>
      </w:pPr>
    </w:p>
    <w:p w14:paraId="0EB4333A" w14:textId="77777777" w:rsidR="004E1652" w:rsidRPr="00661540" w:rsidRDefault="004E1652" w:rsidP="00403CF9">
      <w:pPr>
        <w:pStyle w:val="ListParagraph"/>
        <w:numPr>
          <w:ilvl w:val="0"/>
          <w:numId w:val="6"/>
        </w:numPr>
        <w:jc w:val="both"/>
        <w:rPr>
          <w:rFonts w:asciiTheme="majorHAnsi" w:hAnsiTheme="majorHAnsi"/>
          <w:b/>
          <w:i/>
          <w:sz w:val="22"/>
          <w:szCs w:val="22"/>
        </w:rPr>
      </w:pPr>
      <w:r w:rsidRPr="00661540">
        <w:rPr>
          <w:rFonts w:asciiTheme="majorHAnsi" w:hAnsiTheme="majorHAnsi"/>
          <w:b/>
          <w:i/>
          <w:sz w:val="22"/>
          <w:szCs w:val="22"/>
        </w:rPr>
        <w:t xml:space="preserve">La Propuesta: Plataforma Pública de </w:t>
      </w:r>
      <w:proofErr w:type="spellStart"/>
      <w:r w:rsidRPr="00661540">
        <w:rPr>
          <w:rFonts w:asciiTheme="majorHAnsi" w:hAnsiTheme="majorHAnsi"/>
          <w:b/>
          <w:i/>
          <w:sz w:val="22"/>
          <w:szCs w:val="22"/>
        </w:rPr>
        <w:t>Redistritación</w:t>
      </w:r>
      <w:proofErr w:type="spellEnd"/>
      <w:r w:rsidRPr="00661540">
        <w:rPr>
          <w:rFonts w:asciiTheme="majorHAnsi" w:hAnsiTheme="majorHAnsi"/>
          <w:b/>
          <w:i/>
          <w:sz w:val="22"/>
          <w:szCs w:val="22"/>
        </w:rPr>
        <w:t xml:space="preserve"> México </w:t>
      </w:r>
    </w:p>
    <w:p w14:paraId="321DDFEF" w14:textId="77777777" w:rsidR="004E1652" w:rsidRPr="00C67AF6" w:rsidRDefault="004E1652" w:rsidP="004E1652">
      <w:pPr>
        <w:pStyle w:val="ListParagraph"/>
        <w:jc w:val="both"/>
        <w:rPr>
          <w:rFonts w:asciiTheme="majorHAnsi" w:hAnsiTheme="majorHAnsi"/>
          <w:b/>
          <w:i/>
          <w:sz w:val="22"/>
          <w:szCs w:val="22"/>
        </w:rPr>
      </w:pPr>
    </w:p>
    <w:p w14:paraId="7B0ABCBD" w14:textId="10C26F33" w:rsidR="004E1652" w:rsidRPr="00D86BC9" w:rsidRDefault="003005CA" w:rsidP="003005CA">
      <w:pPr>
        <w:pStyle w:val="ListParagraph"/>
        <w:numPr>
          <w:ilvl w:val="0"/>
          <w:numId w:val="27"/>
        </w:numPr>
        <w:jc w:val="both"/>
        <w:rPr>
          <w:rFonts w:asciiTheme="majorHAnsi" w:hAnsiTheme="majorHAnsi"/>
          <w:b/>
          <w:sz w:val="22"/>
          <w:szCs w:val="22"/>
        </w:rPr>
      </w:pPr>
      <w:r w:rsidRPr="00F9584D">
        <w:rPr>
          <w:rFonts w:asciiTheme="majorHAnsi" w:hAnsiTheme="majorHAnsi"/>
          <w:b/>
          <w:sz w:val="22"/>
          <w:szCs w:val="22"/>
        </w:rPr>
        <w:t xml:space="preserve">¿Qué es la </w:t>
      </w:r>
      <w:r w:rsidRPr="00196AB5">
        <w:rPr>
          <w:rFonts w:asciiTheme="majorHAnsi" w:hAnsiTheme="majorHAnsi"/>
          <w:b/>
          <w:sz w:val="22"/>
          <w:szCs w:val="22"/>
        </w:rPr>
        <w:t xml:space="preserve">Plataforma Pública de </w:t>
      </w:r>
      <w:proofErr w:type="spellStart"/>
      <w:r w:rsidRPr="00196AB5">
        <w:rPr>
          <w:rFonts w:asciiTheme="majorHAnsi" w:hAnsiTheme="majorHAnsi"/>
          <w:b/>
          <w:sz w:val="22"/>
          <w:szCs w:val="22"/>
        </w:rPr>
        <w:t>Redistritación</w:t>
      </w:r>
      <w:proofErr w:type="spellEnd"/>
      <w:r w:rsidRPr="00196AB5">
        <w:rPr>
          <w:rFonts w:asciiTheme="majorHAnsi" w:hAnsiTheme="majorHAnsi"/>
          <w:b/>
          <w:sz w:val="22"/>
          <w:szCs w:val="22"/>
        </w:rPr>
        <w:t>?</w:t>
      </w:r>
    </w:p>
    <w:p w14:paraId="4B531895" w14:textId="77777777" w:rsidR="006965DF" w:rsidRPr="00C3126F" w:rsidRDefault="006965DF" w:rsidP="006965DF">
      <w:pPr>
        <w:pStyle w:val="ListParagraph"/>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p>
    <w:p w14:paraId="14DE9BBE" w14:textId="1890EBE6" w:rsidR="006965DF" w:rsidRPr="00EE43BC" w:rsidRDefault="003005CA" w:rsidP="003005CA">
      <w:pPr>
        <w:pStyle w:val="ListParagraph"/>
        <w:numPr>
          <w:ilvl w:val="1"/>
          <w:numId w:val="21"/>
        </w:numPr>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r w:rsidRPr="00EE43BC">
        <w:rPr>
          <w:rFonts w:asciiTheme="majorHAnsi" w:hAnsiTheme="majorHAnsi"/>
          <w:i/>
          <w:sz w:val="22"/>
          <w:szCs w:val="22"/>
        </w:rPr>
        <w:t xml:space="preserve">El Proyecto Público de </w:t>
      </w:r>
      <w:proofErr w:type="spellStart"/>
      <w:r w:rsidRPr="00EE43BC">
        <w:rPr>
          <w:rFonts w:asciiTheme="majorHAnsi" w:hAnsiTheme="majorHAnsi"/>
          <w:i/>
          <w:sz w:val="22"/>
          <w:szCs w:val="22"/>
        </w:rPr>
        <w:t>Redistritación</w:t>
      </w:r>
      <w:proofErr w:type="spellEnd"/>
      <w:r w:rsidRPr="00EE43BC">
        <w:rPr>
          <w:rFonts w:asciiTheme="majorHAnsi" w:hAnsiTheme="majorHAnsi"/>
          <w:i/>
          <w:sz w:val="22"/>
          <w:szCs w:val="22"/>
        </w:rPr>
        <w:t xml:space="preserve"> en EUA (</w:t>
      </w:r>
      <w:proofErr w:type="spellStart"/>
      <w:r w:rsidRPr="00EE43BC">
        <w:rPr>
          <w:rFonts w:asciiTheme="majorHAnsi" w:hAnsiTheme="majorHAnsi"/>
          <w:i/>
          <w:sz w:val="22"/>
          <w:szCs w:val="22"/>
        </w:rPr>
        <w:t>Public</w:t>
      </w:r>
      <w:proofErr w:type="spellEnd"/>
      <w:r w:rsidRPr="00EE43BC">
        <w:rPr>
          <w:rFonts w:asciiTheme="majorHAnsi" w:hAnsiTheme="majorHAnsi"/>
          <w:i/>
          <w:sz w:val="22"/>
          <w:szCs w:val="22"/>
        </w:rPr>
        <w:t xml:space="preserve"> </w:t>
      </w:r>
      <w:proofErr w:type="spellStart"/>
      <w:r w:rsidRPr="00EE43BC">
        <w:rPr>
          <w:rFonts w:asciiTheme="majorHAnsi" w:hAnsiTheme="majorHAnsi"/>
          <w:i/>
          <w:sz w:val="22"/>
          <w:szCs w:val="22"/>
        </w:rPr>
        <w:t>Mapping</w:t>
      </w:r>
      <w:proofErr w:type="spellEnd"/>
      <w:r w:rsidRPr="00EE43BC">
        <w:rPr>
          <w:rFonts w:asciiTheme="majorHAnsi" w:hAnsiTheme="majorHAnsi"/>
          <w:i/>
          <w:sz w:val="22"/>
          <w:szCs w:val="22"/>
        </w:rPr>
        <w:t xml:space="preserve"> Project)</w:t>
      </w:r>
    </w:p>
    <w:p w14:paraId="37F9DC5A" w14:textId="77777777" w:rsidR="003005CA" w:rsidRPr="00621963" w:rsidRDefault="003005CA" w:rsidP="003005CA">
      <w:pPr>
        <w:pStyle w:val="ListParagraph"/>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p>
    <w:p w14:paraId="65F7A5E7" w14:textId="77777777" w:rsidR="00403CF9" w:rsidRPr="005B5943" w:rsidRDefault="00403CF9" w:rsidP="004E1652">
      <w:pPr>
        <w:pStyle w:val="ListParagraph"/>
        <w:numPr>
          <w:ilvl w:val="1"/>
          <w:numId w:val="21"/>
        </w:numPr>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r w:rsidRPr="005B5943">
        <w:rPr>
          <w:rFonts w:asciiTheme="majorHAnsi" w:eastAsia="Times New Roman" w:hAnsiTheme="majorHAnsi" w:cs="Arial"/>
          <w:bCs/>
          <w:i/>
          <w:color w:val="000000"/>
          <w:kern w:val="36"/>
          <w:sz w:val="22"/>
          <w:szCs w:val="22"/>
        </w:rPr>
        <w:t xml:space="preserve">El rol de los partidos políticos en el proceso de </w:t>
      </w:r>
      <w:proofErr w:type="spellStart"/>
      <w:r w:rsidRPr="005B5943">
        <w:rPr>
          <w:rFonts w:asciiTheme="majorHAnsi" w:eastAsia="Times New Roman" w:hAnsiTheme="majorHAnsi" w:cs="Arial"/>
          <w:bCs/>
          <w:i/>
          <w:color w:val="000000"/>
          <w:kern w:val="36"/>
          <w:sz w:val="22"/>
          <w:szCs w:val="22"/>
        </w:rPr>
        <w:t>redistritación</w:t>
      </w:r>
      <w:proofErr w:type="spellEnd"/>
    </w:p>
    <w:p w14:paraId="68A489E0" w14:textId="77777777" w:rsidR="00403CF9" w:rsidRPr="008710E2" w:rsidRDefault="00403CF9" w:rsidP="004E1652">
      <w:pPr>
        <w:pStyle w:val="ListParagraph"/>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p>
    <w:p w14:paraId="0B4A32FD" w14:textId="77777777" w:rsidR="00403CF9" w:rsidRPr="00EC4DF9" w:rsidRDefault="00403CF9" w:rsidP="004E1652">
      <w:pPr>
        <w:pStyle w:val="ListParagraph"/>
        <w:numPr>
          <w:ilvl w:val="1"/>
          <w:numId w:val="21"/>
        </w:numPr>
        <w:spacing w:before="100" w:beforeAutospacing="1" w:after="100" w:afterAutospacing="1"/>
        <w:ind w:left="1560"/>
        <w:outlineLvl w:val="0"/>
        <w:rPr>
          <w:rFonts w:asciiTheme="majorHAnsi" w:eastAsia="Times New Roman" w:hAnsiTheme="majorHAnsi" w:cs="Arial"/>
          <w:bCs/>
          <w:i/>
          <w:color w:val="000000"/>
          <w:kern w:val="36"/>
          <w:sz w:val="22"/>
          <w:szCs w:val="22"/>
        </w:rPr>
      </w:pPr>
      <w:r w:rsidRPr="0074038C">
        <w:rPr>
          <w:rFonts w:asciiTheme="majorHAnsi" w:eastAsia="Times New Roman" w:hAnsiTheme="majorHAnsi" w:cs="Arial"/>
          <w:bCs/>
          <w:i/>
          <w:color w:val="000000"/>
          <w:kern w:val="36"/>
          <w:sz w:val="22"/>
          <w:szCs w:val="22"/>
        </w:rPr>
        <w:t xml:space="preserve">Entidades e instituciones que han utilizado la Plataforma Pública de </w:t>
      </w:r>
      <w:proofErr w:type="spellStart"/>
      <w:r w:rsidRPr="0074038C">
        <w:rPr>
          <w:rFonts w:asciiTheme="majorHAnsi" w:eastAsia="Times New Roman" w:hAnsiTheme="majorHAnsi" w:cs="Arial"/>
          <w:bCs/>
          <w:i/>
          <w:color w:val="000000"/>
          <w:kern w:val="36"/>
          <w:sz w:val="22"/>
          <w:szCs w:val="22"/>
        </w:rPr>
        <w:t>Redistritac</w:t>
      </w:r>
      <w:r w:rsidRPr="00EC4DF9">
        <w:rPr>
          <w:rFonts w:asciiTheme="majorHAnsi" w:eastAsia="Times New Roman" w:hAnsiTheme="majorHAnsi" w:cs="Arial"/>
          <w:bCs/>
          <w:i/>
          <w:color w:val="000000"/>
          <w:kern w:val="36"/>
          <w:sz w:val="22"/>
          <w:szCs w:val="22"/>
        </w:rPr>
        <w:t>ión</w:t>
      </w:r>
      <w:proofErr w:type="spellEnd"/>
    </w:p>
    <w:p w14:paraId="3892DADE" w14:textId="77777777" w:rsidR="00403CF9" w:rsidRPr="006620FE" w:rsidRDefault="00403CF9" w:rsidP="004E1652">
      <w:pPr>
        <w:pStyle w:val="ListParagraph"/>
        <w:ind w:left="1080"/>
        <w:jc w:val="both"/>
        <w:rPr>
          <w:rFonts w:asciiTheme="majorHAnsi" w:hAnsiTheme="majorHAnsi"/>
          <w:b/>
          <w:sz w:val="22"/>
          <w:szCs w:val="22"/>
        </w:rPr>
      </w:pPr>
    </w:p>
    <w:p w14:paraId="74E35102" w14:textId="77777777" w:rsidR="00B37047" w:rsidRPr="00052E78" w:rsidRDefault="002D4E5B" w:rsidP="004E1652">
      <w:pPr>
        <w:pStyle w:val="ListParagraph"/>
        <w:numPr>
          <w:ilvl w:val="0"/>
          <w:numId w:val="27"/>
        </w:numPr>
        <w:jc w:val="both"/>
        <w:rPr>
          <w:rFonts w:asciiTheme="majorHAnsi" w:hAnsiTheme="majorHAnsi"/>
          <w:b/>
          <w:sz w:val="22"/>
          <w:szCs w:val="22"/>
        </w:rPr>
      </w:pPr>
      <w:r w:rsidRPr="001C4EBD">
        <w:rPr>
          <w:rFonts w:asciiTheme="majorHAnsi" w:hAnsiTheme="majorHAnsi"/>
          <w:b/>
          <w:sz w:val="22"/>
          <w:szCs w:val="22"/>
        </w:rPr>
        <w:t xml:space="preserve">Objetivos de la PPR-México </w:t>
      </w:r>
    </w:p>
    <w:p w14:paraId="2F49E26D" w14:textId="77777777" w:rsidR="006965DF" w:rsidRPr="00D10FE9" w:rsidRDefault="006965DF" w:rsidP="003005CA">
      <w:pPr>
        <w:pStyle w:val="ListParagraph"/>
        <w:ind w:left="1440"/>
        <w:jc w:val="both"/>
        <w:rPr>
          <w:rFonts w:asciiTheme="majorHAnsi" w:hAnsiTheme="majorHAnsi"/>
          <w:b/>
          <w:sz w:val="22"/>
          <w:szCs w:val="22"/>
        </w:rPr>
      </w:pPr>
    </w:p>
    <w:p w14:paraId="72420CC4" w14:textId="77777777" w:rsidR="006965DF" w:rsidRPr="00D82E08" w:rsidRDefault="006965DF" w:rsidP="00B61A18">
      <w:pPr>
        <w:pStyle w:val="ListParagraph"/>
        <w:numPr>
          <w:ilvl w:val="2"/>
          <w:numId w:val="27"/>
        </w:numPr>
        <w:spacing w:before="100" w:beforeAutospacing="1" w:after="100" w:afterAutospacing="1"/>
        <w:ind w:left="1560"/>
        <w:jc w:val="both"/>
        <w:outlineLvl w:val="0"/>
        <w:rPr>
          <w:rFonts w:asciiTheme="majorHAnsi" w:eastAsia="Times New Roman" w:hAnsiTheme="majorHAnsi" w:cs="Arial"/>
          <w:bCs/>
          <w:i/>
          <w:color w:val="000000"/>
          <w:kern w:val="36"/>
          <w:sz w:val="22"/>
          <w:szCs w:val="22"/>
        </w:rPr>
      </w:pPr>
      <w:r w:rsidRPr="00D82E08">
        <w:rPr>
          <w:rFonts w:asciiTheme="majorHAnsi" w:eastAsia="Times New Roman" w:hAnsiTheme="majorHAnsi" w:cs="Arial"/>
          <w:bCs/>
          <w:i/>
          <w:color w:val="000000"/>
          <w:kern w:val="36"/>
          <w:sz w:val="22"/>
          <w:szCs w:val="22"/>
        </w:rPr>
        <w:t xml:space="preserve">Aportaciones de la plataforma </w:t>
      </w:r>
    </w:p>
    <w:p w14:paraId="4FA7BC2D" w14:textId="77777777" w:rsidR="00403CF9" w:rsidRPr="006C7663" w:rsidRDefault="00403CF9" w:rsidP="006965DF">
      <w:pPr>
        <w:pStyle w:val="ListParagraph"/>
        <w:ind w:left="1440"/>
        <w:jc w:val="both"/>
        <w:rPr>
          <w:rFonts w:asciiTheme="majorHAnsi" w:hAnsiTheme="majorHAnsi"/>
          <w:b/>
          <w:sz w:val="22"/>
          <w:szCs w:val="22"/>
        </w:rPr>
      </w:pPr>
    </w:p>
    <w:p w14:paraId="70EAED53" w14:textId="77777777" w:rsidR="002D4E5B" w:rsidRPr="00E1159B" w:rsidRDefault="002D4E5B" w:rsidP="004E1652">
      <w:pPr>
        <w:pStyle w:val="ListParagraph"/>
        <w:numPr>
          <w:ilvl w:val="0"/>
          <w:numId w:val="27"/>
        </w:numPr>
        <w:jc w:val="both"/>
        <w:rPr>
          <w:rFonts w:asciiTheme="majorHAnsi" w:hAnsiTheme="majorHAnsi"/>
          <w:b/>
          <w:sz w:val="22"/>
          <w:szCs w:val="22"/>
        </w:rPr>
      </w:pPr>
      <w:r w:rsidRPr="00E1159B">
        <w:rPr>
          <w:rFonts w:asciiTheme="majorHAnsi" w:hAnsiTheme="majorHAnsi"/>
          <w:b/>
          <w:sz w:val="22"/>
          <w:szCs w:val="22"/>
        </w:rPr>
        <w:t xml:space="preserve">Implementación de la PPR-México </w:t>
      </w:r>
    </w:p>
    <w:p w14:paraId="7F9F8754" w14:textId="77777777" w:rsidR="002D4E5B" w:rsidRPr="00B42C26" w:rsidRDefault="002D4E5B" w:rsidP="00B37047">
      <w:pPr>
        <w:contextualSpacing/>
        <w:jc w:val="both"/>
        <w:rPr>
          <w:rFonts w:asciiTheme="majorHAnsi" w:eastAsia="Times New Roman" w:hAnsiTheme="majorHAnsi" w:cs="Arial"/>
          <w:bCs/>
          <w:i/>
          <w:color w:val="000000"/>
          <w:kern w:val="36"/>
          <w:sz w:val="22"/>
          <w:szCs w:val="22"/>
        </w:rPr>
      </w:pPr>
    </w:p>
    <w:p w14:paraId="26179D39" w14:textId="390A0FF1" w:rsidR="002D4E5B" w:rsidRPr="00B42C26" w:rsidRDefault="002D4E5B" w:rsidP="004E1652">
      <w:pPr>
        <w:pStyle w:val="ListParagraph"/>
        <w:numPr>
          <w:ilvl w:val="1"/>
          <w:numId w:val="23"/>
        </w:numPr>
        <w:ind w:left="1701"/>
        <w:jc w:val="both"/>
        <w:rPr>
          <w:ins w:id="42" w:author="Alejandro Trelles" w:date="2012-10-14T18:30:00Z"/>
          <w:rFonts w:asciiTheme="majorHAnsi" w:eastAsia="Times New Roman" w:hAnsiTheme="majorHAnsi" w:cs="Arial"/>
          <w:bCs/>
          <w:i/>
          <w:color w:val="000000"/>
          <w:kern w:val="36"/>
          <w:sz w:val="22"/>
          <w:szCs w:val="22"/>
        </w:rPr>
      </w:pPr>
      <w:r w:rsidRPr="00B42C26">
        <w:rPr>
          <w:rFonts w:asciiTheme="majorHAnsi" w:eastAsia="Times New Roman" w:hAnsiTheme="majorHAnsi" w:cs="Arial"/>
          <w:bCs/>
          <w:i/>
          <w:color w:val="000000"/>
          <w:kern w:val="36"/>
          <w:sz w:val="22"/>
          <w:szCs w:val="22"/>
        </w:rPr>
        <w:t xml:space="preserve">Consideraciones para PPR-México </w:t>
      </w:r>
      <w:ins w:id="43" w:author="Alejandro Trelles" w:date="2012-10-14T18:29:00Z">
        <w:r w:rsidR="00451478" w:rsidRPr="00B42C26">
          <w:rPr>
            <w:rFonts w:asciiTheme="majorHAnsi" w:eastAsia="Times New Roman" w:hAnsiTheme="majorHAnsi" w:cs="Arial"/>
            <w:bCs/>
            <w:i/>
            <w:color w:val="000000"/>
            <w:kern w:val="36"/>
            <w:sz w:val="22"/>
            <w:szCs w:val="22"/>
          </w:rPr>
          <w:t xml:space="preserve">a nivel federal </w:t>
        </w:r>
      </w:ins>
    </w:p>
    <w:p w14:paraId="0561B9D7" w14:textId="77777777" w:rsidR="00451478" w:rsidRPr="00B42C26" w:rsidRDefault="00451478" w:rsidP="00451478">
      <w:pPr>
        <w:pStyle w:val="ListParagraph"/>
        <w:ind w:left="1701"/>
        <w:jc w:val="both"/>
        <w:rPr>
          <w:ins w:id="44" w:author="Alejandro Trelles" w:date="2012-10-14T18:29:00Z"/>
          <w:rFonts w:asciiTheme="majorHAnsi" w:eastAsia="Times New Roman" w:hAnsiTheme="majorHAnsi" w:cs="Arial"/>
          <w:bCs/>
          <w:i/>
          <w:color w:val="000000"/>
          <w:kern w:val="36"/>
          <w:sz w:val="22"/>
          <w:szCs w:val="22"/>
        </w:rPr>
      </w:pPr>
    </w:p>
    <w:p w14:paraId="7B4FA216" w14:textId="25889FA8" w:rsidR="00451478" w:rsidRPr="00B42C26" w:rsidRDefault="00451478" w:rsidP="004E1652">
      <w:pPr>
        <w:pStyle w:val="ListParagraph"/>
        <w:numPr>
          <w:ilvl w:val="1"/>
          <w:numId w:val="23"/>
        </w:numPr>
        <w:ind w:left="1701"/>
        <w:jc w:val="both"/>
        <w:rPr>
          <w:rFonts w:asciiTheme="majorHAnsi" w:eastAsia="Times New Roman" w:hAnsiTheme="majorHAnsi" w:cs="Arial"/>
          <w:bCs/>
          <w:i/>
          <w:color w:val="000000"/>
          <w:kern w:val="36"/>
          <w:sz w:val="22"/>
          <w:szCs w:val="22"/>
        </w:rPr>
      </w:pPr>
      <w:ins w:id="45" w:author="Alejandro Trelles" w:date="2012-10-14T18:29:00Z">
        <w:r w:rsidRPr="00B42C26">
          <w:rPr>
            <w:rFonts w:asciiTheme="majorHAnsi" w:eastAsia="Times New Roman" w:hAnsiTheme="majorHAnsi" w:cs="Arial"/>
            <w:bCs/>
            <w:i/>
            <w:color w:val="000000"/>
            <w:kern w:val="36"/>
            <w:sz w:val="22"/>
            <w:szCs w:val="22"/>
          </w:rPr>
          <w:t>Consideraciones para</w:t>
        </w:r>
      </w:ins>
      <w:ins w:id="46" w:author="Alejandro Trelles" w:date="2012-10-14T18:30:00Z">
        <w:r w:rsidRPr="00B42C26">
          <w:rPr>
            <w:rFonts w:asciiTheme="majorHAnsi" w:eastAsia="Times New Roman" w:hAnsiTheme="majorHAnsi" w:cs="Arial"/>
            <w:bCs/>
            <w:i/>
            <w:color w:val="000000"/>
            <w:kern w:val="36"/>
            <w:sz w:val="22"/>
            <w:szCs w:val="22"/>
          </w:rPr>
          <w:t xml:space="preserve"> la</w:t>
        </w:r>
      </w:ins>
      <w:ins w:id="47" w:author="Alejandro Trelles" w:date="2012-10-14T18:29:00Z">
        <w:r w:rsidRPr="00B42C26">
          <w:rPr>
            <w:rFonts w:asciiTheme="majorHAnsi" w:eastAsia="Times New Roman" w:hAnsiTheme="majorHAnsi" w:cs="Arial"/>
            <w:bCs/>
            <w:i/>
            <w:color w:val="000000"/>
            <w:kern w:val="36"/>
            <w:sz w:val="22"/>
            <w:szCs w:val="22"/>
          </w:rPr>
          <w:t xml:space="preserve"> PPR-México  </w:t>
        </w:r>
      </w:ins>
      <w:ins w:id="48" w:author="Alejandro Trelles" w:date="2012-10-14T18:30:00Z">
        <w:r w:rsidRPr="00B42C26">
          <w:rPr>
            <w:rFonts w:asciiTheme="majorHAnsi" w:eastAsia="Times New Roman" w:hAnsiTheme="majorHAnsi" w:cs="Arial"/>
            <w:bCs/>
            <w:i/>
            <w:color w:val="000000"/>
            <w:kern w:val="36"/>
            <w:sz w:val="22"/>
            <w:szCs w:val="22"/>
          </w:rPr>
          <w:t>en los estados</w:t>
        </w:r>
      </w:ins>
    </w:p>
    <w:p w14:paraId="72F76959" w14:textId="77777777" w:rsidR="002D4E5B" w:rsidRPr="006D426F" w:rsidRDefault="002D4E5B" w:rsidP="00B37047">
      <w:pPr>
        <w:contextualSpacing/>
        <w:jc w:val="both"/>
        <w:rPr>
          <w:rFonts w:asciiTheme="majorHAnsi" w:hAnsiTheme="majorHAnsi"/>
          <w:b/>
          <w:sz w:val="22"/>
          <w:szCs w:val="22"/>
        </w:rPr>
      </w:pPr>
    </w:p>
    <w:p w14:paraId="18916CC7" w14:textId="77777777" w:rsidR="002D4E5B" w:rsidRPr="000E3EA4" w:rsidRDefault="002D4E5B" w:rsidP="00B37047">
      <w:pPr>
        <w:contextualSpacing/>
        <w:jc w:val="both"/>
        <w:rPr>
          <w:rFonts w:asciiTheme="majorHAnsi" w:hAnsiTheme="majorHAnsi"/>
          <w:b/>
          <w:sz w:val="22"/>
          <w:szCs w:val="22"/>
        </w:rPr>
      </w:pPr>
    </w:p>
    <w:p w14:paraId="1E06C212" w14:textId="77777777" w:rsidR="002D4E5B" w:rsidRPr="004D2098" w:rsidRDefault="002D4E5B" w:rsidP="00B37047">
      <w:pPr>
        <w:pStyle w:val="ListParagraph"/>
        <w:numPr>
          <w:ilvl w:val="0"/>
          <w:numId w:val="6"/>
        </w:numPr>
        <w:jc w:val="both"/>
        <w:rPr>
          <w:rFonts w:asciiTheme="majorHAnsi" w:eastAsia="Times New Roman" w:hAnsiTheme="majorHAnsi" w:cs="Arial"/>
          <w:b/>
          <w:color w:val="000000"/>
          <w:sz w:val="22"/>
          <w:szCs w:val="22"/>
        </w:rPr>
      </w:pPr>
      <w:r w:rsidRPr="004D2098">
        <w:rPr>
          <w:rFonts w:asciiTheme="majorHAnsi" w:eastAsia="Times New Roman" w:hAnsiTheme="majorHAnsi" w:cs="Arial"/>
          <w:b/>
          <w:color w:val="000000"/>
          <w:sz w:val="22"/>
          <w:szCs w:val="22"/>
        </w:rPr>
        <w:t xml:space="preserve">Referencias </w:t>
      </w:r>
    </w:p>
    <w:p w14:paraId="044FF3BA" w14:textId="77777777" w:rsidR="002D4E5B" w:rsidRPr="004F2B47" w:rsidRDefault="002D4E5B" w:rsidP="00B37047">
      <w:pPr>
        <w:contextualSpacing/>
        <w:jc w:val="both"/>
        <w:rPr>
          <w:rFonts w:asciiTheme="majorHAnsi" w:hAnsiTheme="majorHAnsi"/>
          <w:b/>
          <w:sz w:val="22"/>
          <w:szCs w:val="22"/>
        </w:rPr>
      </w:pPr>
    </w:p>
    <w:p w14:paraId="0A45C91E" w14:textId="77777777" w:rsidR="002D4E5B" w:rsidRPr="009C67A6" w:rsidRDefault="002D4E5B" w:rsidP="00B37047">
      <w:pPr>
        <w:pStyle w:val="ListParagraph"/>
        <w:numPr>
          <w:ilvl w:val="0"/>
          <w:numId w:val="6"/>
        </w:numPr>
        <w:rPr>
          <w:rFonts w:asciiTheme="majorHAnsi" w:eastAsia="Times New Roman" w:hAnsiTheme="majorHAnsi" w:cs="Arial"/>
          <w:b/>
          <w:color w:val="000000"/>
          <w:sz w:val="22"/>
          <w:szCs w:val="22"/>
        </w:rPr>
      </w:pPr>
      <w:r w:rsidRPr="009C67A6">
        <w:rPr>
          <w:rFonts w:asciiTheme="majorHAnsi" w:eastAsia="Times New Roman" w:hAnsiTheme="majorHAnsi" w:cs="Arial"/>
          <w:b/>
          <w:color w:val="000000"/>
          <w:sz w:val="22"/>
          <w:szCs w:val="22"/>
        </w:rPr>
        <w:t>Anexos</w:t>
      </w:r>
    </w:p>
    <w:p w14:paraId="32412D43" w14:textId="77777777" w:rsidR="00B37047" w:rsidRPr="00661540" w:rsidRDefault="00B37047" w:rsidP="00B37047">
      <w:pPr>
        <w:contextualSpacing/>
        <w:rPr>
          <w:rFonts w:asciiTheme="majorHAnsi" w:eastAsia="Times New Roman" w:hAnsiTheme="majorHAnsi" w:cs="Arial"/>
          <w:b/>
          <w:color w:val="000000"/>
          <w:sz w:val="22"/>
          <w:szCs w:val="22"/>
        </w:rPr>
      </w:pPr>
    </w:p>
    <w:p w14:paraId="09722102" w14:textId="77777777" w:rsidR="00B37047" w:rsidRPr="00196AB5" w:rsidRDefault="002D4E5B" w:rsidP="00B37047">
      <w:pPr>
        <w:pStyle w:val="Heading2"/>
        <w:numPr>
          <w:ilvl w:val="1"/>
          <w:numId w:val="6"/>
        </w:numPr>
        <w:contextualSpacing/>
        <w:jc w:val="both"/>
        <w:rPr>
          <w:rFonts w:asciiTheme="majorHAnsi" w:hAnsiTheme="majorHAnsi"/>
          <w:i/>
          <w:sz w:val="22"/>
          <w:szCs w:val="22"/>
          <w:lang w:val="es-ES_tradnl"/>
        </w:rPr>
      </w:pPr>
      <w:r w:rsidRPr="00C67AF6">
        <w:rPr>
          <w:rFonts w:asciiTheme="majorHAnsi" w:hAnsiTheme="majorHAnsi"/>
          <w:i/>
          <w:sz w:val="22"/>
          <w:szCs w:val="22"/>
          <w:lang w:val="es-ES_tradnl"/>
        </w:rPr>
        <w:t xml:space="preserve">Anexo 1. </w:t>
      </w:r>
      <w:proofErr w:type="spellStart"/>
      <w:r w:rsidRPr="00C67AF6">
        <w:rPr>
          <w:rFonts w:asciiTheme="majorHAnsi" w:hAnsiTheme="majorHAnsi"/>
          <w:i/>
          <w:sz w:val="22"/>
          <w:szCs w:val="22"/>
          <w:lang w:val="es-ES_tradnl"/>
        </w:rPr>
        <w:t>Public</w:t>
      </w:r>
      <w:proofErr w:type="spellEnd"/>
      <w:r w:rsidRPr="00C67AF6">
        <w:rPr>
          <w:rFonts w:asciiTheme="majorHAnsi" w:hAnsiTheme="majorHAnsi"/>
          <w:i/>
          <w:sz w:val="22"/>
          <w:szCs w:val="22"/>
          <w:lang w:val="es-ES_tradnl"/>
        </w:rPr>
        <w:t xml:space="preserve"> </w:t>
      </w:r>
      <w:proofErr w:type="spellStart"/>
      <w:r w:rsidRPr="00C67AF6">
        <w:rPr>
          <w:rFonts w:asciiTheme="majorHAnsi" w:hAnsiTheme="majorHAnsi"/>
          <w:i/>
          <w:sz w:val="22"/>
          <w:szCs w:val="22"/>
          <w:lang w:val="es-ES_tradnl"/>
        </w:rPr>
        <w:t>Mapping</w:t>
      </w:r>
      <w:proofErr w:type="spellEnd"/>
      <w:r w:rsidRPr="00C67AF6">
        <w:rPr>
          <w:rFonts w:asciiTheme="majorHAnsi" w:hAnsiTheme="majorHAnsi"/>
          <w:i/>
          <w:sz w:val="22"/>
          <w:szCs w:val="22"/>
          <w:lang w:val="es-ES_tradnl"/>
        </w:rPr>
        <w:t xml:space="preserve"> Project</w:t>
      </w:r>
      <w:r w:rsidRPr="00F9584D">
        <w:rPr>
          <w:rFonts w:asciiTheme="majorHAnsi" w:hAnsiTheme="majorHAnsi"/>
          <w:i/>
          <w:sz w:val="22"/>
          <w:szCs w:val="22"/>
          <w:lang w:val="es-ES_tradnl"/>
        </w:rPr>
        <w:t xml:space="preserve"> en EUA </w:t>
      </w:r>
    </w:p>
    <w:p w14:paraId="7A691002" w14:textId="77777777" w:rsidR="00B37047" w:rsidRPr="00D86BC9" w:rsidRDefault="00B37047" w:rsidP="00B37047">
      <w:pPr>
        <w:pStyle w:val="Heading2"/>
        <w:ind w:left="1440"/>
        <w:contextualSpacing/>
        <w:jc w:val="both"/>
        <w:rPr>
          <w:rFonts w:asciiTheme="majorHAnsi" w:hAnsiTheme="majorHAnsi"/>
          <w:i/>
          <w:sz w:val="22"/>
          <w:szCs w:val="22"/>
          <w:lang w:val="es-ES_tradnl"/>
        </w:rPr>
      </w:pPr>
    </w:p>
    <w:p w14:paraId="2B98051A" w14:textId="66828DA4" w:rsidR="002D4E5B" w:rsidRPr="00EE43BC" w:rsidRDefault="002D4E5B" w:rsidP="00B37047">
      <w:pPr>
        <w:pStyle w:val="Heading2"/>
        <w:numPr>
          <w:ilvl w:val="1"/>
          <w:numId w:val="6"/>
        </w:numPr>
        <w:contextualSpacing/>
        <w:jc w:val="both"/>
        <w:rPr>
          <w:rFonts w:asciiTheme="majorHAnsi" w:hAnsiTheme="majorHAnsi"/>
          <w:i/>
          <w:sz w:val="22"/>
          <w:szCs w:val="22"/>
          <w:lang w:val="es-ES_tradnl"/>
        </w:rPr>
      </w:pPr>
      <w:r w:rsidRPr="00C3126F">
        <w:rPr>
          <w:rFonts w:asciiTheme="majorHAnsi" w:hAnsiTheme="majorHAnsi"/>
          <w:i/>
          <w:sz w:val="22"/>
          <w:szCs w:val="22"/>
          <w:lang w:val="es-ES_tradnl"/>
        </w:rPr>
        <w:t xml:space="preserve">Anexo 2. </w:t>
      </w:r>
      <w:r w:rsidR="00B61A18" w:rsidRPr="00EE43BC">
        <w:rPr>
          <w:rFonts w:asciiTheme="majorHAnsi" w:hAnsiTheme="majorHAnsi"/>
          <w:i/>
          <w:sz w:val="22"/>
          <w:szCs w:val="22"/>
          <w:lang w:val="es-ES_tradnl"/>
        </w:rPr>
        <w:t>Algunos c</w:t>
      </w:r>
      <w:r w:rsidRPr="00EE43BC">
        <w:rPr>
          <w:rFonts w:asciiTheme="majorHAnsi" w:hAnsiTheme="majorHAnsi"/>
          <w:i/>
          <w:sz w:val="22"/>
          <w:szCs w:val="22"/>
          <w:lang w:val="es-ES_tradnl"/>
        </w:rPr>
        <w:t xml:space="preserve">riterios normativos para la </w:t>
      </w:r>
      <w:proofErr w:type="spellStart"/>
      <w:r w:rsidRPr="00EE43BC">
        <w:rPr>
          <w:rFonts w:asciiTheme="majorHAnsi" w:hAnsiTheme="majorHAnsi"/>
          <w:i/>
          <w:sz w:val="22"/>
          <w:szCs w:val="22"/>
          <w:lang w:val="es-ES_tradnl"/>
        </w:rPr>
        <w:t>redistritación</w:t>
      </w:r>
      <w:proofErr w:type="spellEnd"/>
      <w:r w:rsidRPr="00EE43BC">
        <w:rPr>
          <w:rFonts w:asciiTheme="majorHAnsi" w:hAnsiTheme="majorHAnsi"/>
          <w:i/>
          <w:sz w:val="22"/>
          <w:szCs w:val="22"/>
          <w:lang w:val="es-ES_tradnl"/>
        </w:rPr>
        <w:t xml:space="preserve"> en México </w:t>
      </w:r>
    </w:p>
    <w:p w14:paraId="6E2B50F2" w14:textId="77777777" w:rsidR="003E183F" w:rsidRPr="00621963" w:rsidRDefault="003E183F" w:rsidP="001B45C1">
      <w:pPr>
        <w:jc w:val="both"/>
        <w:rPr>
          <w:ins w:id="49" w:author="Alejandro Trelles" w:date="2012-10-14T19:34:00Z"/>
          <w:rFonts w:asciiTheme="majorHAnsi" w:hAnsiTheme="majorHAnsi"/>
          <w:b/>
          <w:sz w:val="22"/>
          <w:szCs w:val="22"/>
        </w:rPr>
      </w:pPr>
    </w:p>
    <w:p w14:paraId="0C3DEB2D" w14:textId="77777777" w:rsidR="00037696" w:rsidRPr="00621963" w:rsidRDefault="00037696" w:rsidP="001B45C1">
      <w:pPr>
        <w:jc w:val="both"/>
        <w:rPr>
          <w:ins w:id="50" w:author="Alejandro Trelles" w:date="2012-10-15T22:59:00Z"/>
          <w:rFonts w:asciiTheme="majorHAnsi" w:hAnsiTheme="majorHAnsi"/>
          <w:b/>
          <w:sz w:val="22"/>
          <w:szCs w:val="22"/>
        </w:rPr>
      </w:pPr>
    </w:p>
    <w:p w14:paraId="560F0141" w14:textId="77777777" w:rsidR="001B45C1" w:rsidRPr="00EC4DF9" w:rsidRDefault="004E1652" w:rsidP="001B45C1">
      <w:pPr>
        <w:jc w:val="both"/>
        <w:rPr>
          <w:rFonts w:asciiTheme="majorHAnsi" w:hAnsiTheme="majorHAnsi"/>
          <w:b/>
          <w:sz w:val="22"/>
          <w:szCs w:val="22"/>
        </w:rPr>
      </w:pPr>
      <w:r w:rsidRPr="005B5943">
        <w:rPr>
          <w:rFonts w:asciiTheme="majorHAnsi" w:hAnsiTheme="majorHAnsi"/>
          <w:b/>
          <w:sz w:val="22"/>
          <w:szCs w:val="22"/>
        </w:rPr>
        <w:t xml:space="preserve">I. </w:t>
      </w:r>
      <w:r w:rsidR="001B45C1" w:rsidRPr="008710E2">
        <w:rPr>
          <w:rFonts w:asciiTheme="majorHAnsi" w:hAnsiTheme="majorHAnsi"/>
          <w:b/>
          <w:sz w:val="22"/>
          <w:szCs w:val="22"/>
        </w:rPr>
        <w:t>Introducción</w:t>
      </w:r>
      <w:r w:rsidR="002F2C05" w:rsidRPr="0074038C">
        <w:rPr>
          <w:rFonts w:asciiTheme="majorHAnsi" w:hAnsiTheme="majorHAnsi"/>
          <w:b/>
          <w:sz w:val="22"/>
          <w:szCs w:val="22"/>
        </w:rPr>
        <w:t xml:space="preserve"> </w:t>
      </w:r>
    </w:p>
    <w:p w14:paraId="18B00F6E" w14:textId="77777777" w:rsidR="002D4E5B" w:rsidRPr="006620FE" w:rsidRDefault="002D4E5B" w:rsidP="001B45C1">
      <w:pPr>
        <w:jc w:val="both"/>
        <w:rPr>
          <w:rFonts w:asciiTheme="majorHAnsi" w:hAnsiTheme="majorHAnsi"/>
          <w:b/>
          <w:sz w:val="22"/>
          <w:szCs w:val="22"/>
        </w:rPr>
      </w:pPr>
    </w:p>
    <w:p w14:paraId="354CA942" w14:textId="77777777" w:rsidR="00EA3C50" w:rsidRPr="006D426F" w:rsidRDefault="00F64963" w:rsidP="004A7485">
      <w:pPr>
        <w:contextualSpacing/>
        <w:jc w:val="both"/>
        <w:rPr>
          <w:rFonts w:asciiTheme="majorHAnsi" w:hAnsiTheme="majorHAnsi"/>
          <w:bCs/>
          <w:sz w:val="22"/>
          <w:szCs w:val="22"/>
        </w:rPr>
      </w:pPr>
      <w:r w:rsidRPr="001C4EBD">
        <w:rPr>
          <w:rFonts w:asciiTheme="majorHAnsi" w:hAnsiTheme="majorHAnsi"/>
          <w:sz w:val="22"/>
          <w:szCs w:val="22"/>
        </w:rPr>
        <w:t xml:space="preserve">La </w:t>
      </w:r>
      <w:proofErr w:type="spellStart"/>
      <w:r w:rsidRPr="001C4EBD">
        <w:rPr>
          <w:rFonts w:asciiTheme="majorHAnsi" w:hAnsiTheme="majorHAnsi"/>
          <w:sz w:val="22"/>
          <w:szCs w:val="22"/>
        </w:rPr>
        <w:t>redistritación</w:t>
      </w:r>
      <w:proofErr w:type="spellEnd"/>
      <w:r w:rsidR="00EA3C50" w:rsidRPr="00052E78">
        <w:rPr>
          <w:rFonts w:asciiTheme="majorHAnsi" w:hAnsiTheme="majorHAnsi"/>
          <w:bCs/>
          <w:sz w:val="22"/>
          <w:szCs w:val="22"/>
        </w:rPr>
        <w:t xml:space="preserve"> </w:t>
      </w:r>
      <w:r w:rsidR="00E45B8A" w:rsidRPr="00D10FE9">
        <w:rPr>
          <w:rFonts w:asciiTheme="majorHAnsi" w:hAnsiTheme="majorHAnsi"/>
          <w:bCs/>
          <w:sz w:val="22"/>
          <w:szCs w:val="22"/>
        </w:rPr>
        <w:t>suele ser</w:t>
      </w:r>
      <w:r w:rsidR="00EA3C50" w:rsidRPr="00D82E08">
        <w:rPr>
          <w:rFonts w:asciiTheme="majorHAnsi" w:hAnsiTheme="majorHAnsi"/>
          <w:bCs/>
          <w:sz w:val="22"/>
          <w:szCs w:val="22"/>
        </w:rPr>
        <w:t xml:space="preserve"> un proceso complejo y politizado que incide en la conformación del Poder Legislativo y en el tipo de representación al que tie</w:t>
      </w:r>
      <w:r w:rsidR="00EA3C50" w:rsidRPr="006C7663">
        <w:rPr>
          <w:rFonts w:asciiTheme="majorHAnsi" w:hAnsiTheme="majorHAnsi"/>
          <w:bCs/>
          <w:sz w:val="22"/>
          <w:szCs w:val="22"/>
        </w:rPr>
        <w:t>nen acceso los ciudadanos en el mundo</w:t>
      </w:r>
      <w:r w:rsidR="00403E9F" w:rsidRPr="00E1159B">
        <w:rPr>
          <w:rFonts w:asciiTheme="majorHAnsi" w:hAnsiTheme="majorHAnsi"/>
          <w:bCs/>
          <w:sz w:val="22"/>
          <w:szCs w:val="22"/>
        </w:rPr>
        <w:t xml:space="preserve"> (</w:t>
      </w:r>
      <w:proofErr w:type="spellStart"/>
      <w:r w:rsidR="00403E9F" w:rsidRPr="00E1159B">
        <w:rPr>
          <w:rFonts w:asciiTheme="majorHAnsi" w:hAnsiTheme="majorHAnsi"/>
          <w:bCs/>
          <w:sz w:val="22"/>
          <w:szCs w:val="22"/>
        </w:rPr>
        <w:t>Handley</w:t>
      </w:r>
      <w:proofErr w:type="spellEnd"/>
      <w:r w:rsidR="00403E9F" w:rsidRPr="00E1159B">
        <w:rPr>
          <w:rFonts w:asciiTheme="majorHAnsi" w:hAnsiTheme="majorHAnsi"/>
          <w:bCs/>
          <w:sz w:val="22"/>
          <w:szCs w:val="22"/>
        </w:rPr>
        <w:t xml:space="preserve"> y </w:t>
      </w:r>
      <w:proofErr w:type="spellStart"/>
      <w:r w:rsidR="00403E9F" w:rsidRPr="00E1159B">
        <w:rPr>
          <w:rFonts w:asciiTheme="majorHAnsi" w:hAnsiTheme="majorHAnsi"/>
          <w:bCs/>
          <w:sz w:val="22"/>
          <w:szCs w:val="22"/>
        </w:rPr>
        <w:t>Grofman</w:t>
      </w:r>
      <w:proofErr w:type="spellEnd"/>
      <w:r w:rsidR="00403E9F" w:rsidRPr="00E1159B">
        <w:rPr>
          <w:rFonts w:asciiTheme="majorHAnsi" w:hAnsiTheme="majorHAnsi"/>
          <w:bCs/>
          <w:sz w:val="22"/>
          <w:szCs w:val="22"/>
        </w:rPr>
        <w:t xml:space="preserve"> 2008)</w:t>
      </w:r>
      <w:r w:rsidR="00EA3C50" w:rsidRPr="00DA339E">
        <w:rPr>
          <w:rFonts w:asciiTheme="majorHAnsi" w:hAnsiTheme="majorHAnsi"/>
          <w:bCs/>
          <w:sz w:val="22"/>
          <w:szCs w:val="22"/>
        </w:rPr>
        <w:t xml:space="preserve">. El trazo arbitrario y con fines políticos que hoy conocemos como </w:t>
      </w:r>
      <w:proofErr w:type="spellStart"/>
      <w:r w:rsidR="00EA3C50" w:rsidRPr="00DA339E">
        <w:rPr>
          <w:rFonts w:asciiTheme="majorHAnsi" w:hAnsiTheme="majorHAnsi"/>
          <w:bCs/>
          <w:i/>
          <w:sz w:val="22"/>
          <w:szCs w:val="22"/>
        </w:rPr>
        <w:t>gerrymandering</w:t>
      </w:r>
      <w:proofErr w:type="spellEnd"/>
      <w:r w:rsidR="00361F55" w:rsidRPr="006D426F">
        <w:rPr>
          <w:rFonts w:asciiTheme="majorHAnsi" w:hAnsiTheme="majorHAnsi"/>
          <w:bCs/>
          <w:i/>
          <w:sz w:val="22"/>
          <w:szCs w:val="22"/>
        </w:rPr>
        <w:t xml:space="preserve">, </w:t>
      </w:r>
      <w:r w:rsidRPr="006D426F">
        <w:rPr>
          <w:rFonts w:asciiTheme="majorHAnsi" w:hAnsiTheme="majorHAnsi"/>
          <w:bCs/>
          <w:sz w:val="22"/>
          <w:szCs w:val="22"/>
        </w:rPr>
        <w:t>antecede por mucho el momento en</w:t>
      </w:r>
      <w:r w:rsidR="00361F55" w:rsidRPr="006D426F">
        <w:rPr>
          <w:rFonts w:asciiTheme="majorHAnsi" w:hAnsiTheme="majorHAnsi"/>
          <w:bCs/>
          <w:sz w:val="22"/>
          <w:szCs w:val="22"/>
        </w:rPr>
        <w:t xml:space="preserve"> el</w:t>
      </w:r>
      <w:r w:rsidRPr="006D426F">
        <w:rPr>
          <w:rFonts w:asciiTheme="majorHAnsi" w:hAnsiTheme="majorHAnsi"/>
          <w:bCs/>
          <w:sz w:val="22"/>
          <w:szCs w:val="22"/>
        </w:rPr>
        <w:t xml:space="preserve"> que </w:t>
      </w:r>
      <w:proofErr w:type="spellStart"/>
      <w:r w:rsidRPr="006D426F">
        <w:rPr>
          <w:rFonts w:asciiTheme="majorHAnsi" w:hAnsiTheme="majorHAnsi"/>
          <w:bCs/>
          <w:sz w:val="22"/>
          <w:szCs w:val="22"/>
        </w:rPr>
        <w:t>Elbridge</w:t>
      </w:r>
      <w:proofErr w:type="spellEnd"/>
      <w:r w:rsidRPr="006D426F">
        <w:rPr>
          <w:rFonts w:asciiTheme="majorHAnsi" w:hAnsiTheme="majorHAnsi"/>
          <w:bCs/>
          <w:sz w:val="22"/>
          <w:szCs w:val="22"/>
        </w:rPr>
        <w:t xml:space="preserve"> </w:t>
      </w:r>
      <w:proofErr w:type="spellStart"/>
      <w:r w:rsidRPr="006D426F">
        <w:rPr>
          <w:rFonts w:asciiTheme="majorHAnsi" w:hAnsiTheme="majorHAnsi"/>
          <w:bCs/>
          <w:sz w:val="22"/>
          <w:szCs w:val="22"/>
        </w:rPr>
        <w:t>Gerry</w:t>
      </w:r>
      <w:proofErr w:type="spellEnd"/>
      <w:r w:rsidRPr="006D426F">
        <w:rPr>
          <w:rFonts w:asciiTheme="majorHAnsi" w:hAnsiTheme="majorHAnsi"/>
          <w:bCs/>
          <w:sz w:val="22"/>
          <w:szCs w:val="22"/>
        </w:rPr>
        <w:t xml:space="preserve">, Gobernador </w:t>
      </w:r>
      <w:r w:rsidR="00A07CA9" w:rsidRPr="006D426F">
        <w:rPr>
          <w:rFonts w:asciiTheme="majorHAnsi" w:hAnsiTheme="majorHAnsi"/>
          <w:bCs/>
          <w:sz w:val="22"/>
          <w:szCs w:val="22"/>
        </w:rPr>
        <w:t xml:space="preserve">de Massachusetts en el </w:t>
      </w:r>
      <w:r w:rsidR="00D51C5A" w:rsidRPr="006D426F">
        <w:rPr>
          <w:rFonts w:asciiTheme="majorHAnsi" w:hAnsiTheme="majorHAnsi"/>
          <w:bCs/>
          <w:sz w:val="22"/>
          <w:szCs w:val="22"/>
        </w:rPr>
        <w:t>siglo</w:t>
      </w:r>
      <w:r w:rsidR="00A07CA9" w:rsidRPr="006D426F">
        <w:rPr>
          <w:rFonts w:asciiTheme="majorHAnsi" w:hAnsiTheme="majorHAnsi"/>
          <w:bCs/>
          <w:sz w:val="22"/>
          <w:szCs w:val="22"/>
        </w:rPr>
        <w:t xml:space="preserve"> X</w:t>
      </w:r>
      <w:r w:rsidRPr="006D426F">
        <w:rPr>
          <w:rFonts w:asciiTheme="majorHAnsi" w:hAnsiTheme="majorHAnsi"/>
          <w:bCs/>
          <w:sz w:val="22"/>
          <w:szCs w:val="22"/>
        </w:rPr>
        <w:t>I</w:t>
      </w:r>
      <w:r w:rsidR="00A07CA9" w:rsidRPr="006D426F">
        <w:rPr>
          <w:rFonts w:asciiTheme="majorHAnsi" w:hAnsiTheme="majorHAnsi"/>
          <w:bCs/>
          <w:sz w:val="22"/>
          <w:szCs w:val="22"/>
        </w:rPr>
        <w:t>X</w:t>
      </w:r>
      <w:r w:rsidRPr="006D426F">
        <w:rPr>
          <w:rFonts w:asciiTheme="majorHAnsi" w:hAnsiTheme="majorHAnsi"/>
          <w:bCs/>
          <w:sz w:val="22"/>
          <w:szCs w:val="22"/>
        </w:rPr>
        <w:t>,</w:t>
      </w:r>
      <w:r w:rsidR="00361F55" w:rsidRPr="006D426F">
        <w:rPr>
          <w:rFonts w:asciiTheme="majorHAnsi" w:hAnsiTheme="majorHAnsi"/>
          <w:bCs/>
          <w:sz w:val="22"/>
          <w:szCs w:val="22"/>
        </w:rPr>
        <w:t xml:space="preserve"> decidió crear un distrito con forma de salamandra para </w:t>
      </w:r>
      <w:r w:rsidR="00A07CA9" w:rsidRPr="006D426F">
        <w:rPr>
          <w:rFonts w:asciiTheme="majorHAnsi" w:hAnsiTheme="majorHAnsi"/>
          <w:bCs/>
          <w:sz w:val="22"/>
          <w:szCs w:val="22"/>
        </w:rPr>
        <w:t>verse favorecido en</w:t>
      </w:r>
      <w:r w:rsidR="004F716F" w:rsidRPr="006D426F">
        <w:rPr>
          <w:rFonts w:asciiTheme="majorHAnsi" w:hAnsiTheme="majorHAnsi"/>
          <w:bCs/>
          <w:sz w:val="22"/>
          <w:szCs w:val="22"/>
        </w:rPr>
        <w:t xml:space="preserve"> </w:t>
      </w:r>
      <w:r w:rsidR="00361F55" w:rsidRPr="006D426F">
        <w:rPr>
          <w:rFonts w:asciiTheme="majorHAnsi" w:hAnsiTheme="majorHAnsi"/>
          <w:bCs/>
          <w:sz w:val="22"/>
          <w:szCs w:val="22"/>
        </w:rPr>
        <w:t>las elecciones</w:t>
      </w:r>
      <w:r w:rsidR="003D3F9A" w:rsidRPr="006D426F">
        <w:rPr>
          <w:rFonts w:asciiTheme="majorHAnsi" w:hAnsiTheme="majorHAnsi"/>
          <w:bCs/>
          <w:sz w:val="22"/>
          <w:szCs w:val="22"/>
        </w:rPr>
        <w:t xml:space="preserve"> (</w:t>
      </w:r>
      <w:proofErr w:type="spellStart"/>
      <w:r w:rsidR="00403E9F" w:rsidRPr="006D426F">
        <w:rPr>
          <w:rFonts w:asciiTheme="majorHAnsi" w:hAnsiTheme="majorHAnsi"/>
          <w:bCs/>
          <w:sz w:val="22"/>
          <w:szCs w:val="22"/>
        </w:rPr>
        <w:t>Handley</w:t>
      </w:r>
      <w:proofErr w:type="spellEnd"/>
      <w:r w:rsidR="00403E9F" w:rsidRPr="006D426F">
        <w:rPr>
          <w:rFonts w:asciiTheme="majorHAnsi" w:hAnsiTheme="majorHAnsi"/>
          <w:bCs/>
          <w:sz w:val="22"/>
          <w:szCs w:val="22"/>
        </w:rPr>
        <w:t xml:space="preserve"> y </w:t>
      </w:r>
      <w:proofErr w:type="spellStart"/>
      <w:r w:rsidR="00403E9F" w:rsidRPr="006D426F">
        <w:rPr>
          <w:rFonts w:asciiTheme="majorHAnsi" w:hAnsiTheme="majorHAnsi"/>
          <w:bCs/>
          <w:sz w:val="22"/>
          <w:szCs w:val="22"/>
        </w:rPr>
        <w:t>Grofman</w:t>
      </w:r>
      <w:proofErr w:type="spellEnd"/>
      <w:r w:rsidR="00403E9F" w:rsidRPr="006D426F">
        <w:rPr>
          <w:rFonts w:asciiTheme="majorHAnsi" w:hAnsiTheme="majorHAnsi"/>
          <w:bCs/>
          <w:sz w:val="22"/>
          <w:szCs w:val="22"/>
        </w:rPr>
        <w:t xml:space="preserve"> 2008</w:t>
      </w:r>
      <w:r w:rsidR="00A126C1" w:rsidRPr="006D426F">
        <w:rPr>
          <w:rFonts w:asciiTheme="majorHAnsi" w:hAnsiTheme="majorHAnsi"/>
          <w:bCs/>
          <w:sz w:val="22"/>
          <w:szCs w:val="22"/>
        </w:rPr>
        <w:t xml:space="preserve">, </w:t>
      </w:r>
      <w:r w:rsidR="003D3F9A" w:rsidRPr="006D426F">
        <w:rPr>
          <w:rFonts w:asciiTheme="majorHAnsi" w:hAnsiTheme="majorHAnsi"/>
          <w:bCs/>
          <w:sz w:val="22"/>
          <w:szCs w:val="22"/>
        </w:rPr>
        <w:t xml:space="preserve">Cox y </w:t>
      </w:r>
      <w:proofErr w:type="spellStart"/>
      <w:r w:rsidR="003D3F9A" w:rsidRPr="006D426F">
        <w:rPr>
          <w:rFonts w:asciiTheme="majorHAnsi" w:hAnsiTheme="majorHAnsi"/>
          <w:bCs/>
          <w:sz w:val="22"/>
          <w:szCs w:val="22"/>
        </w:rPr>
        <w:t>Katz</w:t>
      </w:r>
      <w:proofErr w:type="spellEnd"/>
      <w:r w:rsidR="003D3F9A" w:rsidRPr="006D426F">
        <w:rPr>
          <w:rFonts w:asciiTheme="majorHAnsi" w:hAnsiTheme="majorHAnsi"/>
          <w:bCs/>
          <w:sz w:val="22"/>
          <w:szCs w:val="22"/>
        </w:rPr>
        <w:t xml:space="preserve"> 2002)</w:t>
      </w:r>
      <w:r w:rsidR="00361F55" w:rsidRPr="006D426F">
        <w:rPr>
          <w:rFonts w:asciiTheme="majorHAnsi" w:hAnsiTheme="majorHAnsi"/>
          <w:bCs/>
          <w:sz w:val="22"/>
          <w:szCs w:val="22"/>
        </w:rPr>
        <w:t xml:space="preserve">. </w:t>
      </w:r>
      <w:r w:rsidR="00A07CA9" w:rsidRPr="006D426F">
        <w:rPr>
          <w:rFonts w:asciiTheme="majorHAnsi" w:hAnsiTheme="majorHAnsi"/>
          <w:bCs/>
          <w:sz w:val="22"/>
          <w:szCs w:val="22"/>
        </w:rPr>
        <w:t xml:space="preserve">Durante mucho tiempo, la </w:t>
      </w:r>
      <w:proofErr w:type="spellStart"/>
      <w:r w:rsidR="00A07CA9" w:rsidRPr="006D426F">
        <w:rPr>
          <w:rFonts w:asciiTheme="majorHAnsi" w:hAnsiTheme="majorHAnsi"/>
          <w:bCs/>
          <w:sz w:val="22"/>
          <w:szCs w:val="22"/>
        </w:rPr>
        <w:t>redistritación</w:t>
      </w:r>
      <w:proofErr w:type="spellEnd"/>
      <w:r w:rsidR="00A07CA9" w:rsidRPr="006D426F">
        <w:rPr>
          <w:rFonts w:asciiTheme="majorHAnsi" w:hAnsiTheme="majorHAnsi"/>
          <w:bCs/>
          <w:sz w:val="22"/>
          <w:szCs w:val="22"/>
        </w:rPr>
        <w:t xml:space="preserve"> se caracterizó por ser un proceso</w:t>
      </w:r>
      <w:r w:rsidR="00345C95" w:rsidRPr="006D426F">
        <w:rPr>
          <w:rFonts w:asciiTheme="majorHAnsi" w:hAnsiTheme="majorHAnsi"/>
          <w:bCs/>
          <w:sz w:val="22"/>
          <w:szCs w:val="22"/>
        </w:rPr>
        <w:t xml:space="preserve"> cerrado en donde sólo unos cuantos actores tenían acceso a la información y a las decisiones </w:t>
      </w:r>
      <w:r w:rsidR="003851E0" w:rsidRPr="006D426F">
        <w:rPr>
          <w:rFonts w:asciiTheme="majorHAnsi" w:hAnsiTheme="majorHAnsi"/>
          <w:bCs/>
          <w:sz w:val="22"/>
          <w:szCs w:val="22"/>
        </w:rPr>
        <w:t xml:space="preserve">sobre cómo quedarían conformados los distritos. </w:t>
      </w:r>
    </w:p>
    <w:p w14:paraId="59060897" w14:textId="77777777" w:rsidR="002D4E5B" w:rsidRPr="006D426F" w:rsidRDefault="002D4E5B" w:rsidP="004A7485">
      <w:pPr>
        <w:contextualSpacing/>
        <w:jc w:val="both"/>
        <w:rPr>
          <w:rFonts w:asciiTheme="majorHAnsi" w:hAnsiTheme="majorHAnsi"/>
          <w:sz w:val="22"/>
          <w:szCs w:val="22"/>
        </w:rPr>
      </w:pPr>
    </w:p>
    <w:p w14:paraId="57846ADC" w14:textId="574242C2" w:rsidR="00F64963" w:rsidRPr="000E3EA4" w:rsidRDefault="003851E0" w:rsidP="00E442D7">
      <w:pPr>
        <w:ind w:firstLine="720"/>
        <w:contextualSpacing/>
        <w:jc w:val="both"/>
        <w:rPr>
          <w:rFonts w:asciiTheme="majorHAnsi" w:hAnsiTheme="majorHAnsi"/>
          <w:sz w:val="22"/>
          <w:szCs w:val="22"/>
        </w:rPr>
      </w:pPr>
      <w:r w:rsidRPr="006D426F">
        <w:rPr>
          <w:rFonts w:asciiTheme="majorHAnsi" w:hAnsiTheme="majorHAnsi"/>
          <w:sz w:val="22"/>
          <w:szCs w:val="22"/>
        </w:rPr>
        <w:t>Hoy por hoy,</w:t>
      </w:r>
      <w:r w:rsidR="004A5A6C" w:rsidRPr="006D426F">
        <w:rPr>
          <w:rFonts w:asciiTheme="majorHAnsi" w:hAnsiTheme="majorHAnsi"/>
          <w:sz w:val="22"/>
          <w:szCs w:val="22"/>
        </w:rPr>
        <w:t xml:space="preserve"> la consolidación de las instituciones</w:t>
      </w:r>
      <w:r w:rsidR="00B61A18" w:rsidRPr="006D426F">
        <w:rPr>
          <w:rFonts w:asciiTheme="majorHAnsi" w:hAnsiTheme="majorHAnsi"/>
          <w:sz w:val="22"/>
          <w:szCs w:val="22"/>
        </w:rPr>
        <w:t xml:space="preserve"> democráticas</w:t>
      </w:r>
      <w:r w:rsidR="004A5A6C" w:rsidRPr="006D426F">
        <w:rPr>
          <w:rFonts w:asciiTheme="majorHAnsi" w:hAnsiTheme="majorHAnsi"/>
          <w:sz w:val="22"/>
          <w:szCs w:val="22"/>
        </w:rPr>
        <w:t>,</w:t>
      </w:r>
      <w:r w:rsidRPr="006D426F">
        <w:rPr>
          <w:rFonts w:asciiTheme="majorHAnsi" w:hAnsiTheme="majorHAnsi"/>
          <w:sz w:val="22"/>
          <w:szCs w:val="22"/>
        </w:rPr>
        <w:t xml:space="preserve"> el desarrollo de </w:t>
      </w:r>
      <w:r w:rsidR="004A5A6C" w:rsidRPr="006D426F">
        <w:rPr>
          <w:rFonts w:asciiTheme="majorHAnsi" w:hAnsiTheme="majorHAnsi"/>
          <w:sz w:val="22"/>
          <w:szCs w:val="22"/>
        </w:rPr>
        <w:t xml:space="preserve">la </w:t>
      </w:r>
      <w:r w:rsidRPr="006D426F">
        <w:rPr>
          <w:rFonts w:asciiTheme="majorHAnsi" w:hAnsiTheme="majorHAnsi"/>
          <w:sz w:val="22"/>
          <w:szCs w:val="22"/>
        </w:rPr>
        <w:t>tecnología, el acceso a la información, la transparencia y la participación ciudadana han generado un entorno muy distinto</w:t>
      </w:r>
      <w:r w:rsidR="00BF4AF9" w:rsidRPr="006D426F">
        <w:rPr>
          <w:rFonts w:asciiTheme="majorHAnsi" w:hAnsiTheme="majorHAnsi"/>
          <w:sz w:val="22"/>
          <w:szCs w:val="22"/>
        </w:rPr>
        <w:t xml:space="preserve"> (</w:t>
      </w:r>
      <w:proofErr w:type="spellStart"/>
      <w:r w:rsidR="00BF4AF9" w:rsidRPr="006D426F">
        <w:rPr>
          <w:rFonts w:asciiTheme="majorHAnsi" w:hAnsiTheme="majorHAnsi"/>
          <w:sz w:val="22"/>
          <w:szCs w:val="22"/>
        </w:rPr>
        <w:t>Altman</w:t>
      </w:r>
      <w:proofErr w:type="spellEnd"/>
      <w:r w:rsidR="00BF4AF9" w:rsidRPr="006D426F">
        <w:rPr>
          <w:rFonts w:asciiTheme="majorHAnsi" w:hAnsiTheme="majorHAnsi"/>
          <w:sz w:val="22"/>
          <w:szCs w:val="22"/>
        </w:rPr>
        <w:t xml:space="preserve"> y McDonald 2010)</w:t>
      </w:r>
      <w:r w:rsidRPr="006D426F">
        <w:rPr>
          <w:rFonts w:asciiTheme="majorHAnsi" w:hAnsiTheme="majorHAnsi"/>
          <w:sz w:val="22"/>
          <w:szCs w:val="22"/>
        </w:rPr>
        <w:t xml:space="preserve">. En la década de los </w:t>
      </w:r>
      <w:r w:rsidR="0046482F" w:rsidRPr="006D426F">
        <w:rPr>
          <w:rFonts w:asciiTheme="majorHAnsi" w:hAnsiTheme="majorHAnsi"/>
          <w:sz w:val="22"/>
          <w:szCs w:val="22"/>
        </w:rPr>
        <w:t>sesenta se introdujo</w:t>
      </w:r>
      <w:r w:rsidR="004A5A6C" w:rsidRPr="006D426F">
        <w:rPr>
          <w:rFonts w:asciiTheme="majorHAnsi" w:hAnsiTheme="majorHAnsi"/>
          <w:sz w:val="22"/>
          <w:szCs w:val="22"/>
        </w:rPr>
        <w:t xml:space="preserve"> por primera vez</w:t>
      </w:r>
      <w:r w:rsidR="0046482F" w:rsidRPr="006D426F">
        <w:rPr>
          <w:rFonts w:asciiTheme="majorHAnsi" w:hAnsiTheme="majorHAnsi"/>
          <w:sz w:val="22"/>
          <w:szCs w:val="22"/>
        </w:rPr>
        <w:t xml:space="preserve"> el uso de sistemas básicos de cómputo en</w:t>
      </w:r>
      <w:r w:rsidR="004A5A6C" w:rsidRPr="006D426F">
        <w:rPr>
          <w:rFonts w:asciiTheme="majorHAnsi" w:hAnsiTheme="majorHAnsi"/>
          <w:sz w:val="22"/>
          <w:szCs w:val="22"/>
        </w:rPr>
        <w:t xml:space="preserve"> el proceso de </w:t>
      </w:r>
      <w:proofErr w:type="spellStart"/>
      <w:r w:rsidR="004A5A6C" w:rsidRPr="006D426F">
        <w:rPr>
          <w:rFonts w:asciiTheme="majorHAnsi" w:hAnsiTheme="majorHAnsi"/>
          <w:sz w:val="22"/>
          <w:szCs w:val="22"/>
        </w:rPr>
        <w:t>redistiratción</w:t>
      </w:r>
      <w:proofErr w:type="spellEnd"/>
      <w:r w:rsidR="00E02C42" w:rsidRPr="006D426F">
        <w:rPr>
          <w:rFonts w:asciiTheme="majorHAnsi" w:hAnsiTheme="majorHAnsi"/>
          <w:sz w:val="22"/>
          <w:szCs w:val="22"/>
        </w:rPr>
        <w:t xml:space="preserve"> (</w:t>
      </w:r>
      <w:proofErr w:type="spellStart"/>
      <w:r w:rsidR="00E62006" w:rsidRPr="006D426F">
        <w:rPr>
          <w:rFonts w:asciiTheme="majorHAnsi" w:hAnsiTheme="majorHAnsi"/>
          <w:sz w:val="22"/>
          <w:szCs w:val="22"/>
        </w:rPr>
        <w:t>Altman</w:t>
      </w:r>
      <w:proofErr w:type="spellEnd"/>
      <w:r w:rsidR="00E62006" w:rsidRPr="006D426F">
        <w:rPr>
          <w:rFonts w:asciiTheme="majorHAnsi" w:hAnsiTheme="majorHAnsi"/>
          <w:sz w:val="22"/>
          <w:szCs w:val="22"/>
        </w:rPr>
        <w:t xml:space="preserve">, </w:t>
      </w:r>
      <w:proofErr w:type="spellStart"/>
      <w:r w:rsidR="00E62006" w:rsidRPr="006D426F">
        <w:rPr>
          <w:rFonts w:asciiTheme="majorHAnsi" w:hAnsiTheme="majorHAnsi"/>
          <w:sz w:val="22"/>
          <w:szCs w:val="22"/>
        </w:rPr>
        <w:t>MacDonald</w:t>
      </w:r>
      <w:proofErr w:type="spellEnd"/>
      <w:r w:rsidR="00E62006" w:rsidRPr="006D426F">
        <w:rPr>
          <w:rFonts w:asciiTheme="majorHAnsi" w:hAnsiTheme="majorHAnsi"/>
          <w:sz w:val="22"/>
          <w:szCs w:val="22"/>
        </w:rPr>
        <w:t xml:space="preserve">, y McDonald 2005a, </w:t>
      </w:r>
      <w:r w:rsidR="00E02C42" w:rsidRPr="006D426F">
        <w:rPr>
          <w:rFonts w:asciiTheme="majorHAnsi" w:hAnsiTheme="majorHAnsi"/>
          <w:sz w:val="22"/>
          <w:szCs w:val="22"/>
        </w:rPr>
        <w:t>Trelles y Martínez 2012)</w:t>
      </w:r>
      <w:r w:rsidR="004A5A6C" w:rsidRPr="006D426F">
        <w:rPr>
          <w:rFonts w:asciiTheme="majorHAnsi" w:hAnsiTheme="majorHAnsi"/>
          <w:sz w:val="22"/>
          <w:szCs w:val="22"/>
        </w:rPr>
        <w:t>. A pesar</w:t>
      </w:r>
      <w:r w:rsidR="00D541F4" w:rsidRPr="006D426F">
        <w:rPr>
          <w:rFonts w:asciiTheme="majorHAnsi" w:hAnsiTheme="majorHAnsi"/>
          <w:sz w:val="22"/>
          <w:szCs w:val="22"/>
        </w:rPr>
        <w:t xml:space="preserve"> de</w:t>
      </w:r>
      <w:r w:rsidR="004A5A6C" w:rsidRPr="006D426F">
        <w:rPr>
          <w:rFonts w:asciiTheme="majorHAnsi" w:hAnsiTheme="majorHAnsi"/>
          <w:sz w:val="22"/>
          <w:szCs w:val="22"/>
        </w:rPr>
        <w:t xml:space="preserve"> que estos sistemas </w:t>
      </w:r>
      <w:r w:rsidR="00D541F4" w:rsidRPr="006D426F">
        <w:rPr>
          <w:rFonts w:asciiTheme="majorHAnsi" w:hAnsiTheme="majorHAnsi"/>
          <w:sz w:val="22"/>
          <w:szCs w:val="22"/>
        </w:rPr>
        <w:t>de cómputo hicieron que el trazo distrital fuese más eficiente y menos costoso, no garantizaban la imparcialidad del resultado</w:t>
      </w:r>
      <w:r w:rsidR="00567CB0" w:rsidRPr="006D426F">
        <w:rPr>
          <w:rFonts w:asciiTheme="majorHAnsi" w:hAnsiTheme="majorHAnsi"/>
          <w:sz w:val="22"/>
          <w:szCs w:val="22"/>
        </w:rPr>
        <w:t xml:space="preserve"> (</w:t>
      </w:r>
      <w:proofErr w:type="spellStart"/>
      <w:r w:rsidR="00567CB0" w:rsidRPr="006D426F">
        <w:rPr>
          <w:rFonts w:asciiTheme="majorHAnsi" w:hAnsiTheme="majorHAnsi"/>
          <w:sz w:val="22"/>
          <w:szCs w:val="22"/>
        </w:rPr>
        <w:t>Altman</w:t>
      </w:r>
      <w:proofErr w:type="spellEnd"/>
      <w:r w:rsidR="00567CB0" w:rsidRPr="006D426F">
        <w:rPr>
          <w:rFonts w:asciiTheme="majorHAnsi" w:hAnsiTheme="majorHAnsi"/>
          <w:sz w:val="22"/>
          <w:szCs w:val="22"/>
        </w:rPr>
        <w:t xml:space="preserve"> 1997, </w:t>
      </w:r>
      <w:proofErr w:type="spellStart"/>
      <w:r w:rsidR="00567CB0" w:rsidRPr="006D426F">
        <w:rPr>
          <w:rFonts w:asciiTheme="majorHAnsi" w:hAnsiTheme="majorHAnsi"/>
          <w:sz w:val="22"/>
          <w:szCs w:val="22"/>
        </w:rPr>
        <w:t>Altman</w:t>
      </w:r>
      <w:proofErr w:type="spellEnd"/>
      <w:r w:rsidR="00567CB0" w:rsidRPr="006D426F">
        <w:rPr>
          <w:rFonts w:asciiTheme="majorHAnsi" w:hAnsiTheme="majorHAnsi"/>
          <w:sz w:val="22"/>
          <w:szCs w:val="22"/>
        </w:rPr>
        <w:t xml:space="preserve"> 1998, </w:t>
      </w:r>
      <w:proofErr w:type="spellStart"/>
      <w:r w:rsidR="00567CB0" w:rsidRPr="006D426F">
        <w:rPr>
          <w:rFonts w:asciiTheme="majorHAnsi" w:hAnsiTheme="majorHAnsi"/>
          <w:sz w:val="22"/>
          <w:szCs w:val="22"/>
        </w:rPr>
        <w:t>Altman</w:t>
      </w:r>
      <w:proofErr w:type="spellEnd"/>
      <w:r w:rsidR="00567CB0" w:rsidRPr="006D426F">
        <w:rPr>
          <w:rFonts w:asciiTheme="majorHAnsi" w:hAnsiTheme="majorHAnsi"/>
          <w:sz w:val="22"/>
          <w:szCs w:val="22"/>
        </w:rPr>
        <w:t xml:space="preserve">, </w:t>
      </w:r>
      <w:proofErr w:type="spellStart"/>
      <w:r w:rsidR="00567CB0" w:rsidRPr="006D426F">
        <w:rPr>
          <w:rFonts w:asciiTheme="majorHAnsi" w:hAnsiTheme="majorHAnsi"/>
          <w:sz w:val="22"/>
          <w:szCs w:val="22"/>
        </w:rPr>
        <w:t>MacDonald</w:t>
      </w:r>
      <w:proofErr w:type="spellEnd"/>
      <w:r w:rsidR="00567CB0" w:rsidRPr="006D426F">
        <w:rPr>
          <w:rFonts w:asciiTheme="majorHAnsi" w:hAnsiTheme="majorHAnsi"/>
          <w:sz w:val="22"/>
          <w:szCs w:val="22"/>
        </w:rPr>
        <w:t>, y McDonald 2005a y b)</w:t>
      </w:r>
      <w:r w:rsidR="00D541F4" w:rsidRPr="006D426F">
        <w:rPr>
          <w:rFonts w:asciiTheme="majorHAnsi" w:hAnsiTheme="majorHAnsi"/>
          <w:sz w:val="22"/>
          <w:szCs w:val="22"/>
        </w:rPr>
        <w:t xml:space="preserve">. </w:t>
      </w:r>
      <w:r w:rsidR="00A07CA9" w:rsidRPr="006D426F">
        <w:rPr>
          <w:rFonts w:asciiTheme="majorHAnsi" w:hAnsiTheme="majorHAnsi"/>
          <w:sz w:val="22"/>
          <w:szCs w:val="22"/>
        </w:rPr>
        <w:t xml:space="preserve"> </w:t>
      </w:r>
      <w:r w:rsidR="00E45B8A" w:rsidRPr="006D426F">
        <w:rPr>
          <w:rFonts w:asciiTheme="majorHAnsi" w:hAnsiTheme="majorHAnsi"/>
          <w:sz w:val="22"/>
          <w:szCs w:val="22"/>
        </w:rPr>
        <w:t>En los últimos veinte años</w:t>
      </w:r>
      <w:r w:rsidR="00F64963" w:rsidRPr="006D426F">
        <w:rPr>
          <w:rFonts w:asciiTheme="majorHAnsi" w:hAnsiTheme="majorHAnsi"/>
          <w:sz w:val="22"/>
          <w:szCs w:val="22"/>
        </w:rPr>
        <w:t>, gracias al</w:t>
      </w:r>
      <w:r w:rsidR="00014A6F" w:rsidRPr="006D426F">
        <w:rPr>
          <w:rFonts w:asciiTheme="majorHAnsi" w:hAnsiTheme="majorHAnsi"/>
          <w:sz w:val="22"/>
          <w:szCs w:val="22"/>
        </w:rPr>
        <w:t xml:space="preserve"> uso de nuevas herramientas tecnológicas</w:t>
      </w:r>
      <w:r w:rsidR="00F64963" w:rsidRPr="006D426F">
        <w:rPr>
          <w:rFonts w:asciiTheme="majorHAnsi" w:hAnsiTheme="majorHAnsi"/>
          <w:sz w:val="22"/>
          <w:szCs w:val="22"/>
        </w:rPr>
        <w:t xml:space="preserve">, </w:t>
      </w:r>
      <w:r w:rsidR="00123A95" w:rsidRPr="006D426F">
        <w:rPr>
          <w:rFonts w:asciiTheme="majorHAnsi" w:hAnsiTheme="majorHAnsi"/>
          <w:sz w:val="22"/>
          <w:szCs w:val="22"/>
        </w:rPr>
        <w:t xml:space="preserve">entramos a nueva etapa y </w:t>
      </w:r>
      <w:r w:rsidR="00397F9A" w:rsidRPr="006D426F">
        <w:rPr>
          <w:rFonts w:asciiTheme="majorHAnsi" w:hAnsiTheme="majorHAnsi"/>
          <w:sz w:val="22"/>
          <w:szCs w:val="22"/>
        </w:rPr>
        <w:t>tenemos</w:t>
      </w:r>
      <w:r w:rsidR="00F64963" w:rsidRPr="006D426F">
        <w:rPr>
          <w:rFonts w:asciiTheme="majorHAnsi" w:hAnsiTheme="majorHAnsi"/>
          <w:sz w:val="22"/>
          <w:szCs w:val="22"/>
        </w:rPr>
        <w:t xml:space="preserve"> la oportunidad de</w:t>
      </w:r>
      <w:r w:rsidR="00E45B8A" w:rsidRPr="006D426F">
        <w:rPr>
          <w:rFonts w:asciiTheme="majorHAnsi" w:hAnsiTheme="majorHAnsi"/>
          <w:sz w:val="22"/>
          <w:szCs w:val="22"/>
        </w:rPr>
        <w:t xml:space="preserve"> utilizar</w:t>
      </w:r>
      <w:r w:rsidR="00014A6F" w:rsidRPr="006D426F">
        <w:rPr>
          <w:rFonts w:asciiTheme="majorHAnsi" w:hAnsiTheme="majorHAnsi"/>
          <w:sz w:val="22"/>
          <w:szCs w:val="22"/>
        </w:rPr>
        <w:t xml:space="preserve"> por primera ocasión los sistemas de cómputo</w:t>
      </w:r>
      <w:r w:rsidR="00E45B8A" w:rsidRPr="006D426F">
        <w:rPr>
          <w:rFonts w:asciiTheme="majorHAnsi" w:hAnsiTheme="majorHAnsi"/>
          <w:sz w:val="22"/>
          <w:szCs w:val="22"/>
        </w:rPr>
        <w:t xml:space="preserve"> </w:t>
      </w:r>
      <w:r w:rsidR="00014A6F" w:rsidRPr="006D426F">
        <w:rPr>
          <w:rFonts w:asciiTheme="majorHAnsi" w:hAnsiTheme="majorHAnsi"/>
          <w:sz w:val="22"/>
          <w:szCs w:val="22"/>
        </w:rPr>
        <w:t>y</w:t>
      </w:r>
      <w:r w:rsidR="00E45B8A" w:rsidRPr="006D426F">
        <w:rPr>
          <w:rFonts w:asciiTheme="majorHAnsi" w:hAnsiTheme="majorHAnsi"/>
          <w:sz w:val="22"/>
          <w:szCs w:val="22"/>
        </w:rPr>
        <w:t xml:space="preserve"> las plataformas digitales para</w:t>
      </w:r>
      <w:r w:rsidR="00F64963" w:rsidRPr="006D426F">
        <w:rPr>
          <w:rFonts w:asciiTheme="majorHAnsi" w:hAnsiTheme="majorHAnsi"/>
          <w:sz w:val="22"/>
          <w:szCs w:val="22"/>
        </w:rPr>
        <w:t xml:space="preserve"> transparentar los</w:t>
      </w:r>
      <w:r w:rsidR="00014A6F" w:rsidRPr="006D426F">
        <w:rPr>
          <w:rFonts w:asciiTheme="majorHAnsi" w:hAnsiTheme="majorHAnsi"/>
          <w:sz w:val="22"/>
          <w:szCs w:val="22"/>
        </w:rPr>
        <w:t xml:space="preserve"> procesos de </w:t>
      </w:r>
      <w:proofErr w:type="spellStart"/>
      <w:r w:rsidR="00014A6F" w:rsidRPr="006D426F">
        <w:rPr>
          <w:rFonts w:asciiTheme="majorHAnsi" w:hAnsiTheme="majorHAnsi"/>
          <w:sz w:val="22"/>
          <w:szCs w:val="22"/>
        </w:rPr>
        <w:t>redistritación</w:t>
      </w:r>
      <w:proofErr w:type="spellEnd"/>
      <w:r w:rsidR="00014A6F" w:rsidRPr="006D426F">
        <w:rPr>
          <w:rFonts w:asciiTheme="majorHAnsi" w:hAnsiTheme="majorHAnsi"/>
          <w:sz w:val="22"/>
          <w:szCs w:val="22"/>
        </w:rPr>
        <w:t xml:space="preserve"> e incluir </w:t>
      </w:r>
      <w:r w:rsidR="00397F9A" w:rsidRPr="006D426F">
        <w:rPr>
          <w:rFonts w:asciiTheme="majorHAnsi" w:hAnsiTheme="majorHAnsi"/>
          <w:sz w:val="22"/>
          <w:szCs w:val="22"/>
        </w:rPr>
        <w:t>a</w:t>
      </w:r>
      <w:r w:rsidR="00014A6F" w:rsidRPr="006D426F">
        <w:rPr>
          <w:rFonts w:asciiTheme="majorHAnsi" w:hAnsiTheme="majorHAnsi"/>
          <w:sz w:val="22"/>
          <w:szCs w:val="22"/>
        </w:rPr>
        <w:t xml:space="preserve"> la</w:t>
      </w:r>
      <w:r w:rsidR="00F64963" w:rsidRPr="006D426F">
        <w:rPr>
          <w:rFonts w:asciiTheme="majorHAnsi" w:hAnsiTheme="majorHAnsi"/>
          <w:sz w:val="22"/>
          <w:szCs w:val="22"/>
        </w:rPr>
        <w:t xml:space="preserve"> sociedad en el trazo distrital.</w:t>
      </w:r>
      <w:r w:rsidR="005F349A" w:rsidRPr="006D426F">
        <w:rPr>
          <w:rStyle w:val="FootnoteReference"/>
          <w:rFonts w:asciiTheme="majorHAnsi" w:hAnsiTheme="majorHAnsi"/>
          <w:sz w:val="22"/>
          <w:szCs w:val="22"/>
        </w:rPr>
        <w:t xml:space="preserve"> </w:t>
      </w:r>
      <w:commentRangeStart w:id="51"/>
      <w:r w:rsidR="005F349A" w:rsidRPr="006D426F">
        <w:rPr>
          <w:rStyle w:val="FootnoteReference"/>
          <w:rFonts w:asciiTheme="majorHAnsi" w:hAnsiTheme="majorHAnsi"/>
          <w:sz w:val="22"/>
          <w:szCs w:val="22"/>
        </w:rPr>
        <w:footnoteReference w:id="3"/>
      </w:r>
      <w:commentRangeEnd w:id="51"/>
      <w:r w:rsidR="00495CB5" w:rsidRPr="00B42C26">
        <w:rPr>
          <w:rStyle w:val="CommentReference"/>
          <w:rFonts w:asciiTheme="majorHAnsi" w:hAnsiTheme="majorHAnsi"/>
        </w:rPr>
        <w:commentReference w:id="51"/>
      </w:r>
      <w:r w:rsidR="00F64963" w:rsidRPr="006D426F">
        <w:rPr>
          <w:rFonts w:asciiTheme="majorHAnsi" w:hAnsiTheme="majorHAnsi"/>
          <w:sz w:val="22"/>
          <w:szCs w:val="22"/>
        </w:rPr>
        <w:t xml:space="preserve"> </w:t>
      </w:r>
    </w:p>
    <w:p w14:paraId="0E046A3E" w14:textId="77777777" w:rsidR="002D4E5B" w:rsidRPr="004D2098" w:rsidRDefault="002D4E5B" w:rsidP="00E442D7">
      <w:pPr>
        <w:ind w:firstLine="720"/>
        <w:contextualSpacing/>
        <w:jc w:val="both"/>
        <w:rPr>
          <w:rFonts w:asciiTheme="majorHAnsi" w:hAnsiTheme="majorHAnsi"/>
          <w:sz w:val="22"/>
          <w:szCs w:val="22"/>
        </w:rPr>
      </w:pPr>
    </w:p>
    <w:p w14:paraId="5A6C8AB6" w14:textId="16BE2350" w:rsidR="007333B7" w:rsidRPr="006D426F" w:rsidRDefault="00786FB8" w:rsidP="00E442D7">
      <w:pPr>
        <w:ind w:firstLine="720"/>
        <w:contextualSpacing/>
        <w:jc w:val="both"/>
        <w:rPr>
          <w:rFonts w:asciiTheme="majorHAnsi" w:hAnsiTheme="majorHAnsi"/>
          <w:sz w:val="22"/>
          <w:szCs w:val="22"/>
        </w:rPr>
      </w:pPr>
      <w:r w:rsidRPr="004F2B47">
        <w:rPr>
          <w:rFonts w:asciiTheme="majorHAnsi" w:hAnsiTheme="majorHAnsi"/>
          <w:sz w:val="22"/>
          <w:szCs w:val="22"/>
        </w:rPr>
        <w:t xml:space="preserve">En la última década, algunos países </w:t>
      </w:r>
      <w:r w:rsidR="007A66A3" w:rsidRPr="009C67A6">
        <w:rPr>
          <w:rFonts w:asciiTheme="majorHAnsi" w:hAnsiTheme="majorHAnsi"/>
          <w:sz w:val="22"/>
          <w:szCs w:val="22"/>
        </w:rPr>
        <w:t xml:space="preserve">han iniciado la apertura del proceso de </w:t>
      </w:r>
      <w:proofErr w:type="spellStart"/>
      <w:r w:rsidR="007A66A3" w:rsidRPr="009C67A6">
        <w:rPr>
          <w:rFonts w:asciiTheme="majorHAnsi" w:hAnsiTheme="majorHAnsi"/>
          <w:sz w:val="22"/>
          <w:szCs w:val="22"/>
        </w:rPr>
        <w:t>redistritación</w:t>
      </w:r>
      <w:proofErr w:type="spellEnd"/>
      <w:r w:rsidR="007A66A3" w:rsidRPr="009C67A6">
        <w:rPr>
          <w:rFonts w:asciiTheme="majorHAnsi" w:hAnsiTheme="majorHAnsi"/>
          <w:sz w:val="22"/>
          <w:szCs w:val="22"/>
        </w:rPr>
        <w:t xml:space="preserve"> al incluir a la ciudadanía y al poner a </w:t>
      </w:r>
      <w:r w:rsidR="00BB6A79" w:rsidRPr="00661540">
        <w:rPr>
          <w:rFonts w:asciiTheme="majorHAnsi" w:hAnsiTheme="majorHAnsi"/>
          <w:sz w:val="22"/>
          <w:szCs w:val="22"/>
        </w:rPr>
        <w:t xml:space="preserve">su </w:t>
      </w:r>
      <w:r w:rsidR="007A66A3" w:rsidRPr="00C67AF6">
        <w:rPr>
          <w:rFonts w:asciiTheme="majorHAnsi" w:hAnsiTheme="majorHAnsi"/>
          <w:sz w:val="22"/>
          <w:szCs w:val="22"/>
        </w:rPr>
        <w:t>disposición información y herramientas para que puedan participar</w:t>
      </w:r>
      <w:r w:rsidR="00BB6A79" w:rsidRPr="00F9584D">
        <w:rPr>
          <w:rFonts w:asciiTheme="majorHAnsi" w:hAnsiTheme="majorHAnsi"/>
          <w:sz w:val="22"/>
          <w:szCs w:val="22"/>
        </w:rPr>
        <w:t xml:space="preserve"> activamente en la conformación</w:t>
      </w:r>
      <w:r w:rsidR="00BB6A79" w:rsidRPr="00196AB5">
        <w:rPr>
          <w:rFonts w:asciiTheme="majorHAnsi" w:hAnsiTheme="majorHAnsi"/>
          <w:sz w:val="22"/>
          <w:szCs w:val="22"/>
        </w:rPr>
        <w:t xml:space="preserve"> distrital</w:t>
      </w:r>
      <w:r w:rsidR="00BE48BA" w:rsidRPr="00D86BC9">
        <w:rPr>
          <w:rFonts w:asciiTheme="majorHAnsi" w:hAnsiTheme="majorHAnsi"/>
          <w:sz w:val="22"/>
          <w:szCs w:val="22"/>
        </w:rPr>
        <w:t>. En Estados Unidos</w:t>
      </w:r>
      <w:r w:rsidR="007A66A3" w:rsidRPr="00C3126F">
        <w:rPr>
          <w:rFonts w:asciiTheme="majorHAnsi" w:hAnsiTheme="majorHAnsi"/>
          <w:sz w:val="22"/>
          <w:szCs w:val="22"/>
        </w:rPr>
        <w:t xml:space="preserve">, por ejemplo, el número de audiencias públicas en los procesos de </w:t>
      </w:r>
      <w:proofErr w:type="spellStart"/>
      <w:r w:rsidR="007A66A3" w:rsidRPr="00C3126F">
        <w:rPr>
          <w:rFonts w:asciiTheme="majorHAnsi" w:hAnsiTheme="majorHAnsi"/>
          <w:sz w:val="22"/>
          <w:szCs w:val="22"/>
        </w:rPr>
        <w:t>redistriatción</w:t>
      </w:r>
      <w:proofErr w:type="spellEnd"/>
      <w:r w:rsidR="003F2273" w:rsidRPr="00EE43BC">
        <w:rPr>
          <w:rFonts w:asciiTheme="majorHAnsi" w:hAnsiTheme="majorHAnsi"/>
          <w:sz w:val="22"/>
          <w:szCs w:val="22"/>
        </w:rPr>
        <w:t xml:space="preserve"> ha aumentado significativamente</w:t>
      </w:r>
      <w:r w:rsidR="00397F9A" w:rsidRPr="00EE43BC">
        <w:rPr>
          <w:rFonts w:asciiTheme="majorHAnsi" w:hAnsiTheme="majorHAnsi"/>
          <w:sz w:val="22"/>
          <w:szCs w:val="22"/>
        </w:rPr>
        <w:t xml:space="preserve">. En la última década </w:t>
      </w:r>
      <w:r w:rsidR="00BB6A79" w:rsidRPr="00EE43BC">
        <w:rPr>
          <w:rFonts w:asciiTheme="majorHAnsi" w:hAnsiTheme="majorHAnsi"/>
          <w:sz w:val="22"/>
          <w:szCs w:val="22"/>
        </w:rPr>
        <w:t>se registraron aproximadamente 42</w:t>
      </w:r>
      <w:r w:rsidR="00397F9A" w:rsidRPr="00621963">
        <w:rPr>
          <w:rFonts w:asciiTheme="majorHAnsi" w:hAnsiTheme="majorHAnsi"/>
          <w:sz w:val="22"/>
          <w:szCs w:val="22"/>
        </w:rPr>
        <w:t xml:space="preserve"> audiencias públicas</w:t>
      </w:r>
      <w:r w:rsidR="00164232" w:rsidRPr="005B5943">
        <w:rPr>
          <w:rFonts w:asciiTheme="majorHAnsi" w:hAnsiTheme="majorHAnsi"/>
          <w:sz w:val="22"/>
          <w:szCs w:val="22"/>
        </w:rPr>
        <w:t xml:space="preserve"> en los estados</w:t>
      </w:r>
      <w:r w:rsidR="003F2273" w:rsidRPr="008710E2">
        <w:rPr>
          <w:rFonts w:asciiTheme="majorHAnsi" w:hAnsiTheme="majorHAnsi"/>
          <w:sz w:val="22"/>
          <w:szCs w:val="22"/>
        </w:rPr>
        <w:t>. A su vez, un número im</w:t>
      </w:r>
      <w:r w:rsidR="003F2273" w:rsidRPr="0074038C">
        <w:rPr>
          <w:rFonts w:asciiTheme="majorHAnsi" w:hAnsiTheme="majorHAnsi"/>
          <w:sz w:val="22"/>
          <w:szCs w:val="22"/>
        </w:rPr>
        <w:t>portante de entidades ha decidido abrir al público las reuniones</w:t>
      </w:r>
      <w:r w:rsidR="00BB6A79" w:rsidRPr="00EC4DF9">
        <w:rPr>
          <w:rFonts w:asciiTheme="majorHAnsi" w:hAnsiTheme="majorHAnsi"/>
          <w:sz w:val="22"/>
          <w:szCs w:val="22"/>
        </w:rPr>
        <w:t xml:space="preserve"> en donde </w:t>
      </w:r>
      <w:r w:rsidR="00DE4F7B" w:rsidRPr="00EC4DF9">
        <w:rPr>
          <w:rFonts w:asciiTheme="majorHAnsi" w:hAnsiTheme="majorHAnsi"/>
          <w:sz w:val="22"/>
          <w:szCs w:val="22"/>
        </w:rPr>
        <w:t xml:space="preserve">los legisladores, los partidos, los jueces o la autoridad electoral </w:t>
      </w:r>
      <w:r w:rsidR="00BB6A79" w:rsidRPr="006620FE">
        <w:rPr>
          <w:rFonts w:asciiTheme="majorHAnsi" w:hAnsiTheme="majorHAnsi"/>
          <w:sz w:val="22"/>
          <w:szCs w:val="22"/>
        </w:rPr>
        <w:t>definen las fronteras electorales</w:t>
      </w:r>
      <w:r w:rsidR="00397F9A" w:rsidRPr="001C4EBD">
        <w:rPr>
          <w:rFonts w:asciiTheme="majorHAnsi" w:hAnsiTheme="majorHAnsi"/>
          <w:sz w:val="22"/>
          <w:szCs w:val="22"/>
        </w:rPr>
        <w:t xml:space="preserve">. Algunos de los mecanismos que se han </w:t>
      </w:r>
      <w:r w:rsidR="002C4A15" w:rsidRPr="00052E78">
        <w:rPr>
          <w:rFonts w:asciiTheme="majorHAnsi" w:hAnsiTheme="majorHAnsi"/>
          <w:sz w:val="22"/>
          <w:szCs w:val="22"/>
        </w:rPr>
        <w:t>empleado</w:t>
      </w:r>
      <w:r w:rsidR="00397F9A" w:rsidRPr="00D10FE9">
        <w:rPr>
          <w:rFonts w:asciiTheme="majorHAnsi" w:hAnsiTheme="majorHAnsi"/>
          <w:sz w:val="22"/>
          <w:szCs w:val="22"/>
        </w:rPr>
        <w:t xml:space="preserve"> son: </w:t>
      </w:r>
      <w:r w:rsidR="002C4A15" w:rsidRPr="00D82E08">
        <w:rPr>
          <w:rFonts w:asciiTheme="majorHAnsi" w:hAnsiTheme="majorHAnsi"/>
          <w:sz w:val="22"/>
          <w:szCs w:val="22"/>
        </w:rPr>
        <w:t xml:space="preserve">realizar </w:t>
      </w:r>
      <w:r w:rsidR="00BB6A79" w:rsidRPr="006C7663">
        <w:rPr>
          <w:rFonts w:asciiTheme="majorHAnsi" w:hAnsiTheme="majorHAnsi"/>
          <w:sz w:val="22"/>
          <w:szCs w:val="22"/>
        </w:rPr>
        <w:t>transmisiones en vi</w:t>
      </w:r>
      <w:r w:rsidR="00BB6A79" w:rsidRPr="00E1159B">
        <w:rPr>
          <w:rFonts w:asciiTheme="majorHAnsi" w:hAnsiTheme="majorHAnsi"/>
          <w:sz w:val="22"/>
          <w:szCs w:val="22"/>
        </w:rPr>
        <w:t>vo, grabaciones</w:t>
      </w:r>
      <w:r w:rsidR="00397F9A" w:rsidRPr="00DA339E">
        <w:rPr>
          <w:rFonts w:asciiTheme="majorHAnsi" w:hAnsiTheme="majorHAnsi"/>
          <w:sz w:val="22"/>
          <w:szCs w:val="22"/>
        </w:rPr>
        <w:t xml:space="preserve"> y</w:t>
      </w:r>
      <w:r w:rsidR="003F2273" w:rsidRPr="00DA339E">
        <w:rPr>
          <w:rFonts w:asciiTheme="majorHAnsi" w:hAnsiTheme="majorHAnsi"/>
          <w:sz w:val="22"/>
          <w:szCs w:val="22"/>
        </w:rPr>
        <w:t xml:space="preserve"> minutas</w:t>
      </w:r>
      <w:r w:rsidR="00397F9A" w:rsidRPr="006D426F">
        <w:rPr>
          <w:rFonts w:asciiTheme="majorHAnsi" w:hAnsiTheme="majorHAnsi"/>
          <w:sz w:val="22"/>
          <w:szCs w:val="22"/>
        </w:rPr>
        <w:t xml:space="preserve"> de las reuniones</w:t>
      </w:r>
      <w:r w:rsidR="00164232" w:rsidRPr="006D426F">
        <w:rPr>
          <w:rFonts w:asciiTheme="majorHAnsi" w:hAnsiTheme="majorHAnsi"/>
          <w:sz w:val="22"/>
          <w:szCs w:val="22"/>
        </w:rPr>
        <w:t>,</w:t>
      </w:r>
      <w:r w:rsidR="00D05E0B" w:rsidRPr="006D426F">
        <w:rPr>
          <w:rFonts w:asciiTheme="majorHAnsi" w:hAnsiTheme="majorHAnsi"/>
          <w:sz w:val="22"/>
          <w:szCs w:val="22"/>
        </w:rPr>
        <w:t xml:space="preserve"> </w:t>
      </w:r>
      <w:r w:rsidR="002C4A15" w:rsidRPr="006D426F">
        <w:rPr>
          <w:rFonts w:asciiTheme="majorHAnsi" w:hAnsiTheme="majorHAnsi"/>
          <w:sz w:val="22"/>
          <w:szCs w:val="22"/>
        </w:rPr>
        <w:t>utilizar</w:t>
      </w:r>
      <w:r w:rsidR="00F03C91" w:rsidRPr="006D426F">
        <w:rPr>
          <w:rFonts w:asciiTheme="majorHAnsi" w:hAnsiTheme="majorHAnsi"/>
          <w:sz w:val="22"/>
          <w:szCs w:val="22"/>
        </w:rPr>
        <w:t xml:space="preserve"> los portales </w:t>
      </w:r>
      <w:r w:rsidR="002C4A15" w:rsidRPr="006D426F">
        <w:rPr>
          <w:rFonts w:asciiTheme="majorHAnsi" w:hAnsiTheme="majorHAnsi"/>
          <w:sz w:val="22"/>
          <w:szCs w:val="22"/>
        </w:rPr>
        <w:t>de</w:t>
      </w:r>
      <w:r w:rsidR="00F03C91" w:rsidRPr="006D426F">
        <w:rPr>
          <w:rFonts w:asciiTheme="majorHAnsi" w:hAnsiTheme="majorHAnsi"/>
          <w:sz w:val="22"/>
          <w:szCs w:val="22"/>
        </w:rPr>
        <w:t xml:space="preserve"> Internet para informar y recibir retroalimentación, </w:t>
      </w:r>
      <w:r w:rsidR="002C4A15" w:rsidRPr="006D426F">
        <w:rPr>
          <w:rFonts w:asciiTheme="majorHAnsi" w:hAnsiTheme="majorHAnsi"/>
          <w:sz w:val="22"/>
          <w:szCs w:val="22"/>
        </w:rPr>
        <w:t xml:space="preserve">así como para </w:t>
      </w:r>
      <w:r w:rsidR="00F03C91" w:rsidRPr="006D426F">
        <w:rPr>
          <w:rFonts w:asciiTheme="majorHAnsi" w:hAnsiTheme="majorHAnsi"/>
          <w:sz w:val="22"/>
          <w:szCs w:val="22"/>
        </w:rPr>
        <w:t>poner a disposición de la ciudadanía documentos legales</w:t>
      </w:r>
      <w:r w:rsidR="00D05E0B" w:rsidRPr="006D426F">
        <w:rPr>
          <w:rFonts w:asciiTheme="majorHAnsi" w:hAnsiTheme="majorHAnsi"/>
          <w:sz w:val="22"/>
          <w:szCs w:val="22"/>
        </w:rPr>
        <w:t>, bases de datos en formatos accesibles, l</w:t>
      </w:r>
      <w:r w:rsidR="002C4A15" w:rsidRPr="006D426F">
        <w:rPr>
          <w:rFonts w:asciiTheme="majorHAnsi" w:hAnsiTheme="majorHAnsi"/>
          <w:sz w:val="22"/>
          <w:szCs w:val="22"/>
        </w:rPr>
        <w:t>os</w:t>
      </w:r>
      <w:r w:rsidR="00D05E0B" w:rsidRPr="006D426F">
        <w:rPr>
          <w:rFonts w:asciiTheme="majorHAnsi" w:hAnsiTheme="majorHAnsi"/>
          <w:sz w:val="22"/>
          <w:szCs w:val="22"/>
        </w:rPr>
        <w:t xml:space="preserve"> </w:t>
      </w:r>
      <w:r w:rsidR="002C4A15" w:rsidRPr="006D426F">
        <w:rPr>
          <w:rFonts w:asciiTheme="majorHAnsi" w:hAnsiTheme="majorHAnsi"/>
          <w:sz w:val="22"/>
          <w:szCs w:val="22"/>
        </w:rPr>
        <w:t xml:space="preserve">escenarios </w:t>
      </w:r>
      <w:r w:rsidR="00D05E0B" w:rsidRPr="006D426F">
        <w:rPr>
          <w:rFonts w:asciiTheme="majorHAnsi" w:hAnsiTheme="majorHAnsi"/>
          <w:sz w:val="22"/>
          <w:szCs w:val="22"/>
        </w:rPr>
        <w:t>propuest</w:t>
      </w:r>
      <w:r w:rsidR="002C4A15" w:rsidRPr="006D426F">
        <w:rPr>
          <w:rFonts w:asciiTheme="majorHAnsi" w:hAnsiTheme="majorHAnsi"/>
          <w:sz w:val="22"/>
          <w:szCs w:val="22"/>
        </w:rPr>
        <w:t>os</w:t>
      </w:r>
      <w:r w:rsidR="00D05E0B" w:rsidRPr="006D426F">
        <w:rPr>
          <w:rFonts w:asciiTheme="majorHAnsi" w:hAnsiTheme="majorHAnsi"/>
          <w:sz w:val="22"/>
          <w:szCs w:val="22"/>
        </w:rPr>
        <w:t xml:space="preserve"> y sus anexos estadísticos</w:t>
      </w:r>
      <w:r w:rsidRPr="006D426F">
        <w:rPr>
          <w:rFonts w:asciiTheme="majorHAnsi" w:hAnsiTheme="majorHAnsi"/>
          <w:sz w:val="22"/>
          <w:szCs w:val="22"/>
        </w:rPr>
        <w:t>.</w:t>
      </w:r>
      <w:r w:rsidR="00D05E0B" w:rsidRPr="006D426F">
        <w:rPr>
          <w:rFonts w:asciiTheme="majorHAnsi" w:hAnsiTheme="majorHAnsi"/>
          <w:sz w:val="22"/>
          <w:szCs w:val="22"/>
        </w:rPr>
        <w:t xml:space="preserve"> El número </w:t>
      </w:r>
      <w:r w:rsidR="00DE4F7B" w:rsidRPr="006D426F">
        <w:rPr>
          <w:rFonts w:asciiTheme="majorHAnsi" w:hAnsiTheme="majorHAnsi"/>
          <w:sz w:val="22"/>
          <w:szCs w:val="22"/>
        </w:rPr>
        <w:t xml:space="preserve">de </w:t>
      </w:r>
      <w:r w:rsidR="00D05E0B" w:rsidRPr="006D426F">
        <w:rPr>
          <w:rFonts w:asciiTheme="majorHAnsi" w:hAnsiTheme="majorHAnsi"/>
          <w:sz w:val="22"/>
          <w:szCs w:val="22"/>
        </w:rPr>
        <w:t xml:space="preserve">terminales públicas </w:t>
      </w:r>
      <w:r w:rsidR="00DE4F7B" w:rsidRPr="006D426F">
        <w:rPr>
          <w:rFonts w:asciiTheme="majorHAnsi" w:hAnsiTheme="majorHAnsi"/>
          <w:sz w:val="22"/>
          <w:szCs w:val="22"/>
        </w:rPr>
        <w:t>en</w:t>
      </w:r>
      <w:r w:rsidR="00D05E0B" w:rsidRPr="006D426F">
        <w:rPr>
          <w:rFonts w:asciiTheme="majorHAnsi" w:hAnsiTheme="majorHAnsi"/>
          <w:sz w:val="22"/>
          <w:szCs w:val="22"/>
        </w:rPr>
        <w:t xml:space="preserve"> los procesos de </w:t>
      </w:r>
      <w:proofErr w:type="spellStart"/>
      <w:r w:rsidR="00D05E0B" w:rsidRPr="006D426F">
        <w:rPr>
          <w:rFonts w:asciiTheme="majorHAnsi" w:hAnsiTheme="majorHAnsi"/>
          <w:sz w:val="22"/>
          <w:szCs w:val="22"/>
        </w:rPr>
        <w:t>redistritación</w:t>
      </w:r>
      <w:proofErr w:type="spellEnd"/>
      <w:r w:rsidR="00D05E0B" w:rsidRPr="006D426F">
        <w:rPr>
          <w:rFonts w:asciiTheme="majorHAnsi" w:hAnsiTheme="majorHAnsi"/>
          <w:sz w:val="22"/>
          <w:szCs w:val="22"/>
        </w:rPr>
        <w:t xml:space="preserve"> pasó de 14 a 21</w:t>
      </w:r>
      <w:r w:rsidRPr="006D426F">
        <w:rPr>
          <w:rFonts w:asciiTheme="majorHAnsi" w:hAnsiTheme="majorHAnsi"/>
          <w:sz w:val="22"/>
          <w:szCs w:val="22"/>
        </w:rPr>
        <w:t xml:space="preserve"> </w:t>
      </w:r>
      <w:r w:rsidR="00DE4F7B" w:rsidRPr="006D426F">
        <w:rPr>
          <w:rFonts w:asciiTheme="majorHAnsi" w:hAnsiTheme="majorHAnsi"/>
          <w:sz w:val="22"/>
          <w:szCs w:val="22"/>
        </w:rPr>
        <w:t>en la última década</w:t>
      </w:r>
      <w:r w:rsidR="00D05E0B" w:rsidRPr="006D426F">
        <w:rPr>
          <w:rFonts w:asciiTheme="majorHAnsi" w:hAnsiTheme="majorHAnsi"/>
          <w:sz w:val="22"/>
          <w:szCs w:val="22"/>
        </w:rPr>
        <w:t xml:space="preserve">. </w:t>
      </w:r>
      <w:r w:rsidR="007333B7" w:rsidRPr="006D426F">
        <w:rPr>
          <w:rFonts w:asciiTheme="majorHAnsi" w:hAnsiTheme="majorHAnsi"/>
          <w:sz w:val="22"/>
          <w:szCs w:val="22"/>
        </w:rPr>
        <w:t xml:space="preserve">En </w:t>
      </w:r>
      <w:r w:rsidR="00DE4F7B" w:rsidRPr="006D426F">
        <w:rPr>
          <w:rFonts w:asciiTheme="majorHAnsi" w:hAnsiTheme="majorHAnsi"/>
          <w:sz w:val="22"/>
          <w:szCs w:val="22"/>
        </w:rPr>
        <w:t xml:space="preserve">el </w:t>
      </w:r>
      <w:r w:rsidR="00F03C91" w:rsidRPr="006D426F">
        <w:rPr>
          <w:rFonts w:asciiTheme="majorHAnsi" w:hAnsiTheme="majorHAnsi"/>
          <w:sz w:val="22"/>
          <w:szCs w:val="22"/>
        </w:rPr>
        <w:t xml:space="preserve">año </w:t>
      </w:r>
      <w:r w:rsidR="00DE4F7B" w:rsidRPr="006D426F">
        <w:rPr>
          <w:rFonts w:asciiTheme="majorHAnsi" w:hAnsiTheme="majorHAnsi"/>
          <w:sz w:val="22"/>
          <w:szCs w:val="22"/>
        </w:rPr>
        <w:t>2000</w:t>
      </w:r>
      <w:r w:rsidR="007333B7" w:rsidRPr="006D426F">
        <w:rPr>
          <w:rFonts w:asciiTheme="majorHAnsi" w:hAnsiTheme="majorHAnsi"/>
          <w:sz w:val="22"/>
          <w:szCs w:val="22"/>
        </w:rPr>
        <w:t>, hubo 39 propuestas</w:t>
      </w:r>
      <w:r w:rsidR="00F03C91" w:rsidRPr="006D426F">
        <w:rPr>
          <w:rFonts w:asciiTheme="majorHAnsi" w:hAnsiTheme="majorHAnsi"/>
          <w:sz w:val="22"/>
          <w:szCs w:val="22"/>
        </w:rPr>
        <w:t xml:space="preserve"> de </w:t>
      </w:r>
      <w:proofErr w:type="spellStart"/>
      <w:r w:rsidR="00F03C91" w:rsidRPr="006D426F">
        <w:rPr>
          <w:rFonts w:asciiTheme="majorHAnsi" w:hAnsiTheme="majorHAnsi"/>
          <w:sz w:val="22"/>
          <w:szCs w:val="22"/>
        </w:rPr>
        <w:t>redistritación</w:t>
      </w:r>
      <w:proofErr w:type="spellEnd"/>
      <w:r w:rsidR="00F03C91" w:rsidRPr="006D426F">
        <w:rPr>
          <w:rFonts w:asciiTheme="majorHAnsi" w:hAnsiTheme="majorHAnsi"/>
          <w:sz w:val="22"/>
          <w:szCs w:val="22"/>
        </w:rPr>
        <w:t xml:space="preserve"> </w:t>
      </w:r>
      <w:r w:rsidR="00DE4F7B" w:rsidRPr="006D426F">
        <w:rPr>
          <w:rFonts w:asciiTheme="majorHAnsi" w:hAnsiTheme="majorHAnsi"/>
          <w:sz w:val="22"/>
          <w:szCs w:val="22"/>
        </w:rPr>
        <w:t xml:space="preserve">enviadas por </w:t>
      </w:r>
      <w:r w:rsidR="00B22436" w:rsidRPr="006D426F">
        <w:rPr>
          <w:rFonts w:asciiTheme="majorHAnsi" w:hAnsiTheme="majorHAnsi"/>
          <w:sz w:val="22"/>
          <w:szCs w:val="22"/>
        </w:rPr>
        <w:t>el público</w:t>
      </w:r>
      <w:r w:rsidR="007333B7" w:rsidRPr="006D426F">
        <w:rPr>
          <w:rFonts w:asciiTheme="majorHAnsi" w:hAnsiTheme="majorHAnsi"/>
          <w:sz w:val="22"/>
          <w:szCs w:val="22"/>
        </w:rPr>
        <w:t xml:space="preserve"> que sirvieron para complementar</w:t>
      </w:r>
      <w:r w:rsidR="00403CF9" w:rsidRPr="006D426F">
        <w:rPr>
          <w:rFonts w:asciiTheme="majorHAnsi" w:hAnsiTheme="majorHAnsi"/>
          <w:sz w:val="22"/>
          <w:szCs w:val="22"/>
        </w:rPr>
        <w:t xml:space="preserve"> y mejorar</w:t>
      </w:r>
      <w:r w:rsidR="007333B7" w:rsidRPr="006D426F">
        <w:rPr>
          <w:rFonts w:asciiTheme="majorHAnsi" w:hAnsiTheme="majorHAnsi"/>
          <w:sz w:val="22"/>
          <w:szCs w:val="22"/>
        </w:rPr>
        <w:t xml:space="preserve"> las propuestas de la autoridad encardada del trazo distrital</w:t>
      </w:r>
      <w:r w:rsidR="001538F8" w:rsidRPr="006D426F">
        <w:rPr>
          <w:rFonts w:asciiTheme="majorHAnsi" w:hAnsiTheme="majorHAnsi"/>
          <w:sz w:val="22"/>
          <w:szCs w:val="22"/>
        </w:rPr>
        <w:t xml:space="preserve"> </w:t>
      </w:r>
      <w:r w:rsidR="00F03C91" w:rsidRPr="006D426F">
        <w:rPr>
          <w:rFonts w:asciiTheme="majorHAnsi" w:hAnsiTheme="majorHAnsi"/>
          <w:sz w:val="22"/>
          <w:szCs w:val="22"/>
        </w:rPr>
        <w:t xml:space="preserve">en EUA </w:t>
      </w:r>
      <w:r w:rsidR="001538F8" w:rsidRPr="006D426F">
        <w:rPr>
          <w:rFonts w:asciiTheme="majorHAnsi" w:hAnsiTheme="majorHAnsi"/>
          <w:sz w:val="22"/>
          <w:szCs w:val="22"/>
        </w:rPr>
        <w:t>(</w:t>
      </w:r>
      <w:proofErr w:type="spellStart"/>
      <w:r w:rsidR="001538F8" w:rsidRPr="006D426F">
        <w:rPr>
          <w:rFonts w:asciiTheme="majorHAnsi" w:hAnsiTheme="majorHAnsi"/>
          <w:sz w:val="22"/>
          <w:szCs w:val="22"/>
        </w:rPr>
        <w:t>Altman</w:t>
      </w:r>
      <w:proofErr w:type="spellEnd"/>
      <w:r w:rsidR="001538F8" w:rsidRPr="006D426F">
        <w:rPr>
          <w:rFonts w:asciiTheme="majorHAnsi" w:hAnsiTheme="majorHAnsi"/>
          <w:sz w:val="22"/>
          <w:szCs w:val="22"/>
        </w:rPr>
        <w:t xml:space="preserve"> y McDonald 2010)</w:t>
      </w:r>
      <w:r w:rsidR="007333B7" w:rsidRPr="006D426F">
        <w:rPr>
          <w:rFonts w:asciiTheme="majorHAnsi" w:hAnsiTheme="majorHAnsi"/>
          <w:sz w:val="22"/>
          <w:szCs w:val="22"/>
        </w:rPr>
        <w:t xml:space="preserve">. </w:t>
      </w:r>
    </w:p>
    <w:p w14:paraId="11125F2E" w14:textId="77777777" w:rsidR="002D4E5B" w:rsidRPr="006D426F" w:rsidRDefault="002D4E5B" w:rsidP="00E442D7">
      <w:pPr>
        <w:ind w:firstLine="720"/>
        <w:contextualSpacing/>
        <w:jc w:val="both"/>
        <w:rPr>
          <w:rFonts w:asciiTheme="majorHAnsi" w:hAnsiTheme="majorHAnsi"/>
          <w:sz w:val="22"/>
          <w:szCs w:val="22"/>
        </w:rPr>
      </w:pPr>
    </w:p>
    <w:p w14:paraId="08DA333E" w14:textId="464933B0" w:rsidR="007333B7" w:rsidRPr="006D426F" w:rsidRDefault="001538F8" w:rsidP="004A7485">
      <w:pPr>
        <w:ind w:firstLine="720"/>
        <w:contextualSpacing/>
        <w:jc w:val="both"/>
        <w:rPr>
          <w:rFonts w:asciiTheme="majorHAnsi" w:hAnsiTheme="majorHAnsi"/>
          <w:sz w:val="22"/>
          <w:szCs w:val="22"/>
        </w:rPr>
      </w:pPr>
      <w:r w:rsidRPr="006D426F">
        <w:rPr>
          <w:rFonts w:asciiTheme="majorHAnsi" w:hAnsiTheme="majorHAnsi"/>
          <w:sz w:val="22"/>
          <w:szCs w:val="22"/>
        </w:rPr>
        <w:t xml:space="preserve">Este proyecto busca abrir el proceso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a la </w:t>
      </w:r>
      <w:r w:rsidR="00AD1909" w:rsidRPr="006D426F">
        <w:rPr>
          <w:rFonts w:asciiTheme="majorHAnsi" w:hAnsiTheme="majorHAnsi"/>
          <w:sz w:val="22"/>
          <w:szCs w:val="22"/>
        </w:rPr>
        <w:t>sociedad Mexicana</w:t>
      </w:r>
      <w:r w:rsidRPr="006D426F">
        <w:rPr>
          <w:rFonts w:asciiTheme="majorHAnsi" w:hAnsiTheme="majorHAnsi"/>
          <w:sz w:val="22"/>
          <w:szCs w:val="22"/>
        </w:rPr>
        <w:t xml:space="preserve"> para incrementar la participación</w:t>
      </w:r>
      <w:r w:rsidR="008512AD" w:rsidRPr="006D426F">
        <w:rPr>
          <w:rFonts w:asciiTheme="majorHAnsi" w:hAnsiTheme="majorHAnsi"/>
          <w:sz w:val="22"/>
          <w:szCs w:val="22"/>
        </w:rPr>
        <w:t xml:space="preserve"> </w:t>
      </w:r>
      <w:r w:rsidRPr="006D426F">
        <w:rPr>
          <w:rFonts w:asciiTheme="majorHAnsi" w:hAnsiTheme="majorHAnsi"/>
          <w:sz w:val="22"/>
          <w:szCs w:val="22"/>
        </w:rPr>
        <w:t xml:space="preserve"> </w:t>
      </w:r>
      <w:r w:rsidR="00AD1909" w:rsidRPr="006D426F">
        <w:rPr>
          <w:rFonts w:asciiTheme="majorHAnsi" w:hAnsiTheme="majorHAnsi"/>
          <w:sz w:val="22"/>
          <w:szCs w:val="22"/>
        </w:rPr>
        <w:t xml:space="preserve">de la ciudadanía </w:t>
      </w:r>
      <w:r w:rsidRPr="006D426F">
        <w:rPr>
          <w:rFonts w:asciiTheme="majorHAnsi" w:hAnsiTheme="majorHAnsi"/>
          <w:sz w:val="22"/>
          <w:szCs w:val="22"/>
        </w:rPr>
        <w:t>en la conformación de los distritos</w:t>
      </w:r>
      <w:r w:rsidR="00AD1909" w:rsidRPr="006D426F">
        <w:rPr>
          <w:rFonts w:asciiTheme="majorHAnsi" w:hAnsiTheme="majorHAnsi"/>
          <w:sz w:val="22"/>
          <w:szCs w:val="22"/>
        </w:rPr>
        <w:t xml:space="preserve"> electorales</w:t>
      </w:r>
      <w:ins w:id="53" w:author="Alejandro Trelles" w:date="2012-10-14T21:21:00Z">
        <w:r w:rsidR="00821137" w:rsidRPr="006D426F">
          <w:rPr>
            <w:rFonts w:asciiTheme="majorHAnsi" w:hAnsiTheme="majorHAnsi"/>
            <w:sz w:val="22"/>
            <w:szCs w:val="22"/>
          </w:rPr>
          <w:t xml:space="preserve"> a nivel federal y local</w:t>
        </w:r>
      </w:ins>
      <w:r w:rsidR="00AD1909" w:rsidRPr="006D426F">
        <w:rPr>
          <w:rFonts w:asciiTheme="majorHAnsi" w:hAnsiTheme="majorHAnsi"/>
          <w:sz w:val="22"/>
          <w:szCs w:val="22"/>
        </w:rPr>
        <w:t xml:space="preserve">. La experiencia del IFE en los dos últimos procesos de </w:t>
      </w:r>
      <w:proofErr w:type="spellStart"/>
      <w:r w:rsidR="00AD1909" w:rsidRPr="006D426F">
        <w:rPr>
          <w:rFonts w:asciiTheme="majorHAnsi" w:hAnsiTheme="majorHAnsi"/>
          <w:sz w:val="22"/>
          <w:szCs w:val="22"/>
        </w:rPr>
        <w:t>redistritación</w:t>
      </w:r>
      <w:proofErr w:type="spellEnd"/>
      <w:r w:rsidR="00AD1909" w:rsidRPr="006D426F">
        <w:rPr>
          <w:rFonts w:asciiTheme="majorHAnsi" w:hAnsiTheme="majorHAnsi"/>
          <w:sz w:val="22"/>
          <w:szCs w:val="22"/>
        </w:rPr>
        <w:t xml:space="preserve"> ha</w:t>
      </w:r>
      <w:r w:rsidR="00DE4F7B" w:rsidRPr="006D426F">
        <w:rPr>
          <w:rFonts w:asciiTheme="majorHAnsi" w:hAnsiTheme="majorHAnsi"/>
          <w:sz w:val="22"/>
          <w:szCs w:val="22"/>
        </w:rPr>
        <w:t xml:space="preserve"> sido exitosa. Por un lado, se logró</w:t>
      </w:r>
      <w:r w:rsidR="00AD1909" w:rsidRPr="006D426F">
        <w:rPr>
          <w:rFonts w:asciiTheme="majorHAnsi" w:hAnsiTheme="majorHAnsi"/>
          <w:sz w:val="22"/>
          <w:szCs w:val="22"/>
        </w:rPr>
        <w:t xml:space="preserve"> </w:t>
      </w:r>
      <w:r w:rsidR="00DE4F7B" w:rsidRPr="006D426F">
        <w:rPr>
          <w:rFonts w:asciiTheme="majorHAnsi" w:hAnsiTheme="majorHAnsi"/>
          <w:sz w:val="22"/>
          <w:szCs w:val="22"/>
        </w:rPr>
        <w:t xml:space="preserve">que </w:t>
      </w:r>
      <w:r w:rsidR="00AD1909" w:rsidRPr="006D426F">
        <w:rPr>
          <w:rFonts w:asciiTheme="majorHAnsi" w:hAnsiTheme="majorHAnsi"/>
          <w:sz w:val="22"/>
          <w:szCs w:val="22"/>
        </w:rPr>
        <w:t xml:space="preserve"> todos los</w:t>
      </w:r>
      <w:r w:rsidR="003B5CAB" w:rsidRPr="006D426F">
        <w:rPr>
          <w:rFonts w:asciiTheme="majorHAnsi" w:hAnsiTheme="majorHAnsi"/>
          <w:sz w:val="22"/>
          <w:szCs w:val="22"/>
        </w:rPr>
        <w:t xml:space="preserve"> </w:t>
      </w:r>
      <w:r w:rsidR="00AD1909" w:rsidRPr="006D426F">
        <w:rPr>
          <w:rFonts w:asciiTheme="majorHAnsi" w:hAnsiTheme="majorHAnsi"/>
          <w:sz w:val="22"/>
          <w:szCs w:val="22"/>
        </w:rPr>
        <w:t>partidos políticos</w:t>
      </w:r>
      <w:r w:rsidR="00DE4F7B" w:rsidRPr="006D426F">
        <w:rPr>
          <w:rFonts w:asciiTheme="majorHAnsi" w:hAnsiTheme="majorHAnsi"/>
          <w:sz w:val="22"/>
          <w:szCs w:val="22"/>
        </w:rPr>
        <w:t xml:space="preserve"> avalaran las propuestas de la autoridad</w:t>
      </w:r>
      <w:r w:rsidR="00FB337F" w:rsidRPr="006D426F">
        <w:rPr>
          <w:rFonts w:asciiTheme="majorHAnsi" w:hAnsiTheme="majorHAnsi"/>
          <w:sz w:val="22"/>
          <w:szCs w:val="22"/>
        </w:rPr>
        <w:t xml:space="preserve"> electoral</w:t>
      </w:r>
      <w:r w:rsidR="007513DA" w:rsidRPr="006D426F">
        <w:rPr>
          <w:rFonts w:asciiTheme="majorHAnsi" w:hAnsiTheme="majorHAnsi"/>
          <w:sz w:val="22"/>
          <w:szCs w:val="22"/>
        </w:rPr>
        <w:t xml:space="preserve"> y,</w:t>
      </w:r>
      <w:r w:rsidR="00DE4F7B" w:rsidRPr="006D426F">
        <w:rPr>
          <w:rFonts w:asciiTheme="majorHAnsi" w:hAnsiTheme="majorHAnsi"/>
          <w:sz w:val="22"/>
          <w:szCs w:val="22"/>
        </w:rPr>
        <w:t xml:space="preserve"> </w:t>
      </w:r>
      <w:r w:rsidR="007513DA" w:rsidRPr="006D426F">
        <w:rPr>
          <w:rFonts w:asciiTheme="majorHAnsi" w:hAnsiTheme="majorHAnsi"/>
          <w:sz w:val="22"/>
          <w:szCs w:val="22"/>
        </w:rPr>
        <w:t>p</w:t>
      </w:r>
      <w:r w:rsidR="00DE4F7B" w:rsidRPr="006D426F">
        <w:rPr>
          <w:rFonts w:asciiTheme="majorHAnsi" w:hAnsiTheme="majorHAnsi"/>
          <w:sz w:val="22"/>
          <w:szCs w:val="22"/>
        </w:rPr>
        <w:t>or el otro, se</w:t>
      </w:r>
      <w:r w:rsidR="00AD1909" w:rsidRPr="006D426F">
        <w:rPr>
          <w:rFonts w:asciiTheme="majorHAnsi" w:hAnsiTheme="majorHAnsi"/>
          <w:sz w:val="22"/>
          <w:szCs w:val="22"/>
        </w:rPr>
        <w:t xml:space="preserve"> </w:t>
      </w:r>
      <w:r w:rsidR="00DE4F7B" w:rsidRPr="006D426F">
        <w:rPr>
          <w:rFonts w:asciiTheme="majorHAnsi" w:hAnsiTheme="majorHAnsi"/>
          <w:sz w:val="22"/>
          <w:szCs w:val="22"/>
        </w:rPr>
        <w:t>avanzó de manera significativa al</w:t>
      </w:r>
      <w:r w:rsidR="00AD1909" w:rsidRPr="006D426F">
        <w:rPr>
          <w:rFonts w:asciiTheme="majorHAnsi" w:hAnsiTheme="majorHAnsi"/>
          <w:sz w:val="22"/>
          <w:szCs w:val="22"/>
        </w:rPr>
        <w:t xml:space="preserve"> </w:t>
      </w:r>
      <w:r w:rsidR="003B5CAB" w:rsidRPr="006D426F">
        <w:rPr>
          <w:rFonts w:asciiTheme="majorHAnsi" w:hAnsiTheme="majorHAnsi"/>
          <w:sz w:val="22"/>
          <w:szCs w:val="22"/>
        </w:rPr>
        <w:t xml:space="preserve">establecer </w:t>
      </w:r>
      <w:r w:rsidR="00AD1909" w:rsidRPr="006D426F">
        <w:rPr>
          <w:rFonts w:asciiTheme="majorHAnsi" w:hAnsiTheme="majorHAnsi"/>
          <w:sz w:val="22"/>
          <w:szCs w:val="22"/>
        </w:rPr>
        <w:t xml:space="preserve">criterios </w:t>
      </w:r>
      <w:r w:rsidR="003B5CAB" w:rsidRPr="006D426F">
        <w:rPr>
          <w:rFonts w:asciiTheme="majorHAnsi" w:hAnsiTheme="majorHAnsi"/>
          <w:sz w:val="22"/>
          <w:szCs w:val="22"/>
        </w:rPr>
        <w:t xml:space="preserve">normativos </w:t>
      </w:r>
      <w:r w:rsidR="00AD1909" w:rsidRPr="006D426F">
        <w:rPr>
          <w:rFonts w:asciiTheme="majorHAnsi" w:hAnsiTheme="majorHAnsi"/>
          <w:sz w:val="22"/>
          <w:szCs w:val="22"/>
        </w:rPr>
        <w:t xml:space="preserve">claros </w:t>
      </w:r>
      <w:r w:rsidR="003B5CAB" w:rsidRPr="006D426F">
        <w:rPr>
          <w:rFonts w:asciiTheme="majorHAnsi" w:hAnsiTheme="majorHAnsi"/>
          <w:sz w:val="22"/>
          <w:szCs w:val="22"/>
        </w:rPr>
        <w:t xml:space="preserve">y </w:t>
      </w:r>
      <w:r w:rsidR="00DE4F7B" w:rsidRPr="006D426F">
        <w:rPr>
          <w:rFonts w:asciiTheme="majorHAnsi" w:hAnsiTheme="majorHAnsi"/>
          <w:sz w:val="22"/>
          <w:szCs w:val="22"/>
        </w:rPr>
        <w:t xml:space="preserve">al </w:t>
      </w:r>
      <w:r w:rsidR="001638F1" w:rsidRPr="006D426F">
        <w:rPr>
          <w:rFonts w:asciiTheme="majorHAnsi" w:hAnsiTheme="majorHAnsi"/>
          <w:sz w:val="22"/>
          <w:szCs w:val="22"/>
        </w:rPr>
        <w:t>utilizar</w:t>
      </w:r>
      <w:r w:rsidR="007513DA" w:rsidRPr="006D426F">
        <w:rPr>
          <w:rFonts w:asciiTheme="majorHAnsi" w:hAnsiTheme="majorHAnsi"/>
          <w:sz w:val="22"/>
          <w:szCs w:val="22"/>
        </w:rPr>
        <w:t xml:space="preserve"> </w:t>
      </w:r>
      <w:del w:id="54" w:author="Alejandro Trelles" w:date="2012-10-14T21:22:00Z">
        <w:r w:rsidR="003B5CAB" w:rsidRPr="006D426F" w:rsidDel="00821137">
          <w:rPr>
            <w:rFonts w:asciiTheme="majorHAnsi" w:hAnsiTheme="majorHAnsi"/>
            <w:sz w:val="22"/>
            <w:szCs w:val="22"/>
          </w:rPr>
          <w:delText xml:space="preserve">modelos </w:delText>
        </w:r>
      </w:del>
      <w:ins w:id="55" w:author="Alejandro Trelles" w:date="2012-10-14T21:22:00Z">
        <w:r w:rsidR="00821137" w:rsidRPr="006D426F">
          <w:rPr>
            <w:rFonts w:asciiTheme="majorHAnsi" w:hAnsiTheme="majorHAnsi"/>
            <w:sz w:val="22"/>
            <w:szCs w:val="22"/>
          </w:rPr>
          <w:t xml:space="preserve">algoritmos </w:t>
        </w:r>
      </w:ins>
      <w:r w:rsidR="003B5CAB" w:rsidRPr="006D426F">
        <w:rPr>
          <w:rFonts w:asciiTheme="majorHAnsi" w:hAnsiTheme="majorHAnsi"/>
          <w:sz w:val="22"/>
          <w:szCs w:val="22"/>
        </w:rPr>
        <w:t xml:space="preserve">de optimización </w:t>
      </w:r>
      <w:r w:rsidR="00DE4F7B" w:rsidRPr="006D426F">
        <w:rPr>
          <w:rFonts w:asciiTheme="majorHAnsi" w:hAnsiTheme="majorHAnsi"/>
          <w:sz w:val="22"/>
          <w:szCs w:val="22"/>
        </w:rPr>
        <w:t xml:space="preserve">combinatoria </w:t>
      </w:r>
      <w:r w:rsidR="003B5CAB" w:rsidRPr="006D426F">
        <w:rPr>
          <w:rFonts w:asciiTheme="majorHAnsi" w:hAnsiTheme="majorHAnsi"/>
          <w:sz w:val="22"/>
          <w:szCs w:val="22"/>
        </w:rPr>
        <w:t xml:space="preserve">que </w:t>
      </w:r>
      <w:r w:rsidR="00DE4F7B" w:rsidRPr="006D426F">
        <w:rPr>
          <w:rFonts w:asciiTheme="majorHAnsi" w:hAnsiTheme="majorHAnsi"/>
          <w:sz w:val="22"/>
          <w:szCs w:val="22"/>
        </w:rPr>
        <w:t>permitieron evaluar</w:t>
      </w:r>
      <w:r w:rsidR="003B5CAB" w:rsidRPr="006D426F">
        <w:rPr>
          <w:rFonts w:asciiTheme="majorHAnsi" w:hAnsiTheme="majorHAnsi"/>
          <w:sz w:val="22"/>
          <w:szCs w:val="22"/>
        </w:rPr>
        <w:t xml:space="preserve"> </w:t>
      </w:r>
      <w:r w:rsidR="00DE4F7B" w:rsidRPr="006D426F">
        <w:rPr>
          <w:rFonts w:asciiTheme="majorHAnsi" w:hAnsiTheme="majorHAnsi"/>
          <w:sz w:val="22"/>
          <w:szCs w:val="22"/>
        </w:rPr>
        <w:t xml:space="preserve">y comparar </w:t>
      </w:r>
      <w:r w:rsidR="003B5CAB" w:rsidRPr="006D426F">
        <w:rPr>
          <w:rFonts w:asciiTheme="majorHAnsi" w:hAnsiTheme="majorHAnsi"/>
          <w:sz w:val="22"/>
          <w:szCs w:val="22"/>
        </w:rPr>
        <w:t>las distintas propuestas</w:t>
      </w:r>
      <w:r w:rsidR="005B2FA1" w:rsidRPr="006D426F">
        <w:rPr>
          <w:rFonts w:asciiTheme="majorHAnsi" w:hAnsiTheme="majorHAnsi"/>
          <w:sz w:val="22"/>
          <w:szCs w:val="22"/>
        </w:rPr>
        <w:t xml:space="preserve"> de manera cuantitativa (Trelles y Martínez 2007</w:t>
      </w:r>
      <w:r w:rsidR="00FB337F" w:rsidRPr="006D426F">
        <w:rPr>
          <w:rFonts w:asciiTheme="majorHAnsi" w:hAnsiTheme="majorHAnsi"/>
          <w:sz w:val="22"/>
          <w:szCs w:val="22"/>
        </w:rPr>
        <w:t>, Lujambio y Vives 2008</w:t>
      </w:r>
      <w:r w:rsidR="005B2FA1" w:rsidRPr="006D426F">
        <w:rPr>
          <w:rFonts w:asciiTheme="majorHAnsi" w:hAnsiTheme="majorHAnsi"/>
          <w:sz w:val="22"/>
          <w:szCs w:val="22"/>
        </w:rPr>
        <w:t>)</w:t>
      </w:r>
      <w:r w:rsidR="003B5CAB" w:rsidRPr="006D426F">
        <w:rPr>
          <w:rFonts w:asciiTheme="majorHAnsi" w:hAnsiTheme="majorHAnsi"/>
          <w:sz w:val="22"/>
          <w:szCs w:val="22"/>
        </w:rPr>
        <w:t xml:space="preserve">. Sin embargo, </w:t>
      </w:r>
      <w:r w:rsidR="00B97CAC" w:rsidRPr="006D426F">
        <w:rPr>
          <w:rFonts w:asciiTheme="majorHAnsi" w:hAnsiTheme="majorHAnsi"/>
          <w:sz w:val="22"/>
          <w:szCs w:val="22"/>
        </w:rPr>
        <w:t>principalmente por la</w:t>
      </w:r>
      <w:r w:rsidR="003B5CAB" w:rsidRPr="006D426F">
        <w:rPr>
          <w:rFonts w:asciiTheme="majorHAnsi" w:hAnsiTheme="majorHAnsi"/>
          <w:sz w:val="22"/>
          <w:szCs w:val="22"/>
        </w:rPr>
        <w:t xml:space="preserve"> falta de capacidad tecnológica, no se </w:t>
      </w:r>
      <w:r w:rsidR="00641BA9" w:rsidRPr="006D426F">
        <w:rPr>
          <w:rFonts w:asciiTheme="majorHAnsi" w:hAnsiTheme="majorHAnsi"/>
          <w:sz w:val="22"/>
          <w:szCs w:val="22"/>
        </w:rPr>
        <w:t xml:space="preserve">había contemplado </w:t>
      </w:r>
      <w:r w:rsidR="00B97CAC" w:rsidRPr="006D426F">
        <w:rPr>
          <w:rFonts w:asciiTheme="majorHAnsi" w:hAnsiTheme="majorHAnsi"/>
          <w:sz w:val="22"/>
          <w:szCs w:val="22"/>
        </w:rPr>
        <w:t>la posibilidad de</w:t>
      </w:r>
      <w:r w:rsidR="003B5CAB" w:rsidRPr="006D426F">
        <w:rPr>
          <w:rFonts w:asciiTheme="majorHAnsi" w:hAnsiTheme="majorHAnsi"/>
          <w:sz w:val="22"/>
          <w:szCs w:val="22"/>
        </w:rPr>
        <w:t xml:space="preserve"> incluir a la ciudadanía en la </w:t>
      </w:r>
      <w:proofErr w:type="spellStart"/>
      <w:r w:rsidR="003B5CAB" w:rsidRPr="006D426F">
        <w:rPr>
          <w:rFonts w:asciiTheme="majorHAnsi" w:hAnsiTheme="majorHAnsi"/>
          <w:sz w:val="22"/>
          <w:szCs w:val="22"/>
        </w:rPr>
        <w:t>redistrit</w:t>
      </w:r>
      <w:r w:rsidR="00F80FE0" w:rsidRPr="006D426F">
        <w:rPr>
          <w:rFonts w:asciiTheme="majorHAnsi" w:hAnsiTheme="majorHAnsi"/>
          <w:sz w:val="22"/>
          <w:szCs w:val="22"/>
        </w:rPr>
        <w:t>ación</w:t>
      </w:r>
      <w:proofErr w:type="spellEnd"/>
      <w:r w:rsidR="00F80FE0" w:rsidRPr="006D426F">
        <w:rPr>
          <w:rFonts w:asciiTheme="majorHAnsi" w:hAnsiTheme="majorHAnsi"/>
          <w:sz w:val="22"/>
          <w:szCs w:val="22"/>
        </w:rPr>
        <w:t>.</w:t>
      </w:r>
      <w:ins w:id="56" w:author="Alejandro Trelles" w:date="2012-10-14T21:23:00Z">
        <w:r w:rsidR="00821137" w:rsidRPr="006D426F">
          <w:rPr>
            <w:rFonts w:asciiTheme="majorHAnsi" w:hAnsiTheme="majorHAnsi"/>
            <w:sz w:val="22"/>
            <w:szCs w:val="22"/>
          </w:rPr>
          <w:t xml:space="preserve"> En muchos estados, la </w:t>
        </w:r>
        <w:proofErr w:type="spellStart"/>
        <w:r w:rsidR="00821137" w:rsidRPr="006D426F">
          <w:rPr>
            <w:rFonts w:asciiTheme="majorHAnsi" w:hAnsiTheme="majorHAnsi"/>
            <w:sz w:val="22"/>
            <w:szCs w:val="22"/>
          </w:rPr>
          <w:t>redistritación</w:t>
        </w:r>
        <w:proofErr w:type="spellEnd"/>
        <w:r w:rsidR="00821137" w:rsidRPr="006D426F">
          <w:rPr>
            <w:rFonts w:asciiTheme="majorHAnsi" w:hAnsiTheme="majorHAnsi"/>
            <w:sz w:val="22"/>
            <w:szCs w:val="22"/>
          </w:rPr>
          <w:t xml:space="preserve"> sigue siendo un proceso </w:t>
        </w:r>
      </w:ins>
      <w:ins w:id="57" w:author="Alejandro Trelles" w:date="2012-10-14T21:38:00Z">
        <w:r w:rsidR="004B17AE" w:rsidRPr="006D426F">
          <w:rPr>
            <w:rFonts w:asciiTheme="majorHAnsi" w:hAnsiTheme="majorHAnsi"/>
            <w:sz w:val="22"/>
            <w:szCs w:val="22"/>
          </w:rPr>
          <w:t>caracterizado</w:t>
        </w:r>
      </w:ins>
      <w:ins w:id="58" w:author="Alejandro Trelles" w:date="2012-10-14T21:23:00Z">
        <w:r w:rsidR="00821137" w:rsidRPr="006D426F">
          <w:rPr>
            <w:rFonts w:asciiTheme="majorHAnsi" w:hAnsiTheme="majorHAnsi"/>
            <w:sz w:val="22"/>
            <w:szCs w:val="22"/>
          </w:rPr>
          <w:t xml:space="preserve"> por la</w:t>
        </w:r>
      </w:ins>
      <w:ins w:id="59" w:author="Alejandro Trelles" w:date="2012-10-14T21:38:00Z">
        <w:r w:rsidR="004B17AE" w:rsidRPr="006D426F">
          <w:rPr>
            <w:rFonts w:asciiTheme="majorHAnsi" w:hAnsiTheme="majorHAnsi"/>
            <w:sz w:val="22"/>
            <w:szCs w:val="22"/>
          </w:rPr>
          <w:t xml:space="preserve"> politización, la</w:t>
        </w:r>
      </w:ins>
      <w:ins w:id="60" w:author="Alejandro Trelles" w:date="2012-10-14T21:23:00Z">
        <w:r w:rsidR="00821137" w:rsidRPr="006D426F">
          <w:rPr>
            <w:rFonts w:asciiTheme="majorHAnsi" w:hAnsiTheme="majorHAnsi"/>
            <w:sz w:val="22"/>
            <w:szCs w:val="22"/>
          </w:rPr>
          <w:t xml:space="preserve"> opacidad y </w:t>
        </w:r>
      </w:ins>
      <w:ins w:id="61" w:author="Alejandro Trelles" w:date="2012-10-14T21:38:00Z">
        <w:r w:rsidR="004B17AE" w:rsidRPr="006D426F">
          <w:rPr>
            <w:rFonts w:asciiTheme="majorHAnsi" w:hAnsiTheme="majorHAnsi"/>
            <w:sz w:val="22"/>
            <w:szCs w:val="22"/>
          </w:rPr>
          <w:t>depende de un grupo muy reducido de actores</w:t>
        </w:r>
      </w:ins>
      <w:ins w:id="62" w:author="Alejandro Trelles" w:date="2012-10-14T21:24:00Z">
        <w:r w:rsidR="00821137" w:rsidRPr="006D426F">
          <w:rPr>
            <w:rFonts w:asciiTheme="majorHAnsi" w:hAnsiTheme="majorHAnsi"/>
            <w:sz w:val="22"/>
            <w:szCs w:val="22"/>
          </w:rPr>
          <w:t>.</w:t>
        </w:r>
      </w:ins>
      <w:r w:rsidR="00F80FE0" w:rsidRPr="006D426F">
        <w:rPr>
          <w:rFonts w:asciiTheme="majorHAnsi" w:hAnsiTheme="majorHAnsi"/>
          <w:sz w:val="22"/>
          <w:szCs w:val="22"/>
        </w:rPr>
        <w:t xml:space="preserve"> En las siguientes líneas</w:t>
      </w:r>
      <w:r w:rsidR="003B5CAB" w:rsidRPr="006D426F">
        <w:rPr>
          <w:rFonts w:asciiTheme="majorHAnsi" w:hAnsiTheme="majorHAnsi"/>
          <w:sz w:val="22"/>
          <w:szCs w:val="22"/>
        </w:rPr>
        <w:t xml:space="preserve"> describimos</w:t>
      </w:r>
      <w:r w:rsidR="00403CF9" w:rsidRPr="006D426F">
        <w:rPr>
          <w:rFonts w:asciiTheme="majorHAnsi" w:hAnsiTheme="majorHAnsi"/>
          <w:sz w:val="22"/>
          <w:szCs w:val="22"/>
        </w:rPr>
        <w:t xml:space="preserve"> </w:t>
      </w:r>
      <w:r w:rsidR="00641BA9" w:rsidRPr="006D426F">
        <w:rPr>
          <w:rFonts w:asciiTheme="majorHAnsi" w:hAnsiTheme="majorHAnsi"/>
          <w:sz w:val="22"/>
          <w:szCs w:val="22"/>
        </w:rPr>
        <w:t xml:space="preserve">brevemente </w:t>
      </w:r>
      <w:r w:rsidR="003453F1" w:rsidRPr="006D426F">
        <w:rPr>
          <w:rFonts w:asciiTheme="majorHAnsi" w:hAnsiTheme="majorHAnsi"/>
          <w:sz w:val="22"/>
          <w:szCs w:val="22"/>
        </w:rPr>
        <w:t xml:space="preserve">la experiencia del caso mexicano y norteamericano en materia de </w:t>
      </w:r>
      <w:proofErr w:type="spellStart"/>
      <w:r w:rsidR="003453F1" w:rsidRPr="006D426F">
        <w:rPr>
          <w:rFonts w:asciiTheme="majorHAnsi" w:hAnsiTheme="majorHAnsi"/>
          <w:sz w:val="22"/>
          <w:szCs w:val="22"/>
        </w:rPr>
        <w:t>redistritación</w:t>
      </w:r>
      <w:proofErr w:type="spellEnd"/>
      <w:r w:rsidR="003453F1" w:rsidRPr="006D426F">
        <w:rPr>
          <w:rFonts w:asciiTheme="majorHAnsi" w:hAnsiTheme="majorHAnsi"/>
          <w:sz w:val="22"/>
          <w:szCs w:val="22"/>
        </w:rPr>
        <w:t xml:space="preserve">. A su vez, explicamos </w:t>
      </w:r>
      <w:r w:rsidR="00403CF9" w:rsidRPr="006D426F">
        <w:rPr>
          <w:rFonts w:asciiTheme="majorHAnsi" w:hAnsiTheme="majorHAnsi"/>
          <w:sz w:val="22"/>
          <w:szCs w:val="22"/>
        </w:rPr>
        <w:t xml:space="preserve">cómo ha funcionado </w:t>
      </w:r>
      <w:r w:rsidR="003453F1" w:rsidRPr="006D426F">
        <w:rPr>
          <w:rFonts w:asciiTheme="majorHAnsi" w:hAnsiTheme="majorHAnsi"/>
          <w:sz w:val="22"/>
          <w:szCs w:val="22"/>
        </w:rPr>
        <w:t>la plataforma</w:t>
      </w:r>
      <w:r w:rsidR="001638F1" w:rsidRPr="006D426F">
        <w:rPr>
          <w:rFonts w:asciiTheme="majorHAnsi" w:hAnsiTheme="majorHAnsi"/>
          <w:sz w:val="22"/>
          <w:szCs w:val="22"/>
        </w:rPr>
        <w:t xml:space="preserve"> pública</w:t>
      </w:r>
      <w:r w:rsidR="003453F1" w:rsidRPr="006D426F">
        <w:rPr>
          <w:rFonts w:asciiTheme="majorHAnsi" w:hAnsiTheme="majorHAnsi"/>
          <w:sz w:val="22"/>
          <w:szCs w:val="22"/>
        </w:rPr>
        <w:t xml:space="preserve"> en EUA, </w:t>
      </w:r>
      <w:r w:rsidR="00403CF9" w:rsidRPr="006D426F">
        <w:rPr>
          <w:rFonts w:asciiTheme="majorHAnsi" w:hAnsiTheme="majorHAnsi"/>
          <w:sz w:val="22"/>
          <w:szCs w:val="22"/>
        </w:rPr>
        <w:t>los objetivos del proyecto</w:t>
      </w:r>
      <w:r w:rsidR="00341233" w:rsidRPr="006D426F">
        <w:rPr>
          <w:rFonts w:asciiTheme="majorHAnsi" w:hAnsiTheme="majorHAnsi"/>
          <w:sz w:val="22"/>
          <w:szCs w:val="22"/>
        </w:rPr>
        <w:t xml:space="preserve"> en México</w:t>
      </w:r>
      <w:r w:rsidR="003453F1" w:rsidRPr="006D426F">
        <w:rPr>
          <w:rFonts w:asciiTheme="majorHAnsi" w:hAnsiTheme="majorHAnsi"/>
          <w:sz w:val="22"/>
          <w:szCs w:val="22"/>
        </w:rPr>
        <w:t xml:space="preserve"> </w:t>
      </w:r>
      <w:r w:rsidR="007E0341" w:rsidRPr="006D426F">
        <w:rPr>
          <w:rFonts w:asciiTheme="majorHAnsi" w:hAnsiTheme="majorHAnsi"/>
          <w:sz w:val="22"/>
          <w:szCs w:val="22"/>
        </w:rPr>
        <w:t xml:space="preserve">y cómo podría implementarse </w:t>
      </w:r>
      <w:r w:rsidR="001638F1" w:rsidRPr="006D426F">
        <w:rPr>
          <w:rFonts w:asciiTheme="majorHAnsi" w:hAnsiTheme="majorHAnsi"/>
          <w:sz w:val="22"/>
          <w:szCs w:val="22"/>
        </w:rPr>
        <w:t>este proyecto</w:t>
      </w:r>
      <w:r w:rsidR="00341233" w:rsidRPr="006D426F">
        <w:rPr>
          <w:rFonts w:asciiTheme="majorHAnsi" w:hAnsiTheme="majorHAnsi"/>
          <w:sz w:val="22"/>
          <w:szCs w:val="22"/>
        </w:rPr>
        <w:t xml:space="preserve"> en el país</w:t>
      </w:r>
      <w:r w:rsidR="007E0341" w:rsidRPr="006D426F">
        <w:rPr>
          <w:rFonts w:asciiTheme="majorHAnsi" w:hAnsiTheme="majorHAnsi"/>
          <w:sz w:val="22"/>
          <w:szCs w:val="22"/>
        </w:rPr>
        <w:t xml:space="preserve">. </w:t>
      </w:r>
    </w:p>
    <w:p w14:paraId="742BA183" w14:textId="77777777" w:rsidR="00F80FE0" w:rsidRPr="006D426F" w:rsidRDefault="00F80FE0" w:rsidP="004A7485">
      <w:pPr>
        <w:contextualSpacing/>
        <w:jc w:val="both"/>
        <w:rPr>
          <w:rFonts w:asciiTheme="majorHAnsi" w:hAnsiTheme="majorHAnsi"/>
          <w:b/>
          <w:sz w:val="22"/>
          <w:szCs w:val="22"/>
        </w:rPr>
      </w:pPr>
    </w:p>
    <w:p w14:paraId="48E00CA9" w14:textId="77777777" w:rsidR="004E1652" w:rsidRPr="006D426F" w:rsidRDefault="004E1652" w:rsidP="004E1652">
      <w:pPr>
        <w:pStyle w:val="ListParagraph"/>
        <w:numPr>
          <w:ilvl w:val="0"/>
          <w:numId w:val="23"/>
        </w:numPr>
        <w:jc w:val="both"/>
        <w:rPr>
          <w:rFonts w:asciiTheme="majorHAnsi" w:hAnsiTheme="majorHAnsi"/>
          <w:b/>
          <w:sz w:val="22"/>
          <w:szCs w:val="22"/>
        </w:rPr>
      </w:pPr>
      <w:r w:rsidRPr="006D426F">
        <w:rPr>
          <w:rFonts w:asciiTheme="majorHAnsi" w:hAnsiTheme="majorHAnsi"/>
          <w:b/>
          <w:sz w:val="22"/>
          <w:szCs w:val="22"/>
        </w:rPr>
        <w:t>Antecedentes</w:t>
      </w:r>
    </w:p>
    <w:p w14:paraId="565282CA" w14:textId="77777777" w:rsidR="004E1652" w:rsidRPr="006D426F" w:rsidRDefault="004E1652" w:rsidP="004E1652">
      <w:pPr>
        <w:jc w:val="both"/>
        <w:rPr>
          <w:rFonts w:asciiTheme="majorHAnsi" w:hAnsiTheme="majorHAnsi"/>
          <w:b/>
          <w:sz w:val="22"/>
          <w:szCs w:val="22"/>
        </w:rPr>
      </w:pPr>
    </w:p>
    <w:p w14:paraId="36705F97" w14:textId="77777777" w:rsidR="0095159F" w:rsidRPr="000E3EA4" w:rsidRDefault="0095159F" w:rsidP="0095159F">
      <w:pPr>
        <w:contextualSpacing/>
        <w:jc w:val="both"/>
        <w:rPr>
          <w:rFonts w:asciiTheme="majorHAnsi" w:hAnsiTheme="majorHAnsi"/>
          <w:b/>
          <w:sz w:val="22"/>
          <w:szCs w:val="22"/>
        </w:rPr>
      </w:pPr>
      <w:r w:rsidRPr="006D426F">
        <w:rPr>
          <w:rFonts w:asciiTheme="majorHAnsi" w:hAnsiTheme="majorHAnsi"/>
          <w:b/>
          <w:sz w:val="22"/>
          <w:szCs w:val="22"/>
        </w:rPr>
        <w:t xml:space="preserve">La </w:t>
      </w:r>
      <w:proofErr w:type="spellStart"/>
      <w:r w:rsidRPr="006D426F">
        <w:rPr>
          <w:rFonts w:asciiTheme="majorHAnsi" w:hAnsiTheme="majorHAnsi"/>
          <w:b/>
          <w:sz w:val="22"/>
          <w:szCs w:val="22"/>
        </w:rPr>
        <w:t>redistritación</w:t>
      </w:r>
      <w:proofErr w:type="spellEnd"/>
      <w:r w:rsidRPr="006D426F">
        <w:rPr>
          <w:rFonts w:asciiTheme="majorHAnsi" w:hAnsiTheme="majorHAnsi"/>
          <w:b/>
          <w:sz w:val="22"/>
          <w:szCs w:val="22"/>
        </w:rPr>
        <w:t xml:space="preserve"> en México</w:t>
      </w:r>
      <w:r w:rsidRPr="006D426F">
        <w:rPr>
          <w:rStyle w:val="FootnoteReference"/>
          <w:rFonts w:asciiTheme="majorHAnsi" w:hAnsiTheme="majorHAnsi"/>
          <w:b/>
          <w:sz w:val="22"/>
          <w:szCs w:val="22"/>
        </w:rPr>
        <w:footnoteReference w:id="4"/>
      </w:r>
      <w:r w:rsidRPr="006D426F">
        <w:rPr>
          <w:rFonts w:asciiTheme="majorHAnsi" w:hAnsiTheme="majorHAnsi"/>
          <w:b/>
          <w:sz w:val="22"/>
          <w:szCs w:val="22"/>
        </w:rPr>
        <w:t xml:space="preserve"> </w:t>
      </w:r>
    </w:p>
    <w:p w14:paraId="10100664" w14:textId="77777777" w:rsidR="0095159F" w:rsidRPr="004D2098" w:rsidRDefault="0095159F" w:rsidP="0095159F">
      <w:pPr>
        <w:pStyle w:val="Heading2"/>
        <w:contextualSpacing/>
        <w:jc w:val="both"/>
        <w:rPr>
          <w:rFonts w:asciiTheme="majorHAnsi" w:hAnsiTheme="majorHAnsi"/>
          <w:i/>
          <w:sz w:val="22"/>
          <w:szCs w:val="22"/>
          <w:lang w:val="es-ES_tradnl"/>
        </w:rPr>
      </w:pPr>
      <w:r w:rsidRPr="004D2098">
        <w:rPr>
          <w:rFonts w:asciiTheme="majorHAnsi" w:hAnsiTheme="majorHAnsi"/>
          <w:i/>
          <w:sz w:val="22"/>
          <w:szCs w:val="22"/>
          <w:lang w:val="es-ES_tradnl"/>
        </w:rPr>
        <w:t xml:space="preserve">Breve recuento del trazo distrital en el siglo XX </w:t>
      </w:r>
    </w:p>
    <w:p w14:paraId="51D1D855" w14:textId="77777777" w:rsidR="0095159F" w:rsidRPr="004F2B47" w:rsidRDefault="0095159F" w:rsidP="0095159F">
      <w:pPr>
        <w:pStyle w:val="Heading2"/>
        <w:contextualSpacing/>
        <w:jc w:val="both"/>
        <w:rPr>
          <w:rFonts w:asciiTheme="majorHAnsi" w:hAnsiTheme="majorHAnsi"/>
          <w:b w:val="0"/>
          <w:i/>
          <w:sz w:val="22"/>
          <w:szCs w:val="22"/>
          <w:lang w:val="es-ES_tradnl"/>
        </w:rPr>
      </w:pPr>
    </w:p>
    <w:p w14:paraId="7A6522F2" w14:textId="1A6AFB51" w:rsidR="0095159F" w:rsidRPr="000E3EA4" w:rsidRDefault="0095159F" w:rsidP="0095159F">
      <w:pPr>
        <w:pStyle w:val="Heading2"/>
        <w:contextualSpacing/>
        <w:jc w:val="both"/>
        <w:rPr>
          <w:rFonts w:asciiTheme="majorHAnsi" w:hAnsiTheme="majorHAnsi" w:cs="Arial"/>
          <w:b w:val="0"/>
          <w:sz w:val="22"/>
          <w:szCs w:val="22"/>
          <w:lang w:val="es-MX"/>
        </w:rPr>
      </w:pPr>
      <w:r w:rsidRPr="009C67A6">
        <w:rPr>
          <w:rFonts w:asciiTheme="majorHAnsi" w:hAnsiTheme="majorHAnsi" w:cs="Arial"/>
          <w:b w:val="0"/>
          <w:sz w:val="22"/>
          <w:szCs w:val="22"/>
          <w:lang w:val="es-MX"/>
        </w:rPr>
        <w:t xml:space="preserve">Entre 1857 y 1945 las elecciones federales fueron organizadas por </w:t>
      </w:r>
      <w:r w:rsidRPr="00661540">
        <w:rPr>
          <w:rFonts w:asciiTheme="majorHAnsi" w:hAnsiTheme="majorHAnsi" w:cs="Arial"/>
          <w:b w:val="0"/>
          <w:sz w:val="22"/>
          <w:szCs w:val="22"/>
          <w:lang w:val="es-MX"/>
        </w:rPr>
        <w:t>autoridades locales y la definición de los distritos electorales en cada entidad estaba en manos de los congresos locales. En este contexto, los gobernadores manipulaban la distribución y conformación distrital para aumentar su cuota de poder a través de l</w:t>
      </w:r>
      <w:r w:rsidRPr="00C67AF6">
        <w:rPr>
          <w:rFonts w:asciiTheme="majorHAnsi" w:hAnsiTheme="majorHAnsi" w:cs="Arial"/>
          <w:b w:val="0"/>
          <w:sz w:val="22"/>
          <w:szCs w:val="22"/>
          <w:lang w:val="es-MX"/>
        </w:rPr>
        <w:t>a sobre-representación</w:t>
      </w:r>
      <w:r w:rsidR="00511AA4" w:rsidRPr="00F9584D">
        <w:rPr>
          <w:rFonts w:asciiTheme="majorHAnsi" w:hAnsiTheme="majorHAnsi" w:cs="Arial"/>
          <w:b w:val="0"/>
          <w:sz w:val="22"/>
          <w:szCs w:val="22"/>
          <w:lang w:val="es-MX"/>
        </w:rPr>
        <w:t xml:space="preserve"> (Trelles y Martínez 2012)</w:t>
      </w:r>
      <w:r w:rsidRPr="00196AB5">
        <w:rPr>
          <w:rFonts w:asciiTheme="majorHAnsi" w:hAnsiTheme="majorHAnsi" w:cs="Arial"/>
          <w:b w:val="0"/>
          <w:sz w:val="22"/>
          <w:szCs w:val="22"/>
          <w:lang w:val="es-MX"/>
        </w:rPr>
        <w:t>. En Guerrero, por ejemplo, había una población poco mayor a los 400 mil habitantes hacia 1900 (de un total nacional de 13.6 millones) y tenían 8 distritos federales. En cambio, el estado de Nuevo León, con 3</w:t>
      </w:r>
      <w:r w:rsidRPr="00D86BC9">
        <w:rPr>
          <w:rFonts w:asciiTheme="majorHAnsi" w:hAnsiTheme="majorHAnsi" w:cs="Arial"/>
          <w:b w:val="0"/>
          <w:sz w:val="22"/>
          <w:szCs w:val="22"/>
          <w:lang w:val="es-MX"/>
        </w:rPr>
        <w:t>09 mil habitantes, contaba con 13 distritos (Martell Espinosa 1993). Las reglas para redistritar en esos años no cambiaron, pero el tamaño de la cámara</w:t>
      </w:r>
      <w:r w:rsidRPr="00B42C26">
        <w:rPr>
          <w:rFonts w:asciiTheme="majorHAnsi" w:hAnsiTheme="majorHAnsi" w:cs="Arial"/>
          <w:b w:val="0"/>
          <w:sz w:val="22"/>
          <w:szCs w:val="22"/>
          <w:lang w:val="es-MX"/>
        </w:rPr>
        <w:t xml:space="preserve"> </w:t>
      </w:r>
      <w:r w:rsidRPr="006D426F">
        <w:rPr>
          <w:rFonts w:asciiTheme="majorHAnsi" w:hAnsiTheme="majorHAnsi" w:cs="Arial"/>
          <w:b w:val="0"/>
          <w:sz w:val="22"/>
          <w:szCs w:val="22"/>
          <w:lang w:val="es-MX"/>
        </w:rPr>
        <w:t>―</w:t>
      </w:r>
      <w:r w:rsidRPr="00B42C26">
        <w:rPr>
          <w:rFonts w:asciiTheme="majorHAnsi" w:hAnsiTheme="majorHAnsi" w:cs="Arial"/>
          <w:b w:val="0"/>
          <w:sz w:val="22"/>
          <w:szCs w:val="22"/>
          <w:lang w:val="es-MX"/>
        </w:rPr>
        <w:t xml:space="preserve">y la forma </w:t>
      </w:r>
      <w:r w:rsidRPr="006D426F">
        <w:rPr>
          <w:rFonts w:asciiTheme="majorHAnsi" w:hAnsiTheme="majorHAnsi" w:cs="Arial"/>
          <w:b w:val="0"/>
          <w:sz w:val="22"/>
          <w:szCs w:val="22"/>
          <w:lang w:val="es-MX"/>
        </w:rPr>
        <w:t>de</w:t>
      </w:r>
      <w:r w:rsidRPr="000E3EA4">
        <w:rPr>
          <w:rFonts w:asciiTheme="majorHAnsi" w:hAnsiTheme="majorHAnsi" w:cs="Arial"/>
          <w:b w:val="0"/>
          <w:sz w:val="22"/>
          <w:szCs w:val="22"/>
          <w:lang w:val="es-MX"/>
        </w:rPr>
        <w:t xml:space="preserve"> los distritos― variaba de acuerdo con el poder del gobernador en turno.</w:t>
      </w:r>
    </w:p>
    <w:p w14:paraId="14FA979A" w14:textId="77777777" w:rsidR="0095159F" w:rsidRPr="004D2098" w:rsidRDefault="0095159F" w:rsidP="0095159F">
      <w:pPr>
        <w:pStyle w:val="Heading2"/>
        <w:contextualSpacing/>
        <w:jc w:val="both"/>
        <w:rPr>
          <w:rFonts w:asciiTheme="majorHAnsi" w:hAnsiTheme="majorHAnsi" w:cs="Arial"/>
          <w:b w:val="0"/>
          <w:sz w:val="22"/>
          <w:szCs w:val="22"/>
          <w:lang w:val="es-MX"/>
        </w:rPr>
      </w:pPr>
    </w:p>
    <w:p w14:paraId="6C96A1D2" w14:textId="691AD0C9" w:rsidR="0095159F" w:rsidRPr="00621963" w:rsidRDefault="0095159F" w:rsidP="0095159F">
      <w:pPr>
        <w:pStyle w:val="Heading2"/>
        <w:ind w:firstLine="357"/>
        <w:contextualSpacing/>
        <w:jc w:val="both"/>
        <w:rPr>
          <w:rFonts w:asciiTheme="majorHAnsi" w:hAnsiTheme="majorHAnsi" w:cs="Arial"/>
          <w:b w:val="0"/>
          <w:sz w:val="22"/>
          <w:szCs w:val="22"/>
          <w:lang w:val="es-MX"/>
        </w:rPr>
      </w:pPr>
      <w:r w:rsidRPr="004F2B47">
        <w:rPr>
          <w:rFonts w:asciiTheme="majorHAnsi" w:hAnsiTheme="majorHAnsi" w:cs="Arial"/>
          <w:b w:val="0"/>
          <w:sz w:val="22"/>
          <w:szCs w:val="22"/>
          <w:lang w:val="es-MX"/>
        </w:rPr>
        <w:t>En la segunda mi</w:t>
      </w:r>
      <w:r w:rsidRPr="009C67A6">
        <w:rPr>
          <w:rFonts w:asciiTheme="majorHAnsi" w:hAnsiTheme="majorHAnsi" w:cs="Arial"/>
          <w:b w:val="0"/>
          <w:sz w:val="22"/>
          <w:szCs w:val="22"/>
          <w:lang w:val="es-MX"/>
        </w:rPr>
        <w:t xml:space="preserve">tad del siglo XX el Congreso mexicano sufrió tres cambios estructurales en su integración. Dejamos el sistema electoral de mayoría simple en 1961 para adoptar un </w:t>
      </w:r>
      <w:r w:rsidRPr="00661540">
        <w:rPr>
          <w:rFonts w:asciiTheme="majorHAnsi" w:hAnsiTheme="majorHAnsi" w:cs="Arial"/>
          <w:b w:val="0"/>
          <w:i/>
          <w:sz w:val="22"/>
          <w:szCs w:val="22"/>
          <w:lang w:val="es-MX"/>
        </w:rPr>
        <w:t>primer sistema mixto</w:t>
      </w:r>
      <w:r w:rsidRPr="00C67AF6">
        <w:rPr>
          <w:rFonts w:asciiTheme="majorHAnsi" w:hAnsiTheme="majorHAnsi" w:cs="Arial"/>
          <w:b w:val="0"/>
          <w:sz w:val="22"/>
          <w:szCs w:val="22"/>
          <w:lang w:val="es-MX"/>
        </w:rPr>
        <w:t xml:space="preserve"> ―con la presencia de diputados de partido</w:t>
      </w:r>
      <w:r w:rsidRPr="00C67AF6">
        <w:rPr>
          <w:rFonts w:asciiTheme="majorHAnsi" w:hAnsiTheme="majorHAnsi" w:cs="Arial"/>
          <w:b w:val="0"/>
          <w:sz w:val="22"/>
          <w:szCs w:val="22"/>
          <w:lang w:val="es-MX"/>
        </w:rPr>
        <w:softHyphen/>
        <w:t xml:space="preserve">― entre 1963 y 1976. Tres años </w:t>
      </w:r>
      <w:r w:rsidRPr="00F9584D">
        <w:rPr>
          <w:rFonts w:asciiTheme="majorHAnsi" w:hAnsiTheme="majorHAnsi" w:cs="Arial"/>
          <w:b w:val="0"/>
          <w:sz w:val="22"/>
          <w:szCs w:val="22"/>
          <w:lang w:val="es-MX"/>
        </w:rPr>
        <w:t xml:space="preserve">más tarde, en 1979, la cámara baja adoptó un </w:t>
      </w:r>
      <w:r w:rsidRPr="00196AB5">
        <w:rPr>
          <w:rFonts w:asciiTheme="majorHAnsi" w:hAnsiTheme="majorHAnsi" w:cs="Arial"/>
          <w:b w:val="0"/>
          <w:i/>
          <w:sz w:val="22"/>
          <w:szCs w:val="22"/>
          <w:lang w:val="es-MX"/>
        </w:rPr>
        <w:t xml:space="preserve">segundo sistema mixto </w:t>
      </w:r>
      <w:r w:rsidRPr="00D86BC9">
        <w:rPr>
          <w:rFonts w:asciiTheme="majorHAnsi" w:hAnsiTheme="majorHAnsi" w:cs="Arial"/>
          <w:b w:val="0"/>
          <w:sz w:val="22"/>
          <w:szCs w:val="22"/>
          <w:lang w:val="es-MX"/>
        </w:rPr>
        <w:t>con la creación de 300 distritos de mayoría y la inclusión de 100 escaños de representación proporcional. Ocho años después, en 1987, se añadieron 100 escaños más de representación proporci</w:t>
      </w:r>
      <w:r w:rsidRPr="00C3126F">
        <w:rPr>
          <w:rFonts w:asciiTheme="majorHAnsi" w:hAnsiTheme="majorHAnsi" w:cs="Arial"/>
          <w:b w:val="0"/>
          <w:sz w:val="22"/>
          <w:szCs w:val="22"/>
          <w:lang w:val="es-MX"/>
        </w:rPr>
        <w:t xml:space="preserve">onal para formar el </w:t>
      </w:r>
      <w:r w:rsidRPr="00C3126F">
        <w:rPr>
          <w:rFonts w:asciiTheme="majorHAnsi" w:hAnsiTheme="majorHAnsi" w:cs="Arial"/>
          <w:b w:val="0"/>
          <w:i/>
          <w:sz w:val="22"/>
          <w:szCs w:val="22"/>
          <w:lang w:val="es-MX"/>
        </w:rPr>
        <w:t>tercer sistema mixto</w:t>
      </w:r>
      <w:r w:rsidRPr="00EE43BC">
        <w:rPr>
          <w:rFonts w:asciiTheme="majorHAnsi" w:hAnsiTheme="majorHAnsi" w:cs="Arial"/>
          <w:b w:val="0"/>
          <w:sz w:val="22"/>
          <w:szCs w:val="22"/>
          <w:lang w:val="es-MX"/>
        </w:rPr>
        <w:t xml:space="preserve">. Esta última conformación permanece vigente hasta nuestros días. La historia de la cámara baja devela las distintas etapas del entramado político mexicano. El tamaño de la Cámara de Diputados osciló entre los 147 y </w:t>
      </w:r>
      <w:r w:rsidRPr="00621963">
        <w:rPr>
          <w:rFonts w:asciiTheme="majorHAnsi" w:hAnsiTheme="majorHAnsi" w:cs="Arial"/>
          <w:b w:val="0"/>
          <w:sz w:val="22"/>
          <w:szCs w:val="22"/>
          <w:lang w:val="es-MX"/>
        </w:rPr>
        <w:t xml:space="preserve">los 500 escaños en el siglo pasado. En gran medida estos cambios obedecieron a la tasa de crecimiento poblacional y a la apertura política que permitió a los partidos de oposición ingresar al sistema federal a través de la representación proporcional. </w:t>
      </w:r>
    </w:p>
    <w:p w14:paraId="69CADBF0" w14:textId="77777777" w:rsidR="0095159F" w:rsidRPr="005B5943" w:rsidRDefault="0095159F" w:rsidP="0095159F">
      <w:pPr>
        <w:pStyle w:val="Heading2"/>
        <w:contextualSpacing/>
        <w:jc w:val="both"/>
        <w:rPr>
          <w:rFonts w:asciiTheme="majorHAnsi" w:hAnsiTheme="majorHAnsi"/>
          <w:b w:val="0"/>
          <w:i/>
          <w:sz w:val="22"/>
          <w:szCs w:val="22"/>
          <w:lang w:val="es-ES_tradnl"/>
        </w:rPr>
      </w:pPr>
    </w:p>
    <w:p w14:paraId="266480B2" w14:textId="77777777" w:rsidR="0095159F" w:rsidRPr="0074038C" w:rsidRDefault="0095159F" w:rsidP="0095159F">
      <w:pPr>
        <w:pStyle w:val="Heading2"/>
        <w:contextualSpacing/>
        <w:jc w:val="both"/>
        <w:rPr>
          <w:rFonts w:asciiTheme="majorHAnsi" w:hAnsiTheme="majorHAnsi"/>
          <w:i/>
          <w:sz w:val="22"/>
          <w:szCs w:val="22"/>
          <w:lang w:val="es-ES_tradnl"/>
        </w:rPr>
      </w:pPr>
      <w:r w:rsidRPr="008710E2">
        <w:rPr>
          <w:rFonts w:asciiTheme="majorHAnsi" w:hAnsiTheme="majorHAnsi"/>
          <w:i/>
          <w:sz w:val="22"/>
          <w:szCs w:val="22"/>
          <w:lang w:val="es-ES_tradnl"/>
        </w:rPr>
        <w:t>La</w:t>
      </w:r>
      <w:r w:rsidRPr="0074038C">
        <w:rPr>
          <w:rFonts w:asciiTheme="majorHAnsi" w:hAnsiTheme="majorHAnsi"/>
          <w:i/>
          <w:sz w:val="22"/>
          <w:szCs w:val="22"/>
          <w:lang w:val="es-ES_tradnl"/>
        </w:rPr>
        <w:t xml:space="preserve"> primera </w:t>
      </w:r>
      <w:proofErr w:type="spellStart"/>
      <w:r w:rsidRPr="0074038C">
        <w:rPr>
          <w:rFonts w:asciiTheme="majorHAnsi" w:hAnsiTheme="majorHAnsi"/>
          <w:i/>
          <w:sz w:val="22"/>
          <w:szCs w:val="22"/>
          <w:lang w:val="es-ES_tradnl"/>
        </w:rPr>
        <w:t>redistritación</w:t>
      </w:r>
      <w:proofErr w:type="spellEnd"/>
      <w:r w:rsidRPr="0074038C">
        <w:rPr>
          <w:rFonts w:asciiTheme="majorHAnsi" w:hAnsiTheme="majorHAnsi"/>
          <w:i/>
          <w:sz w:val="22"/>
          <w:szCs w:val="22"/>
          <w:lang w:val="es-ES_tradnl"/>
        </w:rPr>
        <w:t xml:space="preserve"> de 1978 </w:t>
      </w:r>
    </w:p>
    <w:p w14:paraId="78AA05D3" w14:textId="77777777" w:rsidR="0095159F" w:rsidRPr="00EC4DF9" w:rsidRDefault="0095159F" w:rsidP="0095159F">
      <w:pPr>
        <w:pStyle w:val="Heading2"/>
        <w:contextualSpacing/>
        <w:jc w:val="both"/>
        <w:rPr>
          <w:rFonts w:asciiTheme="majorHAnsi" w:hAnsiTheme="majorHAnsi"/>
          <w:b w:val="0"/>
          <w:i/>
          <w:sz w:val="22"/>
          <w:szCs w:val="22"/>
          <w:lang w:val="es-ES_tradnl"/>
        </w:rPr>
      </w:pPr>
    </w:p>
    <w:p w14:paraId="2DAE75B3" w14:textId="77777777" w:rsidR="0095159F" w:rsidRPr="00D10FE9" w:rsidRDefault="0095159F" w:rsidP="0095159F">
      <w:pPr>
        <w:pStyle w:val="Heading2"/>
        <w:contextualSpacing/>
        <w:jc w:val="both"/>
        <w:rPr>
          <w:rFonts w:asciiTheme="majorHAnsi" w:hAnsiTheme="majorHAnsi"/>
          <w:b w:val="0"/>
          <w:sz w:val="22"/>
          <w:szCs w:val="22"/>
          <w:lang w:val="es-ES_tradnl"/>
        </w:rPr>
      </w:pPr>
      <w:r w:rsidRPr="006620FE">
        <w:rPr>
          <w:rFonts w:asciiTheme="majorHAnsi" w:hAnsiTheme="majorHAnsi"/>
          <w:b w:val="0"/>
          <w:sz w:val="22"/>
          <w:szCs w:val="22"/>
          <w:lang w:val="es-ES_tradnl"/>
        </w:rPr>
        <w:t>A mediados de los años setenta el ámbito electoral se encontraba bajo la responsabilidad del Secretario de Gobernación. En esos años se llevó a cabo una consulta entre ciudadanos, partidos registrados y organizaciones soci</w:t>
      </w:r>
      <w:r w:rsidRPr="001C4EBD">
        <w:rPr>
          <w:rFonts w:asciiTheme="majorHAnsi" w:hAnsiTheme="majorHAnsi"/>
          <w:b w:val="0"/>
          <w:sz w:val="22"/>
          <w:szCs w:val="22"/>
          <w:lang w:val="es-ES_tradnl"/>
        </w:rPr>
        <w:t>ales para sondear la imagen que tenían los procesos democráticos y el sistema de partidos en México. Este sondeo fue realizado por la Comisión Federal Electoral (CFE) entre los meses de abril y agosto de 1977 y, a partir de éste, surgió la iniciativa de lo</w:t>
      </w:r>
      <w:r w:rsidRPr="00052E78">
        <w:rPr>
          <w:rFonts w:asciiTheme="majorHAnsi" w:hAnsiTheme="majorHAnsi"/>
          <w:b w:val="0"/>
          <w:sz w:val="22"/>
          <w:szCs w:val="22"/>
          <w:lang w:val="es-ES_tradnl"/>
        </w:rPr>
        <w:t xml:space="preserve"> que se convertiría en la Ley Federal de Organizaciones Políticas y Procesos Electorales (LFOPPE). Esta ley dio pie a que en 1978, por primera vez, se trazara un mapa electoral con 300 distritos uninominales y la inclusión de 100 diputados plurinominales. </w:t>
      </w:r>
    </w:p>
    <w:p w14:paraId="18E62C38" w14:textId="77777777" w:rsidR="0095159F" w:rsidRPr="00D82E08" w:rsidRDefault="0095159F" w:rsidP="0095159F">
      <w:pPr>
        <w:pStyle w:val="Heading2"/>
        <w:contextualSpacing/>
        <w:jc w:val="both"/>
        <w:rPr>
          <w:rFonts w:asciiTheme="majorHAnsi" w:hAnsiTheme="majorHAnsi"/>
          <w:b w:val="0"/>
          <w:sz w:val="22"/>
          <w:szCs w:val="22"/>
          <w:lang w:val="es-ES_tradnl"/>
        </w:rPr>
      </w:pPr>
    </w:p>
    <w:p w14:paraId="513B322A" w14:textId="77777777" w:rsidR="0095159F" w:rsidRPr="006D426F" w:rsidRDefault="0095159F" w:rsidP="0095159F">
      <w:pPr>
        <w:pStyle w:val="Heading2"/>
        <w:ind w:firstLine="357"/>
        <w:contextualSpacing/>
        <w:jc w:val="both"/>
        <w:rPr>
          <w:rFonts w:asciiTheme="majorHAnsi" w:hAnsiTheme="majorHAnsi"/>
          <w:b w:val="0"/>
          <w:sz w:val="22"/>
          <w:szCs w:val="22"/>
          <w:lang w:val="es-ES_tradnl"/>
        </w:rPr>
      </w:pPr>
      <w:r w:rsidRPr="006C7663">
        <w:rPr>
          <w:rFonts w:asciiTheme="majorHAnsi" w:hAnsiTheme="majorHAnsi"/>
          <w:b w:val="0"/>
          <w:sz w:val="22"/>
          <w:szCs w:val="22"/>
          <w:lang w:val="es-ES_tradnl"/>
        </w:rPr>
        <w:t xml:space="preserve">El espíritu de la reforma electoral de 1978 buscaba abrir las puertas del Congreso a la oposición. Sin embargo, la Comisión Federal Electoral dependía del Poder Ejecutivo y dejó en las manos de un solo actor </w:t>
      </w:r>
      <w:r w:rsidRPr="00E1159B">
        <w:rPr>
          <w:rFonts w:asciiTheme="majorHAnsi" w:hAnsiTheme="majorHAnsi" w:cs="Arial"/>
          <w:b w:val="0"/>
          <w:sz w:val="22"/>
          <w:szCs w:val="22"/>
          <w:lang w:val="es-MX"/>
        </w:rPr>
        <w:t>―</w:t>
      </w:r>
      <w:r w:rsidRPr="00DA339E">
        <w:rPr>
          <w:rFonts w:asciiTheme="majorHAnsi" w:hAnsiTheme="majorHAnsi"/>
          <w:b w:val="0"/>
          <w:sz w:val="22"/>
          <w:szCs w:val="22"/>
          <w:lang w:val="es-ES_tradnl"/>
        </w:rPr>
        <w:t>el Presidente de la República</w:t>
      </w:r>
      <w:r w:rsidRPr="00DA339E">
        <w:rPr>
          <w:rFonts w:asciiTheme="majorHAnsi" w:hAnsiTheme="majorHAnsi" w:cs="Arial"/>
          <w:b w:val="0"/>
          <w:sz w:val="22"/>
          <w:szCs w:val="22"/>
          <w:lang w:val="es-MX"/>
        </w:rPr>
        <w:t>― la última pala</w:t>
      </w:r>
      <w:r w:rsidRPr="006D426F">
        <w:rPr>
          <w:rFonts w:asciiTheme="majorHAnsi" w:hAnsiTheme="majorHAnsi" w:cs="Arial"/>
          <w:b w:val="0"/>
          <w:sz w:val="22"/>
          <w:szCs w:val="22"/>
          <w:lang w:val="es-MX"/>
        </w:rPr>
        <w:t>bra sobre el primer proceso de</w:t>
      </w:r>
      <w:r w:rsidRPr="006D426F">
        <w:rPr>
          <w:rFonts w:asciiTheme="majorHAnsi" w:hAnsiTheme="majorHAnsi"/>
          <w:b w:val="0"/>
          <w:sz w:val="22"/>
          <w:szCs w:val="22"/>
          <w:lang w:val="es-ES_tradnl"/>
        </w:rPr>
        <w:t xml:space="preserve">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de los 300 distritos federales. A pesar de que el artículo 53 constitucional establecía que el último censo poblacional sería la base para determinar oficialmente el número de habitantes en el país, la Comisión Federal Electoral, controlada por el Partido Revolucionario Institucional, fue la encargada de tomar estas decisiones de acuerdo a lo que consideraba conveniente (Trelles y Martínez 2007). </w:t>
      </w:r>
    </w:p>
    <w:p w14:paraId="67005C95" w14:textId="77777777" w:rsidR="0095159F" w:rsidRPr="006D426F" w:rsidRDefault="0095159F" w:rsidP="0095159F">
      <w:pPr>
        <w:pStyle w:val="Heading2"/>
        <w:ind w:firstLine="357"/>
        <w:contextualSpacing/>
        <w:jc w:val="both"/>
        <w:rPr>
          <w:rFonts w:asciiTheme="majorHAnsi" w:hAnsiTheme="majorHAnsi"/>
          <w:b w:val="0"/>
          <w:sz w:val="22"/>
          <w:szCs w:val="22"/>
          <w:lang w:val="es-ES_tradnl"/>
        </w:rPr>
      </w:pPr>
    </w:p>
    <w:p w14:paraId="13ECAC7A" w14:textId="77CCC7F2" w:rsidR="0095159F" w:rsidRPr="006D426F" w:rsidRDefault="0095159F" w:rsidP="0095159F">
      <w:pPr>
        <w:pStyle w:val="Heading2"/>
        <w:ind w:firstLine="357"/>
        <w:contextualSpacing/>
        <w:jc w:val="both"/>
        <w:rPr>
          <w:rFonts w:asciiTheme="majorHAnsi" w:hAnsiTheme="majorHAnsi" w:cs="Arial"/>
          <w:b w:val="0"/>
          <w:sz w:val="22"/>
          <w:szCs w:val="22"/>
          <w:lang w:val="es-MX"/>
        </w:rPr>
      </w:pPr>
      <w:r w:rsidRPr="006D426F">
        <w:rPr>
          <w:rFonts w:asciiTheme="majorHAnsi" w:hAnsiTheme="majorHAnsi"/>
          <w:b w:val="0"/>
          <w:sz w:val="22"/>
          <w:szCs w:val="22"/>
          <w:lang w:val="es-ES_tradnl"/>
        </w:rPr>
        <w:t xml:space="preserve">El Registro Federal de Electores fue el área de la CFE encargada de trazar los límites distritales en 1978. El mecanismo empleado para definir el escenario distrital se realizó con una tecnología informática limitada (bases de datos </w:t>
      </w:r>
      <w:r w:rsidR="00C815FB" w:rsidRPr="006D426F">
        <w:rPr>
          <w:rFonts w:asciiTheme="majorHAnsi" w:hAnsiTheme="majorHAnsi"/>
          <w:b w:val="0"/>
          <w:sz w:val="22"/>
          <w:szCs w:val="22"/>
          <w:lang w:val="es-ES_tradnl"/>
        </w:rPr>
        <w:t>con datos</w:t>
      </w:r>
      <w:r w:rsidRPr="006D426F">
        <w:rPr>
          <w:rFonts w:asciiTheme="majorHAnsi" w:hAnsiTheme="majorHAnsi"/>
          <w:b w:val="0"/>
          <w:sz w:val="22"/>
          <w:szCs w:val="22"/>
          <w:lang w:val="es-ES_tradnl"/>
        </w:rPr>
        <w:t xml:space="preserve"> demográfic</w:t>
      </w:r>
      <w:r w:rsidR="00C815FB" w:rsidRPr="006D426F">
        <w:rPr>
          <w:rFonts w:asciiTheme="majorHAnsi" w:hAnsiTheme="majorHAnsi"/>
          <w:b w:val="0"/>
          <w:sz w:val="22"/>
          <w:szCs w:val="22"/>
          <w:lang w:val="es-ES_tradnl"/>
        </w:rPr>
        <w:t>o</w:t>
      </w:r>
      <w:r w:rsidRPr="006D426F">
        <w:rPr>
          <w:rFonts w:asciiTheme="majorHAnsi" w:hAnsiTheme="majorHAnsi"/>
          <w:b w:val="0"/>
          <w:sz w:val="22"/>
          <w:szCs w:val="22"/>
          <w:lang w:val="es-ES_tradnl"/>
        </w:rPr>
        <w:t>s, socioeconómic</w:t>
      </w:r>
      <w:r w:rsidR="00C815FB" w:rsidRPr="006D426F">
        <w:rPr>
          <w:rFonts w:asciiTheme="majorHAnsi" w:hAnsiTheme="majorHAnsi"/>
          <w:b w:val="0"/>
          <w:sz w:val="22"/>
          <w:szCs w:val="22"/>
          <w:lang w:val="es-ES_tradnl"/>
        </w:rPr>
        <w:t>o</w:t>
      </w:r>
      <w:r w:rsidRPr="006D426F">
        <w:rPr>
          <w:rFonts w:asciiTheme="majorHAnsi" w:hAnsiTheme="majorHAnsi"/>
          <w:b w:val="0"/>
          <w:sz w:val="22"/>
          <w:szCs w:val="22"/>
          <w:lang w:val="es-ES_tradnl"/>
        </w:rPr>
        <w:t xml:space="preserve">s y electorales). La conformación de la Comisión Federal Electoral le permitía al régimen </w:t>
      </w:r>
      <w:proofErr w:type="spellStart"/>
      <w:r w:rsidRPr="006D426F">
        <w:rPr>
          <w:rFonts w:asciiTheme="majorHAnsi" w:hAnsiTheme="majorHAnsi"/>
          <w:b w:val="0"/>
          <w:sz w:val="22"/>
          <w:szCs w:val="22"/>
          <w:lang w:val="es-ES_tradnl"/>
        </w:rPr>
        <w:t>priísta</w:t>
      </w:r>
      <w:proofErr w:type="spellEnd"/>
      <w:r w:rsidRPr="006D426F">
        <w:rPr>
          <w:rFonts w:asciiTheme="majorHAnsi" w:hAnsiTheme="majorHAnsi"/>
          <w:b w:val="0"/>
          <w:sz w:val="22"/>
          <w:szCs w:val="22"/>
          <w:lang w:val="es-ES_tradnl"/>
        </w:rPr>
        <w:t xml:space="preserve"> mantener el control sobre los 300 distritos </w:t>
      </w:r>
      <w:r w:rsidRPr="006D426F">
        <w:rPr>
          <w:rFonts w:asciiTheme="majorHAnsi" w:hAnsiTheme="majorHAnsi"/>
          <w:b w:val="0"/>
          <w:sz w:val="22"/>
          <w:szCs w:val="22"/>
          <w:lang w:val="es-ES_tradnl"/>
        </w:rPr>
        <w:lastRenderedPageBreak/>
        <w:t xml:space="preserve">uninominales. La composición de la CFE, antes y después de la reforma electoral de 1977, no alteró la incidencia del PRI en la toma de decisiones en el marco electoral. Las representaciones de los partidos </w:t>
      </w:r>
      <w:r w:rsidR="00433EF5" w:rsidRPr="006D426F">
        <w:rPr>
          <w:rFonts w:asciiTheme="majorHAnsi" w:hAnsiTheme="majorHAnsi"/>
          <w:b w:val="0"/>
          <w:sz w:val="22"/>
          <w:szCs w:val="22"/>
          <w:lang w:val="es-ES_tradnl"/>
        </w:rPr>
        <w:t>creados recientemente</w:t>
      </w:r>
      <w:r w:rsidRPr="006D426F">
        <w:rPr>
          <w:rFonts w:asciiTheme="majorHAnsi" w:hAnsiTheme="majorHAnsi"/>
          <w:b w:val="0"/>
          <w:sz w:val="22"/>
          <w:szCs w:val="22"/>
          <w:lang w:val="es-ES_tradnl"/>
        </w:rPr>
        <w:t xml:space="preserve"> </w:t>
      </w:r>
      <w:r w:rsidRPr="006D426F">
        <w:rPr>
          <w:rFonts w:asciiTheme="majorHAnsi" w:hAnsiTheme="majorHAnsi" w:cs="Microsoft Sans Serif"/>
          <w:b w:val="0"/>
          <w:sz w:val="22"/>
          <w:szCs w:val="22"/>
          <w:lang w:val="es-ES_tradnl"/>
        </w:rPr>
        <w:t>―</w:t>
      </w:r>
      <w:r w:rsidRPr="006D426F">
        <w:rPr>
          <w:rFonts w:asciiTheme="majorHAnsi" w:hAnsiTheme="majorHAnsi"/>
          <w:b w:val="0"/>
          <w:sz w:val="22"/>
          <w:szCs w:val="22"/>
          <w:lang w:val="es-ES_tradnl"/>
        </w:rPr>
        <w:t>PCM, PDM y PST</w:t>
      </w:r>
      <w:r w:rsidRPr="006D426F">
        <w:rPr>
          <w:rFonts w:asciiTheme="majorHAnsi" w:hAnsiTheme="majorHAnsi" w:cs="Microsoft Sans Serif"/>
          <w:b w:val="0"/>
          <w:sz w:val="22"/>
          <w:szCs w:val="22"/>
          <w:lang w:val="es-ES_tradnl"/>
        </w:rPr>
        <w:t>―</w:t>
      </w:r>
      <w:r w:rsidRPr="006D426F">
        <w:rPr>
          <w:rFonts w:asciiTheme="majorHAnsi" w:hAnsiTheme="majorHAnsi"/>
          <w:b w:val="0"/>
          <w:sz w:val="22"/>
          <w:szCs w:val="22"/>
          <w:lang w:val="es-ES_tradnl"/>
        </w:rPr>
        <w:t xml:space="preserve"> no podían votar, sólo escuchar y, eventualmente, limitarse a la queja o sugerencia. En este contexto, la oposición podía hacer poco ante la eventual manipulación de los límites distritales. Los partidos de oposición estaban más preocupados por la validez del registro de votantes (hoy padrón electoral) y por la inequidad en las contiendas electorales. La discusión generada por el acceso inequitativo a los métodos empleados para trazar los límites geopolíticos tardaría casi veinte años en llegar. En este contexto, la transparencia y la participación de la ciudadanía en la conformación del trazo distrital </w:t>
      </w:r>
      <w:r w:rsidRPr="006D426F">
        <w:rPr>
          <w:rFonts w:asciiTheme="majorHAnsi" w:hAnsiTheme="majorHAnsi" w:cs="Arial"/>
          <w:b w:val="0"/>
          <w:sz w:val="22"/>
          <w:szCs w:val="22"/>
          <w:lang w:val="es-MX"/>
        </w:rPr>
        <w:t>―o en cualquier  parte del proceso electral― era impensable.</w:t>
      </w:r>
    </w:p>
    <w:p w14:paraId="79A190D2" w14:textId="77777777" w:rsidR="0095159F" w:rsidRPr="006D426F" w:rsidRDefault="0095159F" w:rsidP="0095159F">
      <w:pPr>
        <w:pStyle w:val="Heading2"/>
        <w:ind w:firstLine="357"/>
        <w:contextualSpacing/>
        <w:jc w:val="both"/>
        <w:rPr>
          <w:rFonts w:asciiTheme="majorHAnsi" w:hAnsiTheme="majorHAnsi"/>
          <w:b w:val="0"/>
          <w:sz w:val="22"/>
          <w:szCs w:val="22"/>
          <w:lang w:val="es-ES_tradnl"/>
        </w:rPr>
      </w:pPr>
    </w:p>
    <w:p w14:paraId="463DB396" w14:textId="028BD19E" w:rsidR="0095159F" w:rsidRPr="006D426F" w:rsidRDefault="0095159F" w:rsidP="0095159F">
      <w:pPr>
        <w:pStyle w:val="Heading2"/>
        <w:ind w:firstLine="357"/>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En la década de los ochenta no hubo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en México. A pesar de que la Constitución establecía que los límites distritales se debían trazar con base en el último censo de población, en 1982 no se </w:t>
      </w:r>
      <w:proofErr w:type="spellStart"/>
      <w:r w:rsidRPr="006D426F">
        <w:rPr>
          <w:rFonts w:asciiTheme="majorHAnsi" w:hAnsiTheme="majorHAnsi"/>
          <w:b w:val="0"/>
          <w:sz w:val="22"/>
          <w:szCs w:val="22"/>
          <w:lang w:val="es-ES_tradnl"/>
        </w:rPr>
        <w:t>redistritó</w:t>
      </w:r>
      <w:proofErr w:type="spellEnd"/>
      <w:r w:rsidRPr="006D426F">
        <w:rPr>
          <w:rFonts w:asciiTheme="majorHAnsi" w:hAnsiTheme="majorHAnsi"/>
          <w:b w:val="0"/>
          <w:sz w:val="22"/>
          <w:szCs w:val="22"/>
          <w:lang w:val="es-ES_tradnl"/>
        </w:rPr>
        <w:t xml:space="preserve"> porque el PRI y los partidos de oposición determinaron que los resultados censales de 1980 no estaban “consolidados”, que no era prudente hacerlo con información basada en proyecciones poblacionales y que la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de 1978 era confiable para una elección a tres años de distancia (Martell Espinoza 1993). Dos años más tarde, en 1984, la CFE decidió emplazar por unanimidad el trazo de las 300 demarcaciones electorales. En 1987 los miembros de la CFE, excepto el PAN, decidieron emplazar nuevamente la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porque consideraron que podría ser riesgoso para los comicios de 1988 (Otero 2003).</w:t>
      </w:r>
    </w:p>
    <w:p w14:paraId="481F5F87" w14:textId="77777777" w:rsidR="0095159F" w:rsidRPr="006D426F" w:rsidRDefault="0095159F" w:rsidP="0095159F">
      <w:pPr>
        <w:pStyle w:val="Heading2"/>
        <w:ind w:firstLine="357"/>
        <w:contextualSpacing/>
        <w:jc w:val="both"/>
        <w:rPr>
          <w:rFonts w:asciiTheme="majorHAnsi" w:hAnsiTheme="majorHAnsi"/>
          <w:b w:val="0"/>
          <w:sz w:val="22"/>
          <w:szCs w:val="22"/>
          <w:lang w:val="es-ES_tradnl"/>
        </w:rPr>
      </w:pPr>
    </w:p>
    <w:p w14:paraId="76A0964E" w14:textId="77777777" w:rsidR="0095159F" w:rsidRPr="006D426F" w:rsidRDefault="0095159F" w:rsidP="0095159F">
      <w:pPr>
        <w:pStyle w:val="Heading2"/>
        <w:contextualSpacing/>
        <w:jc w:val="both"/>
        <w:rPr>
          <w:rFonts w:asciiTheme="majorHAnsi" w:hAnsiTheme="majorHAnsi"/>
          <w:i/>
          <w:sz w:val="22"/>
          <w:szCs w:val="22"/>
          <w:lang w:val="es-ES_tradnl"/>
        </w:rPr>
      </w:pPr>
      <w:r w:rsidRPr="006D426F">
        <w:rPr>
          <w:rFonts w:asciiTheme="majorHAnsi" w:hAnsiTheme="majorHAnsi"/>
          <w:i/>
          <w:sz w:val="22"/>
          <w:szCs w:val="22"/>
          <w:lang w:val="es-ES_tradnl"/>
        </w:rPr>
        <w:t xml:space="preserve">Breve recuento del trazo distrital en 1996 </w:t>
      </w:r>
    </w:p>
    <w:p w14:paraId="09B32D7E" w14:textId="77777777" w:rsidR="0095159F" w:rsidRPr="006D426F" w:rsidRDefault="0095159F" w:rsidP="0095159F">
      <w:pPr>
        <w:pStyle w:val="Heading2"/>
        <w:contextualSpacing/>
        <w:jc w:val="both"/>
        <w:rPr>
          <w:rFonts w:asciiTheme="majorHAnsi" w:hAnsiTheme="majorHAnsi"/>
          <w:b w:val="0"/>
          <w:i/>
          <w:sz w:val="22"/>
          <w:szCs w:val="22"/>
          <w:lang w:val="es-ES_tradnl"/>
        </w:rPr>
      </w:pPr>
    </w:p>
    <w:p w14:paraId="39E4F7B1" w14:textId="77777777" w:rsidR="0095159F" w:rsidRPr="006D426F" w:rsidRDefault="0095159F" w:rsidP="0095159F">
      <w:pPr>
        <w:pStyle w:val="Heading2"/>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En 1991 el Código Federal de Instituciones y Procedimientos Electorales (COFIPE) establecía en un artículo transitorio que para las elecciones federales de 1991 se mantendría la misma demarcación electoral que se utilizó en 1988 (IFE 1997). Dos años más tarde, el 3 de septiembre de 1993, se estableció que para la elección federal de 1997, por la que se integrará la LVII Legislatura, se haría la nueva distribución de distritos uninominales con base en los resultados definitivos del Censo General de Población de 1990. </w:t>
      </w:r>
    </w:p>
    <w:p w14:paraId="1FFF0EA1" w14:textId="77777777" w:rsidR="0095159F" w:rsidRPr="006D426F" w:rsidRDefault="0095159F" w:rsidP="0095159F">
      <w:pPr>
        <w:pStyle w:val="Heading2"/>
        <w:contextualSpacing/>
        <w:jc w:val="both"/>
        <w:rPr>
          <w:rFonts w:asciiTheme="majorHAnsi" w:hAnsiTheme="majorHAnsi"/>
          <w:b w:val="0"/>
          <w:sz w:val="22"/>
          <w:szCs w:val="22"/>
          <w:lang w:val="es-ES_tradnl"/>
        </w:rPr>
      </w:pPr>
    </w:p>
    <w:p w14:paraId="16E0FB5A" w14:textId="366A9451" w:rsidR="0095159F" w:rsidRPr="006D426F" w:rsidRDefault="0095159F" w:rsidP="0095159F">
      <w:pPr>
        <w:pStyle w:val="Heading2"/>
        <w:ind w:firstLine="357"/>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Después de casi dos décadas, el mapa electoral sería actualizado y los actores políticos podrían supervisar la construcción del nuevo escenario geopolítico. El Consejo General del Instituto Federal Electoral, nombrado ese mismo año –el primer consejo ciudadano independiente del ejecutivo–  fue el encargado de dirigir el proyecto sin la intervención de la Secretaría de Gobernación. En el Acuerdo del Consejo General del IFE, aprobado el 23 de enero de 1996, se instruyó al Registro Federal de Electores que realizara los estudios y formulara los proyectos correspondientes para hacer posible la nueva distribución de los 300 distritos electorales federales uninominales.</w:t>
      </w:r>
    </w:p>
    <w:p w14:paraId="50175C66" w14:textId="77777777" w:rsidR="0095159F" w:rsidRPr="006D426F" w:rsidRDefault="0095159F" w:rsidP="0095159F">
      <w:pPr>
        <w:pStyle w:val="Heading2"/>
        <w:ind w:firstLine="357"/>
        <w:contextualSpacing/>
        <w:jc w:val="both"/>
        <w:rPr>
          <w:rFonts w:asciiTheme="majorHAnsi" w:hAnsiTheme="majorHAnsi"/>
          <w:b w:val="0"/>
          <w:sz w:val="22"/>
          <w:szCs w:val="22"/>
          <w:lang w:val="es-ES_tradnl"/>
        </w:rPr>
      </w:pPr>
    </w:p>
    <w:p w14:paraId="2B409171" w14:textId="04690B2F" w:rsidR="0095159F" w:rsidRPr="006D426F" w:rsidRDefault="0095159F" w:rsidP="0095159F">
      <w:pPr>
        <w:pStyle w:val="Heading2"/>
        <w:ind w:firstLine="357"/>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Las condiciones demográficas y políticas en 1996 eran muy distintas a las de 1978. La variación en el crecimiento poblacional</w:t>
      </w:r>
      <w:r w:rsidR="00C87A43" w:rsidRPr="006D426F">
        <w:rPr>
          <w:rFonts w:asciiTheme="majorHAnsi" w:hAnsiTheme="majorHAnsi"/>
          <w:b w:val="0"/>
          <w:sz w:val="22"/>
          <w:szCs w:val="22"/>
          <w:lang w:val="es-ES_tradnl"/>
        </w:rPr>
        <w:t xml:space="preserve"> y</w:t>
      </w:r>
      <w:r w:rsidRPr="006D426F">
        <w:rPr>
          <w:rFonts w:asciiTheme="majorHAnsi" w:hAnsiTheme="majorHAnsi"/>
          <w:b w:val="0"/>
          <w:sz w:val="22"/>
          <w:szCs w:val="22"/>
          <w:lang w:val="es-ES_tradnl"/>
        </w:rPr>
        <w:t xml:space="preserve"> en los límites político-administrativos afectaron sustancialmente la concertación poblacional en distintas regiones del país. Los partidos de oposición tenían presencia real en el organismo electoral encargado de trazar los límites distritales </w:t>
      </w:r>
      <w:r w:rsidRPr="006D426F">
        <w:rPr>
          <w:rFonts w:asciiTheme="majorHAnsi" w:hAnsiTheme="majorHAnsi" w:cs="Microsoft Sans Serif"/>
          <w:b w:val="0"/>
          <w:sz w:val="22"/>
          <w:szCs w:val="22"/>
          <w:lang w:val="es-ES_tradnl"/>
        </w:rPr>
        <w:t>―</w:t>
      </w:r>
      <w:r w:rsidRPr="006D426F">
        <w:rPr>
          <w:rFonts w:asciiTheme="majorHAnsi" w:hAnsiTheme="majorHAnsi"/>
          <w:b w:val="0"/>
          <w:sz w:val="22"/>
          <w:szCs w:val="22"/>
          <w:lang w:val="es-ES_tradnl"/>
        </w:rPr>
        <w:t xml:space="preserve">tanto en el Consejo General, como en la Comisión Nacional de Vigilancia. Después de dos décadas de haber definido el último mapa distrital para la cámara baja, la oposición tenía por primera ocasión la capacidad de señalar cualquier manipulación arbitraria de las fronteras electorales (Otero 2003, Trelles y Martínez 2007).   </w:t>
      </w:r>
    </w:p>
    <w:p w14:paraId="67187477" w14:textId="77777777" w:rsidR="0095159F" w:rsidRPr="006D426F" w:rsidRDefault="0095159F" w:rsidP="0095159F">
      <w:pPr>
        <w:pStyle w:val="Heading2"/>
        <w:ind w:firstLine="357"/>
        <w:contextualSpacing/>
        <w:jc w:val="both"/>
        <w:rPr>
          <w:rFonts w:asciiTheme="majorHAnsi" w:hAnsiTheme="majorHAnsi"/>
          <w:b w:val="0"/>
          <w:sz w:val="22"/>
          <w:szCs w:val="22"/>
          <w:lang w:val="es-ES_tradnl"/>
        </w:rPr>
      </w:pPr>
    </w:p>
    <w:p w14:paraId="3038DFF5"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Los objetivos centrales en la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de 1996 eran, por un lado, elaborar una cartografía electoral con distritos demográficamente balanceados y, por otro, asegurar que ningún partido político se beneficiara arbitrariamente del trazo distrital. El sufragio de todo ciudadano debía tener el mismo peso en la próxima elección de los representantes federales y los actores políticos debían avalar el mapa distrital propuesto por la autoridad electoral. Para lograr estos objetivos, la autoridad electoral decidió crear un sistema de pesos y contrapesos. El Consejo General definió los criterios normativos (establecidos en el Acuerdo General del IFE de 1996) para el trazo distrital y nombró un Comité Técnico para el Seguimiento y Evaluación de la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integrado por cinco especialistas en diversas áreas técnicas (IFE 1997).</w:t>
      </w:r>
      <w:r w:rsidRPr="006D426F">
        <w:rPr>
          <w:rStyle w:val="FootnoteReference"/>
          <w:rFonts w:asciiTheme="majorHAnsi" w:hAnsiTheme="majorHAnsi"/>
          <w:b w:val="0"/>
          <w:sz w:val="22"/>
          <w:szCs w:val="22"/>
          <w:lang w:val="es-ES_tradnl"/>
        </w:rPr>
        <w:footnoteReference w:id="5"/>
      </w:r>
      <w:r w:rsidRPr="006D426F">
        <w:rPr>
          <w:rFonts w:asciiTheme="majorHAnsi" w:hAnsiTheme="majorHAnsi"/>
          <w:b w:val="0"/>
          <w:sz w:val="22"/>
          <w:szCs w:val="22"/>
          <w:vertAlign w:val="superscript"/>
          <w:lang w:val="es-ES_tradnl"/>
        </w:rPr>
        <w:t xml:space="preserve"> </w:t>
      </w:r>
      <w:r w:rsidRPr="006D426F">
        <w:rPr>
          <w:rFonts w:asciiTheme="majorHAnsi" w:hAnsiTheme="majorHAnsi"/>
          <w:b w:val="0"/>
          <w:sz w:val="22"/>
          <w:szCs w:val="22"/>
          <w:lang w:val="es-ES_tradnl"/>
        </w:rPr>
        <w:t xml:space="preserve"> El </w:t>
      </w:r>
      <w:r w:rsidRPr="006D426F">
        <w:rPr>
          <w:rFonts w:asciiTheme="majorHAnsi" w:hAnsiTheme="majorHAnsi"/>
          <w:b w:val="0"/>
          <w:sz w:val="22"/>
          <w:szCs w:val="22"/>
          <w:lang w:val="es-ES_tradnl"/>
        </w:rPr>
        <w:lastRenderedPageBreak/>
        <w:t xml:space="preserve">comité técnico también tuvo la encomienda de sostener reuniones con los partidos políticos, representados en la Comisión Nacional de Vigilancia (CNV), para recibir las objeciones o propuestas alternativas al escenario distrital. </w:t>
      </w:r>
    </w:p>
    <w:p w14:paraId="10F494F8"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p>
    <w:p w14:paraId="1203B534"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En general, podemos calificar el proceso de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de 1996 como exitoso (Lujambio y Vives 2008). Se utilizó un modelo aleatorio de optimización y todos los actores políticos avalaron el resultado (Otero 2003, Trelles y Martínez 2007).  Sin embargo, este proceso tampoco se abrió a la ciudadanía. A pesar de que los acuerdos y sesiones del Consejo General del IFE son públicos desde la fundación del instituto, la autoridad no generó los mecanismos para informar o incluir a los ciudadanos en el trazo distrital. En ese momento, el objetivo primario era minimizar el posible trazo arbitrario y que todos los partidos reconocieran la cartografía propuesta por el IFE. </w:t>
      </w:r>
    </w:p>
    <w:p w14:paraId="334B4DD4" w14:textId="77777777" w:rsidR="0095159F" w:rsidRPr="006D426F" w:rsidRDefault="0095159F" w:rsidP="0095159F">
      <w:pPr>
        <w:pStyle w:val="Heading2"/>
        <w:contextualSpacing/>
        <w:jc w:val="both"/>
        <w:rPr>
          <w:rFonts w:asciiTheme="majorHAnsi" w:hAnsiTheme="majorHAnsi"/>
          <w:b w:val="0"/>
          <w:i/>
          <w:sz w:val="22"/>
          <w:szCs w:val="22"/>
          <w:lang w:val="es-ES_tradnl"/>
        </w:rPr>
      </w:pPr>
    </w:p>
    <w:p w14:paraId="6AF591DC" w14:textId="77777777" w:rsidR="0095159F" w:rsidRPr="006D426F" w:rsidRDefault="0095159F" w:rsidP="0095159F">
      <w:pPr>
        <w:pStyle w:val="Heading2"/>
        <w:contextualSpacing/>
        <w:jc w:val="both"/>
        <w:rPr>
          <w:rFonts w:asciiTheme="majorHAnsi" w:hAnsiTheme="majorHAnsi"/>
          <w:i/>
          <w:sz w:val="22"/>
          <w:szCs w:val="22"/>
          <w:lang w:val="es-ES_tradnl"/>
        </w:rPr>
      </w:pPr>
      <w:r w:rsidRPr="006D426F">
        <w:rPr>
          <w:rFonts w:asciiTheme="majorHAnsi" w:hAnsiTheme="majorHAnsi"/>
          <w:i/>
          <w:sz w:val="22"/>
          <w:szCs w:val="22"/>
          <w:lang w:val="es-ES_tradnl"/>
        </w:rPr>
        <w:t xml:space="preserve">La </w:t>
      </w:r>
      <w:proofErr w:type="spellStart"/>
      <w:r w:rsidRPr="006D426F">
        <w:rPr>
          <w:rFonts w:asciiTheme="majorHAnsi" w:hAnsiTheme="majorHAnsi"/>
          <w:i/>
          <w:sz w:val="22"/>
          <w:szCs w:val="22"/>
          <w:lang w:val="es-ES_tradnl"/>
        </w:rPr>
        <w:t>redistritación</w:t>
      </w:r>
      <w:proofErr w:type="spellEnd"/>
      <w:r w:rsidRPr="006D426F">
        <w:rPr>
          <w:rFonts w:asciiTheme="majorHAnsi" w:hAnsiTheme="majorHAnsi"/>
          <w:i/>
          <w:sz w:val="22"/>
          <w:szCs w:val="22"/>
          <w:lang w:val="es-ES_tradnl"/>
        </w:rPr>
        <w:t xml:space="preserve"> de 2004</w:t>
      </w:r>
    </w:p>
    <w:p w14:paraId="69E98893" w14:textId="77777777" w:rsidR="0095159F" w:rsidRPr="006D426F" w:rsidRDefault="0095159F" w:rsidP="0095159F">
      <w:pPr>
        <w:pStyle w:val="Heading2"/>
        <w:contextualSpacing/>
        <w:jc w:val="both"/>
        <w:rPr>
          <w:rFonts w:asciiTheme="majorHAnsi" w:hAnsiTheme="majorHAnsi"/>
          <w:b w:val="0"/>
          <w:sz w:val="22"/>
          <w:szCs w:val="22"/>
          <w:lang w:val="es-ES_tradnl"/>
        </w:rPr>
      </w:pPr>
    </w:p>
    <w:p w14:paraId="3F295FB8" w14:textId="77777777" w:rsidR="0095159F" w:rsidRPr="006D426F" w:rsidRDefault="0095159F" w:rsidP="0095159F">
      <w:pPr>
        <w:pStyle w:val="Heading2"/>
        <w:contextualSpacing/>
        <w:jc w:val="both"/>
        <w:rPr>
          <w:rFonts w:asciiTheme="majorHAnsi" w:hAnsiTheme="majorHAnsi"/>
          <w:b w:val="0"/>
          <w:color w:val="000000"/>
          <w:sz w:val="22"/>
          <w:szCs w:val="22"/>
          <w:lang w:val="es-ES_tradnl"/>
        </w:rPr>
      </w:pPr>
      <w:r w:rsidRPr="006D426F">
        <w:rPr>
          <w:rFonts w:asciiTheme="majorHAnsi" w:hAnsiTheme="majorHAnsi"/>
          <w:b w:val="0"/>
          <w:sz w:val="22"/>
          <w:szCs w:val="22"/>
          <w:lang w:val="es-ES_tradnl"/>
        </w:rPr>
        <w:t xml:space="preserve">Entre 1990 y 2000 la población en México creció 16 millones. Pasó de 81 millones de habitantes a 97 millones en una década. Gran parte de este incremento poblacional tuvo lugar en zonas urbanas provocando que la demarcación distrital de 1996 perdiera vigencia por falta de equilibrio poblacional en muchos distritos. Ciento tres de los trescientos distritos (más del 30%) se encontraban fuera del rango permitido en 1996 (+/-15%). A pesar de ello, </w:t>
      </w:r>
      <w:r w:rsidRPr="006D426F">
        <w:rPr>
          <w:rFonts w:asciiTheme="majorHAnsi" w:hAnsiTheme="majorHAnsi"/>
          <w:b w:val="0"/>
          <w:color w:val="000000"/>
          <w:sz w:val="22"/>
          <w:szCs w:val="22"/>
          <w:lang w:val="es-ES_tradnl"/>
        </w:rPr>
        <w:t xml:space="preserve">el Consejo General que fue nombrado en 1996 decidió no </w:t>
      </w:r>
      <w:proofErr w:type="spellStart"/>
      <w:r w:rsidRPr="006D426F">
        <w:rPr>
          <w:rFonts w:asciiTheme="majorHAnsi" w:hAnsiTheme="majorHAnsi"/>
          <w:b w:val="0"/>
          <w:color w:val="000000"/>
          <w:sz w:val="22"/>
          <w:szCs w:val="22"/>
          <w:lang w:val="es-ES_tradnl"/>
        </w:rPr>
        <w:t>redistritar</w:t>
      </w:r>
      <w:proofErr w:type="spellEnd"/>
      <w:r w:rsidRPr="006D426F">
        <w:rPr>
          <w:rFonts w:asciiTheme="majorHAnsi" w:hAnsiTheme="majorHAnsi"/>
          <w:b w:val="0"/>
          <w:color w:val="000000"/>
          <w:sz w:val="22"/>
          <w:szCs w:val="22"/>
          <w:lang w:val="es-ES_tradnl"/>
        </w:rPr>
        <w:t xml:space="preserve"> con base en el censo de 2000 y utilizar el mapa electoral de 1996 para la elección intermedia de 2003. Este grupo de consejeros electorales decidió dejar al Consejo General entrante (2003) la tarea de trazar un nuevo mapa distrital para las elecciones de 2006, 2009 y 2012. </w:t>
      </w:r>
    </w:p>
    <w:p w14:paraId="3149FA66" w14:textId="77777777" w:rsidR="0095159F" w:rsidRPr="006D426F" w:rsidRDefault="0095159F" w:rsidP="0095159F">
      <w:pPr>
        <w:pStyle w:val="Heading2"/>
        <w:contextualSpacing/>
        <w:jc w:val="both"/>
        <w:rPr>
          <w:rFonts w:asciiTheme="majorHAnsi" w:hAnsiTheme="majorHAnsi"/>
          <w:b w:val="0"/>
          <w:sz w:val="22"/>
          <w:szCs w:val="22"/>
          <w:lang w:val="es-ES_tradnl"/>
        </w:rPr>
      </w:pPr>
    </w:p>
    <w:p w14:paraId="7E17EBC0"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En 2002 el IFE inició las mesas de análisis para la redistribución geográfica de los 300 distritos federales de mayoría relativa. Se llevaron a cabo 20 reuniones de discusión y análisis para definir los criterios para </w:t>
      </w:r>
      <w:proofErr w:type="spellStart"/>
      <w:r w:rsidRPr="006D426F">
        <w:rPr>
          <w:rFonts w:asciiTheme="majorHAnsi" w:hAnsiTheme="majorHAnsi"/>
          <w:b w:val="0"/>
          <w:sz w:val="22"/>
          <w:szCs w:val="22"/>
          <w:lang w:val="es-ES_tradnl"/>
        </w:rPr>
        <w:t>redistritar</w:t>
      </w:r>
      <w:proofErr w:type="spellEnd"/>
      <w:r w:rsidRPr="006D426F">
        <w:rPr>
          <w:rFonts w:asciiTheme="majorHAnsi" w:hAnsiTheme="majorHAnsi"/>
          <w:b w:val="0"/>
          <w:sz w:val="22"/>
          <w:szCs w:val="22"/>
          <w:lang w:val="es-ES_tradnl"/>
        </w:rPr>
        <w:t xml:space="preserve"> </w:t>
      </w:r>
      <w:r w:rsidRPr="006D426F">
        <w:rPr>
          <w:rFonts w:asciiTheme="majorHAnsi" w:hAnsiTheme="majorHAnsi" w:cs="Microsoft Sans Serif"/>
          <w:b w:val="0"/>
          <w:sz w:val="22"/>
          <w:szCs w:val="22"/>
          <w:lang w:val="es-ES_tradnl"/>
        </w:rPr>
        <w:t>―</w:t>
      </w:r>
      <w:r w:rsidRPr="006D426F">
        <w:rPr>
          <w:rFonts w:asciiTheme="majorHAnsi" w:hAnsiTheme="majorHAnsi"/>
          <w:b w:val="0"/>
          <w:sz w:val="22"/>
          <w:szCs w:val="22"/>
          <w:lang w:val="es-ES_tradnl"/>
        </w:rPr>
        <w:t xml:space="preserve">participaron instituciones públicas y académicas, especialistas en la materia y representantes de partidos políticos (IFE 2005). Sin embargo, no se convocó a que la ciudadanía participara en estas mesas de discusión. En julio de 2004 se aprobaron “los preceptos y consideraciones operativas que se utilizarían en la formulación de los proyectos de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Estos criterios fueron plasmados en el Acuerdo del Consejo General y tuvieron carácter obligatorio para la Junta General Ejecutiva del IFE y para el RFE (IFE 2005).</w:t>
      </w:r>
    </w:p>
    <w:p w14:paraId="76BC16A3"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p>
    <w:p w14:paraId="28BD6F04"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Al igual que en 1996, el IFE enfrentaba el problema de solucionar un problema de optimización combinatoria para generar distritos demográficamente balanceados, cumplir con la normatividad y contar con el aval de los actores políticos. Los avances en informática y la aplicación satisfactoria del “recocido simulado” para resolver problemas de optimización habían mostrado avances en los últimos años (Antoniano 2006). Se decidió desarrollar un modelo que permitiera designar un costo a cada una de las variables que conformarían el algoritmo para que tanto el IFE, como los partidos políticos, pudieran evaluar de manera cuantitativa el escenario arrojado por el modelo y las contrapropuestas subsecuentes.</w:t>
      </w:r>
    </w:p>
    <w:p w14:paraId="0658B36A"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      </w:t>
      </w:r>
    </w:p>
    <w:p w14:paraId="13E79D83"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Una vez más, el Consejo General aprobó el 3 de agosto de 2004 la creación de un Comité Técnico para el Seguimiento y Evaluación de los Trabajos de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conformado por seis especialistas en diversos temas de índole técnica.</w:t>
      </w:r>
      <w:r w:rsidRPr="006D426F">
        <w:rPr>
          <w:rStyle w:val="FootnoteReference"/>
          <w:rFonts w:asciiTheme="majorHAnsi" w:hAnsiTheme="majorHAnsi"/>
          <w:b w:val="0"/>
          <w:sz w:val="22"/>
          <w:szCs w:val="22"/>
          <w:lang w:val="es-ES_tradnl"/>
        </w:rPr>
        <w:footnoteReference w:id="6"/>
      </w:r>
      <w:r w:rsidRPr="006D426F">
        <w:rPr>
          <w:rFonts w:asciiTheme="majorHAnsi" w:hAnsiTheme="majorHAnsi"/>
          <w:b w:val="0"/>
          <w:sz w:val="22"/>
          <w:szCs w:val="22"/>
          <w:lang w:val="es-ES_tradnl"/>
        </w:rPr>
        <w:t xml:space="preserve"> Sólo uno de los seis integrantes, el Dr. Rodolfo Corona, había formado parte del comité técnico anterior. A diferencia de 1996, se nombró a un especialista en pueblos indígenas. En este proceso, los partidos políticos estuvieron presentes a través de la Comisión Nacional de Vigilancia </w:t>
      </w:r>
      <w:r w:rsidRPr="006D426F">
        <w:rPr>
          <w:rFonts w:asciiTheme="majorHAnsi" w:hAnsiTheme="majorHAnsi"/>
          <w:b w:val="0"/>
          <w:sz w:val="22"/>
          <w:szCs w:val="22"/>
          <w:lang w:val="es-ES_tradnl"/>
        </w:rPr>
        <w:lastRenderedPageBreak/>
        <w:t xml:space="preserve">(CNV). Al igual que en la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anterior, todos los partidos avalaron los criterios normativos asentados en el Acuerdo del Consejo General y el nombramiento de los seis especialistas desde el inicio. </w:t>
      </w:r>
    </w:p>
    <w:p w14:paraId="37926050"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p>
    <w:p w14:paraId="0585BFF9"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A pesar de que el Registro Federal de Electores puso en manos de los partidos políticos el </w:t>
      </w:r>
      <w:r w:rsidRPr="006D426F">
        <w:rPr>
          <w:rFonts w:asciiTheme="majorHAnsi" w:hAnsiTheme="majorHAnsi"/>
          <w:b w:val="0"/>
          <w:i/>
          <w:sz w:val="22"/>
          <w:szCs w:val="22"/>
          <w:lang w:val="es-ES_tradnl"/>
        </w:rPr>
        <w:t xml:space="preserve">software </w:t>
      </w:r>
      <w:r w:rsidRPr="006D426F">
        <w:rPr>
          <w:rFonts w:asciiTheme="majorHAnsi" w:hAnsiTheme="majorHAnsi"/>
          <w:b w:val="0"/>
          <w:sz w:val="22"/>
          <w:szCs w:val="22"/>
          <w:lang w:val="es-ES_tradnl"/>
        </w:rPr>
        <w:t xml:space="preserve">necesario para </w:t>
      </w:r>
      <w:proofErr w:type="spellStart"/>
      <w:r w:rsidRPr="006D426F">
        <w:rPr>
          <w:rFonts w:asciiTheme="majorHAnsi" w:hAnsiTheme="majorHAnsi"/>
          <w:b w:val="0"/>
          <w:sz w:val="22"/>
          <w:szCs w:val="22"/>
          <w:lang w:val="es-ES_tradnl"/>
        </w:rPr>
        <w:t>redistritar</w:t>
      </w:r>
      <w:proofErr w:type="spellEnd"/>
      <w:r w:rsidRPr="006D426F">
        <w:rPr>
          <w:rFonts w:asciiTheme="majorHAnsi" w:hAnsiTheme="majorHAnsi"/>
          <w:b w:val="0"/>
          <w:sz w:val="22"/>
          <w:szCs w:val="22"/>
          <w:lang w:val="es-ES_tradnl"/>
        </w:rPr>
        <w:t xml:space="preserve"> y que pudiesen correr sus propios modelos, contrastar sus propuestas con las del comité técnico y formular sugerencias, nunca se pensó en poner en disposición del público el mismo </w:t>
      </w:r>
      <w:r w:rsidRPr="006D426F">
        <w:rPr>
          <w:rFonts w:asciiTheme="majorHAnsi" w:hAnsiTheme="majorHAnsi"/>
          <w:b w:val="0"/>
          <w:i/>
          <w:sz w:val="22"/>
          <w:szCs w:val="22"/>
          <w:lang w:val="es-ES_tradnl"/>
        </w:rPr>
        <w:t xml:space="preserve">software </w:t>
      </w:r>
      <w:r w:rsidRPr="006D426F">
        <w:rPr>
          <w:rFonts w:asciiTheme="majorHAnsi" w:hAnsiTheme="majorHAnsi"/>
          <w:b w:val="0"/>
          <w:sz w:val="22"/>
          <w:szCs w:val="22"/>
          <w:lang w:val="es-ES_tradnl"/>
        </w:rPr>
        <w:t xml:space="preserve">o las herramientas para que pudieran participar en la conformación distrital. Esto se debe a que el IFE no contempló desde un inicio la posibilidad de incluir a la ciudadanía en la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y, por lo tanto, no contaba con la infraestructura necesaria (regulación, criterios, disponibilidad de información, una plataforma digital) para incluir a ciudadanos, académicos y a la sociedad en general en dicho proceso. </w:t>
      </w:r>
    </w:p>
    <w:p w14:paraId="77225DF0" w14:textId="77777777" w:rsidR="0095159F" w:rsidRPr="006D426F" w:rsidRDefault="0095159F" w:rsidP="0095159F">
      <w:pPr>
        <w:pStyle w:val="Heading2"/>
        <w:ind w:firstLine="360"/>
        <w:contextualSpacing/>
        <w:jc w:val="both"/>
        <w:rPr>
          <w:rFonts w:asciiTheme="majorHAnsi" w:hAnsiTheme="majorHAnsi"/>
          <w:b w:val="0"/>
          <w:sz w:val="22"/>
          <w:szCs w:val="22"/>
          <w:lang w:val="es-ES_tradnl"/>
        </w:rPr>
      </w:pPr>
    </w:p>
    <w:p w14:paraId="7C7AC003" w14:textId="1D187E6D" w:rsidR="0095159F" w:rsidRPr="006D426F" w:rsidRDefault="0095159F" w:rsidP="0095159F">
      <w:pPr>
        <w:pStyle w:val="Heading2"/>
        <w:ind w:firstLine="360"/>
        <w:contextualSpacing/>
        <w:jc w:val="both"/>
        <w:rPr>
          <w:rFonts w:asciiTheme="majorHAnsi" w:hAnsiTheme="majorHAnsi"/>
          <w:b w:val="0"/>
          <w:sz w:val="22"/>
          <w:szCs w:val="22"/>
          <w:lang w:val="es-ES_tradnl"/>
        </w:rPr>
      </w:pPr>
      <w:r w:rsidRPr="006D426F">
        <w:rPr>
          <w:rFonts w:asciiTheme="majorHAnsi" w:hAnsiTheme="majorHAnsi"/>
          <w:b w:val="0"/>
          <w:sz w:val="22"/>
          <w:szCs w:val="22"/>
          <w:lang w:val="es-ES_tradnl"/>
        </w:rPr>
        <w:t xml:space="preserve">En las siguientes líneas describimos brevemente la experiencia de distintos procesos de </w:t>
      </w:r>
      <w:proofErr w:type="spellStart"/>
      <w:r w:rsidRPr="006D426F">
        <w:rPr>
          <w:rFonts w:asciiTheme="majorHAnsi" w:hAnsiTheme="majorHAnsi"/>
          <w:b w:val="0"/>
          <w:sz w:val="22"/>
          <w:szCs w:val="22"/>
          <w:lang w:val="es-ES_tradnl"/>
        </w:rPr>
        <w:t>redistritación</w:t>
      </w:r>
      <w:proofErr w:type="spellEnd"/>
      <w:ins w:id="63" w:author="Alejandro Trelles" w:date="2012-10-14T23:37:00Z">
        <w:r w:rsidR="00CF68E0" w:rsidRPr="006D426F">
          <w:rPr>
            <w:rFonts w:asciiTheme="majorHAnsi" w:hAnsiTheme="majorHAnsi"/>
            <w:b w:val="0"/>
            <w:sz w:val="22"/>
            <w:szCs w:val="22"/>
            <w:lang w:val="es-ES_tradnl"/>
          </w:rPr>
          <w:t xml:space="preserve"> en los estados. A su vez, describimos el proceso</w:t>
        </w:r>
      </w:ins>
      <w:r w:rsidRPr="006D426F">
        <w:rPr>
          <w:rFonts w:asciiTheme="majorHAnsi" w:hAnsiTheme="majorHAnsi"/>
          <w:b w:val="0"/>
          <w:sz w:val="22"/>
          <w:szCs w:val="22"/>
          <w:lang w:val="es-ES_tradnl"/>
        </w:rPr>
        <w:t xml:space="preserve"> en EUA y cómo, en la última década, las autoridades electorales y los actores políticos han empezado a incluir a la sociedad civil en los procesos de </w:t>
      </w:r>
      <w:proofErr w:type="spellStart"/>
      <w:r w:rsidRPr="006D426F">
        <w:rPr>
          <w:rFonts w:asciiTheme="majorHAnsi" w:hAnsiTheme="majorHAnsi"/>
          <w:b w:val="0"/>
          <w:sz w:val="22"/>
          <w:szCs w:val="22"/>
          <w:lang w:val="es-ES_tradnl"/>
        </w:rPr>
        <w:t>redistritación</w:t>
      </w:r>
      <w:proofErr w:type="spellEnd"/>
      <w:r w:rsidRPr="006D426F">
        <w:rPr>
          <w:rFonts w:asciiTheme="majorHAnsi" w:hAnsiTheme="majorHAnsi"/>
          <w:b w:val="0"/>
          <w:sz w:val="22"/>
          <w:szCs w:val="22"/>
          <w:lang w:val="es-ES_tradnl"/>
        </w:rPr>
        <w:t xml:space="preserve">. Al final,  delineamos algunos de los pasos para abrir las puertas del trazo distrital a la ciudadanía en México. </w:t>
      </w:r>
    </w:p>
    <w:p w14:paraId="25090E4E" w14:textId="77777777" w:rsidR="00821137" w:rsidRPr="006D426F" w:rsidRDefault="00821137" w:rsidP="00821137">
      <w:pPr>
        <w:jc w:val="both"/>
        <w:rPr>
          <w:ins w:id="64" w:author="Alejandro Trelles" w:date="2012-10-14T23:58:00Z"/>
          <w:rFonts w:asciiTheme="majorHAnsi" w:hAnsiTheme="majorHAnsi"/>
          <w:b/>
          <w:sz w:val="22"/>
          <w:szCs w:val="22"/>
        </w:rPr>
      </w:pPr>
      <w:commentRangeStart w:id="65"/>
      <w:ins w:id="66" w:author="Alejandro Trelles" w:date="2012-10-14T21:25:00Z">
        <w:r w:rsidRPr="006D426F">
          <w:rPr>
            <w:rFonts w:asciiTheme="majorHAnsi" w:hAnsiTheme="majorHAnsi"/>
            <w:b/>
            <w:sz w:val="22"/>
            <w:szCs w:val="22"/>
          </w:rPr>
          <w:t xml:space="preserve">La </w:t>
        </w:r>
        <w:proofErr w:type="spellStart"/>
        <w:r w:rsidRPr="006D426F">
          <w:rPr>
            <w:rFonts w:asciiTheme="majorHAnsi" w:hAnsiTheme="majorHAnsi"/>
            <w:b/>
            <w:sz w:val="22"/>
            <w:szCs w:val="22"/>
          </w:rPr>
          <w:t>redistritación</w:t>
        </w:r>
        <w:proofErr w:type="spellEnd"/>
        <w:r w:rsidRPr="006D426F">
          <w:rPr>
            <w:rFonts w:asciiTheme="majorHAnsi" w:hAnsiTheme="majorHAnsi"/>
            <w:b/>
            <w:sz w:val="22"/>
            <w:szCs w:val="22"/>
          </w:rPr>
          <w:t xml:space="preserve"> en los estados</w:t>
        </w:r>
        <w:commentRangeEnd w:id="65"/>
        <w:r w:rsidRPr="004F2B47">
          <w:rPr>
            <w:rStyle w:val="CommentReference"/>
            <w:rFonts w:asciiTheme="majorHAnsi" w:hAnsiTheme="majorHAnsi"/>
          </w:rPr>
          <w:commentReference w:id="65"/>
        </w:r>
      </w:ins>
    </w:p>
    <w:p w14:paraId="30F46963" w14:textId="77777777" w:rsidR="000912E6" w:rsidRPr="000E3EA4" w:rsidRDefault="000912E6" w:rsidP="00821137">
      <w:pPr>
        <w:jc w:val="both"/>
        <w:rPr>
          <w:ins w:id="67" w:author="Alejandro Trelles" w:date="2012-10-14T23:58:00Z"/>
          <w:rFonts w:asciiTheme="majorHAnsi" w:hAnsiTheme="majorHAnsi"/>
          <w:b/>
          <w:sz w:val="22"/>
          <w:szCs w:val="22"/>
        </w:rPr>
      </w:pPr>
    </w:p>
    <w:p w14:paraId="190252C3" w14:textId="092DCFF2" w:rsidR="007E670C" w:rsidRPr="00D86BC9" w:rsidRDefault="000912E6" w:rsidP="00821137">
      <w:pPr>
        <w:jc w:val="both"/>
        <w:rPr>
          <w:ins w:id="68" w:author="Alejandro Trelles" w:date="2012-10-15T00:52:00Z"/>
          <w:rFonts w:asciiTheme="majorHAnsi" w:hAnsiTheme="majorHAnsi"/>
          <w:sz w:val="22"/>
          <w:szCs w:val="22"/>
        </w:rPr>
      </w:pPr>
      <w:ins w:id="69" w:author="Alejandro Trelles" w:date="2012-10-15T00:01:00Z">
        <w:r w:rsidRPr="004D2098">
          <w:rPr>
            <w:rFonts w:asciiTheme="majorHAnsi" w:hAnsiTheme="majorHAnsi"/>
            <w:sz w:val="22"/>
            <w:szCs w:val="22"/>
          </w:rPr>
          <w:t>En M</w:t>
        </w:r>
      </w:ins>
      <w:ins w:id="70" w:author="Alejandro Trelles" w:date="2012-10-15T00:02:00Z">
        <w:r w:rsidRPr="004D2098">
          <w:rPr>
            <w:rFonts w:asciiTheme="majorHAnsi" w:hAnsiTheme="majorHAnsi"/>
            <w:sz w:val="22"/>
            <w:szCs w:val="22"/>
          </w:rPr>
          <w:t>éxico existen treinta y un congresos locales y una asamblea legislativa en el Distrito Federal.</w:t>
        </w:r>
      </w:ins>
      <w:ins w:id="71" w:author="Alejandro Trelles" w:date="2012-10-15T00:11:00Z">
        <w:r w:rsidR="00314B48" w:rsidRPr="004F2B47">
          <w:rPr>
            <w:rFonts w:asciiTheme="majorHAnsi" w:hAnsiTheme="majorHAnsi"/>
            <w:sz w:val="22"/>
            <w:szCs w:val="22"/>
          </w:rPr>
          <w:t xml:space="preserve"> </w:t>
        </w:r>
      </w:ins>
      <w:ins w:id="72" w:author="Alejandro Trelles" w:date="2012-10-15T00:25:00Z">
        <w:r w:rsidR="00360B05" w:rsidRPr="004F2B47">
          <w:rPr>
            <w:rFonts w:asciiTheme="majorHAnsi" w:hAnsiTheme="majorHAnsi"/>
            <w:sz w:val="22"/>
            <w:szCs w:val="22"/>
          </w:rPr>
          <w:t>Estos congresos varían en su tamaño y, al igu</w:t>
        </w:r>
        <w:r w:rsidR="00360B05" w:rsidRPr="009C67A6">
          <w:rPr>
            <w:rFonts w:asciiTheme="majorHAnsi" w:hAnsiTheme="majorHAnsi"/>
            <w:sz w:val="22"/>
            <w:szCs w:val="22"/>
          </w:rPr>
          <w:t>al que la c</w:t>
        </w:r>
      </w:ins>
      <w:ins w:id="73" w:author="Alejandro Trelles" w:date="2012-10-15T00:26:00Z">
        <w:r w:rsidR="00360B05" w:rsidRPr="009C67A6">
          <w:rPr>
            <w:rFonts w:asciiTheme="majorHAnsi" w:hAnsiTheme="majorHAnsi"/>
            <w:sz w:val="22"/>
            <w:szCs w:val="22"/>
          </w:rPr>
          <w:t xml:space="preserve">ámara baja a nivel </w:t>
        </w:r>
      </w:ins>
      <w:ins w:id="74" w:author="Alejandro Trelles" w:date="2012-10-15T00:25:00Z">
        <w:r w:rsidR="00360B05" w:rsidRPr="009C67A6">
          <w:rPr>
            <w:rFonts w:asciiTheme="majorHAnsi" w:hAnsiTheme="majorHAnsi"/>
            <w:sz w:val="22"/>
            <w:szCs w:val="22"/>
          </w:rPr>
          <w:t xml:space="preserve">federal, </w:t>
        </w:r>
      </w:ins>
      <w:ins w:id="75" w:author="Alejandro Trelles" w:date="2012-10-15T00:26:00Z">
        <w:r w:rsidR="00360B05" w:rsidRPr="009C67A6">
          <w:rPr>
            <w:rFonts w:asciiTheme="majorHAnsi" w:hAnsiTheme="majorHAnsi"/>
            <w:sz w:val="22"/>
            <w:szCs w:val="22"/>
          </w:rPr>
          <w:t>están compuestos de escaños de mayor</w:t>
        </w:r>
      </w:ins>
      <w:ins w:id="76" w:author="Alejandro Trelles" w:date="2012-10-15T00:27:00Z">
        <w:r w:rsidR="00360B05" w:rsidRPr="00661540">
          <w:rPr>
            <w:rFonts w:asciiTheme="majorHAnsi" w:hAnsiTheme="majorHAnsi"/>
            <w:sz w:val="22"/>
            <w:szCs w:val="22"/>
          </w:rPr>
          <w:t>ía relativa</w:t>
        </w:r>
      </w:ins>
      <w:ins w:id="77" w:author="Alejandro Trelles" w:date="2012-10-15T00:40:00Z">
        <w:r w:rsidR="00E155C7" w:rsidRPr="00661540">
          <w:rPr>
            <w:rFonts w:asciiTheme="majorHAnsi" w:hAnsiTheme="majorHAnsi"/>
            <w:sz w:val="22"/>
            <w:szCs w:val="22"/>
          </w:rPr>
          <w:t xml:space="preserve"> (MR)</w:t>
        </w:r>
      </w:ins>
      <w:ins w:id="78" w:author="Alejandro Trelles" w:date="2012-10-15T00:27:00Z">
        <w:r w:rsidR="00360B05" w:rsidRPr="00661540">
          <w:rPr>
            <w:rFonts w:asciiTheme="majorHAnsi" w:hAnsiTheme="majorHAnsi"/>
            <w:sz w:val="22"/>
            <w:szCs w:val="22"/>
          </w:rPr>
          <w:t xml:space="preserve"> y representación proporcional</w:t>
        </w:r>
      </w:ins>
      <w:ins w:id="79" w:author="Alejandro Trelles" w:date="2012-10-15T00:41:00Z">
        <w:r w:rsidR="00E155C7" w:rsidRPr="00661540">
          <w:rPr>
            <w:rFonts w:asciiTheme="majorHAnsi" w:hAnsiTheme="majorHAnsi"/>
            <w:sz w:val="22"/>
            <w:szCs w:val="22"/>
          </w:rPr>
          <w:t xml:space="preserve"> (RP)</w:t>
        </w:r>
      </w:ins>
      <w:ins w:id="80" w:author="Alejandro Trelles" w:date="2012-10-15T00:27:00Z">
        <w:r w:rsidR="00360B05" w:rsidRPr="00661540">
          <w:rPr>
            <w:rFonts w:asciiTheme="majorHAnsi" w:hAnsiTheme="majorHAnsi"/>
            <w:sz w:val="22"/>
            <w:szCs w:val="22"/>
          </w:rPr>
          <w:t>. El número total de escaños en las 32 entidades son 1</w:t>
        </w:r>
      </w:ins>
      <w:ins w:id="81" w:author="Alejandro Trelles" w:date="2012-10-15T00:28:00Z">
        <w:r w:rsidR="00360B05" w:rsidRPr="00C67AF6">
          <w:rPr>
            <w:rFonts w:asciiTheme="majorHAnsi" w:hAnsiTheme="majorHAnsi"/>
            <w:sz w:val="22"/>
            <w:szCs w:val="22"/>
          </w:rPr>
          <w:t>,</w:t>
        </w:r>
      </w:ins>
      <w:ins w:id="82" w:author="Alejandro Trelles" w:date="2012-10-15T00:27:00Z">
        <w:r w:rsidR="00360B05" w:rsidRPr="00C67AF6">
          <w:rPr>
            <w:rFonts w:asciiTheme="majorHAnsi" w:hAnsiTheme="majorHAnsi"/>
            <w:sz w:val="22"/>
            <w:szCs w:val="22"/>
          </w:rPr>
          <w:t>128</w:t>
        </w:r>
      </w:ins>
      <w:ins w:id="83" w:author="Alejandro Trelles" w:date="2012-10-15T00:28:00Z">
        <w:r w:rsidR="00360B05" w:rsidRPr="00C67AF6">
          <w:rPr>
            <w:rFonts w:asciiTheme="majorHAnsi" w:hAnsiTheme="majorHAnsi"/>
            <w:sz w:val="22"/>
            <w:szCs w:val="22"/>
          </w:rPr>
          <w:t xml:space="preserve"> de los cuales </w:t>
        </w:r>
        <w:r w:rsidR="00F46C6F" w:rsidRPr="00C67AF6">
          <w:rPr>
            <w:rFonts w:asciiTheme="majorHAnsi" w:hAnsiTheme="majorHAnsi"/>
            <w:sz w:val="22"/>
            <w:szCs w:val="22"/>
          </w:rPr>
          <w:t>680 son de mayoría relativa y 448 de representación proporcional</w:t>
        </w:r>
      </w:ins>
      <w:ins w:id="84" w:author="Alejandro Trelles" w:date="2012-10-15T00:29:00Z">
        <w:r w:rsidR="009D2321" w:rsidRPr="00C67AF6">
          <w:rPr>
            <w:rFonts w:asciiTheme="majorHAnsi" w:hAnsiTheme="majorHAnsi"/>
            <w:sz w:val="22"/>
            <w:szCs w:val="22"/>
          </w:rPr>
          <w:t>.</w:t>
        </w:r>
      </w:ins>
      <w:ins w:id="85" w:author="Alejandro Trelles" w:date="2012-10-15T00:30:00Z">
        <w:r w:rsidR="009D2321" w:rsidRPr="00C67AF6">
          <w:rPr>
            <w:rFonts w:asciiTheme="majorHAnsi" w:hAnsiTheme="majorHAnsi"/>
            <w:sz w:val="22"/>
            <w:szCs w:val="22"/>
          </w:rPr>
          <w:t xml:space="preserve"> El número de escaños de mayoría es mayor al de RP en todos los casos. </w:t>
        </w:r>
      </w:ins>
      <w:ins w:id="86" w:author="Alejandro Trelles" w:date="2012-10-15T00:31:00Z">
        <w:r w:rsidR="009D2321" w:rsidRPr="00F9584D">
          <w:rPr>
            <w:rFonts w:asciiTheme="majorHAnsi" w:hAnsiTheme="majorHAnsi"/>
            <w:sz w:val="22"/>
            <w:szCs w:val="22"/>
          </w:rPr>
          <w:t xml:space="preserve">El Estado de </w:t>
        </w:r>
      </w:ins>
      <w:ins w:id="87" w:author="Alejandro Trelles" w:date="2012-10-15T00:36:00Z">
        <w:r w:rsidR="00725004" w:rsidRPr="00F9584D">
          <w:rPr>
            <w:rFonts w:asciiTheme="majorHAnsi" w:hAnsiTheme="majorHAnsi"/>
            <w:sz w:val="22"/>
            <w:szCs w:val="22"/>
          </w:rPr>
          <w:t>México</w:t>
        </w:r>
      </w:ins>
      <w:ins w:id="88" w:author="Alejandro Trelles" w:date="2012-10-15T00:35:00Z">
        <w:r w:rsidR="00725004" w:rsidRPr="00F9584D">
          <w:rPr>
            <w:rFonts w:asciiTheme="majorHAnsi" w:hAnsiTheme="majorHAnsi"/>
            <w:sz w:val="22"/>
            <w:szCs w:val="22"/>
          </w:rPr>
          <w:t xml:space="preserve"> es el poder legislativo más grande con </w:t>
        </w:r>
      </w:ins>
      <w:ins w:id="89" w:author="Alejandro Trelles" w:date="2012-10-15T00:36:00Z">
        <w:r w:rsidR="00725004" w:rsidRPr="00196AB5">
          <w:rPr>
            <w:rFonts w:asciiTheme="majorHAnsi" w:hAnsiTheme="majorHAnsi"/>
            <w:sz w:val="22"/>
            <w:szCs w:val="22"/>
          </w:rPr>
          <w:t>45</w:t>
        </w:r>
      </w:ins>
      <w:ins w:id="90" w:author="Alejandro Trelles" w:date="2012-10-15T00:31:00Z">
        <w:r w:rsidR="009D2321" w:rsidRPr="00196AB5">
          <w:rPr>
            <w:rFonts w:asciiTheme="majorHAnsi" w:hAnsiTheme="majorHAnsi"/>
            <w:sz w:val="22"/>
            <w:szCs w:val="22"/>
          </w:rPr>
          <w:t xml:space="preserve"> </w:t>
        </w:r>
      </w:ins>
      <w:ins w:id="91" w:author="Alejandro Trelles" w:date="2012-10-15T00:38:00Z">
        <w:r w:rsidR="00725004" w:rsidRPr="00196AB5">
          <w:rPr>
            <w:rFonts w:asciiTheme="majorHAnsi" w:hAnsiTheme="majorHAnsi"/>
            <w:sz w:val="22"/>
            <w:szCs w:val="22"/>
          </w:rPr>
          <w:t xml:space="preserve">escaños </w:t>
        </w:r>
      </w:ins>
      <w:ins w:id="92" w:author="Alejandro Trelles" w:date="2012-10-15T00:31:00Z">
        <w:r w:rsidR="009D2321" w:rsidRPr="00196AB5">
          <w:rPr>
            <w:rFonts w:asciiTheme="majorHAnsi" w:hAnsiTheme="majorHAnsi"/>
            <w:sz w:val="22"/>
            <w:szCs w:val="22"/>
          </w:rPr>
          <w:t>de</w:t>
        </w:r>
        <w:r w:rsidR="00E155C7" w:rsidRPr="00196AB5">
          <w:rPr>
            <w:rFonts w:asciiTheme="majorHAnsi" w:hAnsiTheme="majorHAnsi"/>
            <w:sz w:val="22"/>
            <w:szCs w:val="22"/>
          </w:rPr>
          <w:t xml:space="preserve"> </w:t>
        </w:r>
      </w:ins>
      <w:ins w:id="93" w:author="Alejandro Trelles" w:date="2012-10-15T00:41:00Z">
        <w:r w:rsidR="00E155C7" w:rsidRPr="00196AB5">
          <w:rPr>
            <w:rFonts w:asciiTheme="majorHAnsi" w:hAnsiTheme="majorHAnsi"/>
            <w:sz w:val="22"/>
            <w:szCs w:val="22"/>
          </w:rPr>
          <w:t>MR</w:t>
        </w:r>
      </w:ins>
      <w:ins w:id="94" w:author="Alejandro Trelles" w:date="2012-10-15T00:31:00Z">
        <w:r w:rsidR="009D2321" w:rsidRPr="00196AB5">
          <w:rPr>
            <w:rFonts w:asciiTheme="majorHAnsi" w:hAnsiTheme="majorHAnsi"/>
            <w:sz w:val="22"/>
            <w:szCs w:val="22"/>
          </w:rPr>
          <w:t xml:space="preserve"> y</w:t>
        </w:r>
      </w:ins>
      <w:ins w:id="95" w:author="Alejandro Trelles" w:date="2012-10-15T00:36:00Z">
        <w:r w:rsidR="00725004" w:rsidRPr="00196AB5">
          <w:rPr>
            <w:rFonts w:asciiTheme="majorHAnsi" w:hAnsiTheme="majorHAnsi"/>
            <w:sz w:val="22"/>
            <w:szCs w:val="22"/>
          </w:rPr>
          <w:t xml:space="preserve"> 30 de RP</w:t>
        </w:r>
        <w:r w:rsidR="00367F8C" w:rsidRPr="00196AB5">
          <w:rPr>
            <w:rFonts w:asciiTheme="majorHAnsi" w:hAnsiTheme="majorHAnsi"/>
            <w:sz w:val="22"/>
            <w:szCs w:val="22"/>
          </w:rPr>
          <w:t xml:space="preserve"> y</w:t>
        </w:r>
      </w:ins>
      <w:ins w:id="96" w:author="Alejandro Trelles" w:date="2012-10-15T00:37:00Z">
        <w:r w:rsidR="00725004" w:rsidRPr="00196AB5">
          <w:rPr>
            <w:rFonts w:asciiTheme="majorHAnsi" w:hAnsiTheme="majorHAnsi"/>
            <w:sz w:val="22"/>
            <w:szCs w:val="22"/>
          </w:rPr>
          <w:t xml:space="preserve"> Baja California Sur es el más pequeño con </w:t>
        </w:r>
      </w:ins>
      <w:ins w:id="97" w:author="Alejandro Trelles" w:date="2012-10-15T00:38:00Z">
        <w:r w:rsidR="00367F8C" w:rsidRPr="00196AB5">
          <w:rPr>
            <w:rFonts w:asciiTheme="majorHAnsi" w:hAnsiTheme="majorHAnsi"/>
            <w:sz w:val="22"/>
            <w:szCs w:val="22"/>
          </w:rPr>
          <w:t>15 escaños de mayoría y 6 de representaci</w:t>
        </w:r>
      </w:ins>
      <w:ins w:id="98" w:author="Alejandro Trelles" w:date="2012-10-15T00:39:00Z">
        <w:r w:rsidR="00367F8C" w:rsidRPr="00D86BC9">
          <w:rPr>
            <w:rFonts w:asciiTheme="majorHAnsi" w:hAnsiTheme="majorHAnsi"/>
            <w:sz w:val="22"/>
            <w:szCs w:val="22"/>
          </w:rPr>
          <w:t>ón proporcional</w:t>
        </w:r>
      </w:ins>
      <w:ins w:id="99" w:author="Alejandro Trelles" w:date="2012-10-15T00:41:00Z">
        <w:r w:rsidR="00E155C7" w:rsidRPr="00D86BC9">
          <w:rPr>
            <w:rFonts w:asciiTheme="majorHAnsi" w:hAnsiTheme="majorHAnsi"/>
            <w:sz w:val="22"/>
            <w:szCs w:val="22"/>
          </w:rPr>
          <w:t xml:space="preserve"> (Lujambio 2004)</w:t>
        </w:r>
      </w:ins>
      <w:ins w:id="100" w:author="Alejandro Trelles" w:date="2012-10-15T00:39:00Z">
        <w:r w:rsidR="00367F8C" w:rsidRPr="00D86BC9">
          <w:rPr>
            <w:rFonts w:asciiTheme="majorHAnsi" w:hAnsiTheme="majorHAnsi"/>
            <w:sz w:val="22"/>
            <w:szCs w:val="22"/>
          </w:rPr>
          <w:t xml:space="preserve">. </w:t>
        </w:r>
      </w:ins>
    </w:p>
    <w:p w14:paraId="55FFF3D8" w14:textId="77777777" w:rsidR="00721093" w:rsidRPr="00C3126F" w:rsidRDefault="00721093" w:rsidP="00821137">
      <w:pPr>
        <w:jc w:val="both"/>
        <w:rPr>
          <w:ins w:id="101" w:author="Alejandro Trelles" w:date="2012-10-15T00:52:00Z"/>
          <w:rFonts w:asciiTheme="majorHAnsi" w:hAnsiTheme="majorHAnsi"/>
          <w:sz w:val="22"/>
          <w:szCs w:val="22"/>
        </w:rPr>
      </w:pPr>
    </w:p>
    <w:p w14:paraId="0E5A44E8" w14:textId="07C28896" w:rsidR="00661540" w:rsidRDefault="00721093" w:rsidP="00196AB5">
      <w:pPr>
        <w:tabs>
          <w:tab w:val="left" w:pos="426"/>
        </w:tabs>
        <w:jc w:val="both"/>
        <w:rPr>
          <w:ins w:id="102" w:author="Alejandro Trelles" w:date="2012-10-16T00:46:00Z"/>
          <w:rFonts w:asciiTheme="majorHAnsi" w:hAnsiTheme="majorHAnsi"/>
          <w:sz w:val="22"/>
          <w:szCs w:val="22"/>
        </w:rPr>
      </w:pPr>
      <w:ins w:id="103" w:author="Alejandro Trelles" w:date="2012-10-15T00:52:00Z">
        <w:r w:rsidRPr="00EE43BC">
          <w:rPr>
            <w:rFonts w:asciiTheme="majorHAnsi" w:hAnsiTheme="majorHAnsi"/>
            <w:sz w:val="22"/>
            <w:szCs w:val="22"/>
          </w:rPr>
          <w:tab/>
        </w:r>
      </w:ins>
      <w:ins w:id="104" w:author="Alejandro Trelles" w:date="2012-10-15T21:36:00Z">
        <w:r w:rsidR="007E670C" w:rsidRPr="00EE43BC">
          <w:rPr>
            <w:rFonts w:asciiTheme="majorHAnsi" w:hAnsiTheme="majorHAnsi"/>
            <w:sz w:val="22"/>
            <w:szCs w:val="22"/>
          </w:rPr>
          <w:t xml:space="preserve">En las </w:t>
        </w:r>
      </w:ins>
      <w:ins w:id="105" w:author="Alejandro Trelles" w:date="2012-10-15T21:37:00Z">
        <w:r w:rsidR="007E670C" w:rsidRPr="00EE43BC">
          <w:rPr>
            <w:rFonts w:asciiTheme="majorHAnsi" w:hAnsiTheme="majorHAnsi"/>
            <w:sz w:val="22"/>
            <w:szCs w:val="22"/>
          </w:rPr>
          <w:t xml:space="preserve">últimas dos décadas </w:t>
        </w:r>
      </w:ins>
      <w:ins w:id="106" w:author="Alejandro Trelles" w:date="2012-10-15T21:36:00Z">
        <w:r w:rsidR="007E670C" w:rsidRPr="00EE43BC">
          <w:rPr>
            <w:rFonts w:asciiTheme="majorHAnsi" w:hAnsiTheme="majorHAnsi"/>
            <w:sz w:val="22"/>
            <w:szCs w:val="22"/>
          </w:rPr>
          <w:t>, las instituciones democráticas en los</w:t>
        </w:r>
      </w:ins>
      <w:ins w:id="107" w:author="Alejandro Trelles" w:date="2012-10-15T21:53:00Z">
        <w:r w:rsidR="006C4453" w:rsidRPr="00EE43BC">
          <w:rPr>
            <w:rFonts w:asciiTheme="majorHAnsi" w:hAnsiTheme="majorHAnsi"/>
            <w:sz w:val="22"/>
            <w:szCs w:val="22"/>
          </w:rPr>
          <w:t xml:space="preserve"> estados se han consolidado.</w:t>
        </w:r>
      </w:ins>
      <w:ins w:id="108" w:author="Alejandro Trelles" w:date="2012-10-15T22:44:00Z">
        <w:r w:rsidR="00C9478E" w:rsidRPr="00EE43BC">
          <w:rPr>
            <w:rFonts w:asciiTheme="majorHAnsi" w:hAnsiTheme="majorHAnsi"/>
            <w:sz w:val="22"/>
            <w:szCs w:val="22"/>
          </w:rPr>
          <w:t xml:space="preserve"> Cada entidad cuanta con un instituto electoral encar</w:t>
        </w:r>
      </w:ins>
      <w:ins w:id="109" w:author="Alejandro Trelles" w:date="2012-10-15T22:47:00Z">
        <w:r w:rsidR="00C9478E" w:rsidRPr="00621963">
          <w:rPr>
            <w:rFonts w:asciiTheme="majorHAnsi" w:hAnsiTheme="majorHAnsi"/>
            <w:sz w:val="22"/>
            <w:szCs w:val="22"/>
          </w:rPr>
          <w:t xml:space="preserve">gado de regular y organizar los </w:t>
        </w:r>
      </w:ins>
      <w:ins w:id="110" w:author="Alejandro Trelles" w:date="2012-10-15T22:48:00Z">
        <w:r w:rsidR="00C9478E" w:rsidRPr="00621963">
          <w:rPr>
            <w:rFonts w:asciiTheme="majorHAnsi" w:hAnsiTheme="majorHAnsi"/>
            <w:sz w:val="22"/>
            <w:szCs w:val="22"/>
          </w:rPr>
          <w:t>procesos</w:t>
        </w:r>
      </w:ins>
      <w:ins w:id="111" w:author="Alejandro Trelles" w:date="2012-10-15T22:47:00Z">
        <w:r w:rsidR="00C9478E" w:rsidRPr="00621963">
          <w:rPr>
            <w:rFonts w:asciiTheme="majorHAnsi" w:hAnsiTheme="majorHAnsi"/>
            <w:sz w:val="22"/>
            <w:szCs w:val="22"/>
          </w:rPr>
          <w:t xml:space="preserve"> electorales.</w:t>
        </w:r>
      </w:ins>
      <w:ins w:id="112" w:author="Alejandro Trelles" w:date="2012-10-15T22:48:00Z">
        <w:r w:rsidR="00C9478E" w:rsidRPr="00621963">
          <w:rPr>
            <w:rFonts w:asciiTheme="majorHAnsi" w:hAnsiTheme="majorHAnsi"/>
            <w:sz w:val="22"/>
            <w:szCs w:val="22"/>
          </w:rPr>
          <w:t xml:space="preserve"> Sin embargo, la autonomí</w:t>
        </w:r>
        <w:r w:rsidR="00C9478E" w:rsidRPr="005B5943">
          <w:rPr>
            <w:rFonts w:asciiTheme="majorHAnsi" w:hAnsiTheme="majorHAnsi"/>
            <w:sz w:val="22"/>
            <w:szCs w:val="22"/>
          </w:rPr>
          <w:t>a e independencia de cada uno de los estados</w:t>
        </w:r>
      </w:ins>
      <w:ins w:id="113" w:author="Alejandro Trelles" w:date="2012-10-16T00:15:00Z">
        <w:r w:rsidR="004F2B47">
          <w:rPr>
            <w:rFonts w:asciiTheme="majorHAnsi" w:hAnsiTheme="majorHAnsi"/>
            <w:sz w:val="22"/>
            <w:szCs w:val="22"/>
          </w:rPr>
          <w:t xml:space="preserve"> </w:t>
        </w:r>
      </w:ins>
      <w:ins w:id="114" w:author="Alejandro Trelles" w:date="2012-10-16T00:16:00Z">
        <w:r w:rsidR="004F2B47">
          <w:rPr>
            <w:rFonts w:ascii="Calibri" w:hAnsi="Calibri"/>
            <w:sz w:val="22"/>
            <w:szCs w:val="22"/>
          </w:rPr>
          <w:t>—</w:t>
        </w:r>
      </w:ins>
      <w:ins w:id="115" w:author="Alejandro Trelles" w:date="2012-10-16T00:15:00Z">
        <w:r w:rsidR="004F2B47">
          <w:rPr>
            <w:rFonts w:asciiTheme="majorHAnsi" w:hAnsiTheme="majorHAnsi"/>
            <w:sz w:val="22"/>
            <w:szCs w:val="22"/>
          </w:rPr>
          <w:t xml:space="preserve">en materia de </w:t>
        </w:r>
        <w:proofErr w:type="spellStart"/>
        <w:r w:rsidR="004F2B47">
          <w:rPr>
            <w:rFonts w:asciiTheme="majorHAnsi" w:hAnsiTheme="majorHAnsi"/>
            <w:sz w:val="22"/>
            <w:szCs w:val="22"/>
          </w:rPr>
          <w:t>redist</w:t>
        </w:r>
      </w:ins>
      <w:ins w:id="116" w:author="Alejandro Trelles" w:date="2012-10-16T00:17:00Z">
        <w:r w:rsidR="004F2B47">
          <w:rPr>
            <w:rFonts w:asciiTheme="majorHAnsi" w:hAnsiTheme="majorHAnsi"/>
            <w:sz w:val="22"/>
            <w:szCs w:val="22"/>
          </w:rPr>
          <w:t>r</w:t>
        </w:r>
      </w:ins>
      <w:ins w:id="117" w:author="Alejandro Trelles" w:date="2012-10-16T00:15:00Z">
        <w:r w:rsidR="004F2B47">
          <w:rPr>
            <w:rFonts w:asciiTheme="majorHAnsi" w:hAnsiTheme="majorHAnsi"/>
            <w:sz w:val="22"/>
            <w:szCs w:val="22"/>
          </w:rPr>
          <w:t>itación</w:t>
        </w:r>
      </w:ins>
      <w:proofErr w:type="spellEnd"/>
      <w:ins w:id="118" w:author="Alejandro Trelles" w:date="2012-10-16T00:17:00Z">
        <w:r w:rsidR="004F2B47">
          <w:rPr>
            <w:rFonts w:ascii="Calibri" w:hAnsi="Calibri"/>
            <w:sz w:val="22"/>
            <w:szCs w:val="22"/>
          </w:rPr>
          <w:t>—</w:t>
        </w:r>
      </w:ins>
      <w:ins w:id="119" w:author="Alejandro Trelles" w:date="2012-10-15T22:52:00Z">
        <w:r w:rsidR="00C9478E" w:rsidRPr="004F2B47">
          <w:rPr>
            <w:rFonts w:asciiTheme="majorHAnsi" w:hAnsiTheme="majorHAnsi"/>
            <w:sz w:val="22"/>
            <w:szCs w:val="22"/>
          </w:rPr>
          <w:t xml:space="preserve"> en relación al Poder Ejecutivo y </w:t>
        </w:r>
      </w:ins>
      <w:ins w:id="120" w:author="Alejandro Trelles" w:date="2012-10-15T22:53:00Z">
        <w:r w:rsidR="00C9478E" w:rsidRPr="004F2B47">
          <w:rPr>
            <w:rFonts w:asciiTheme="majorHAnsi" w:hAnsiTheme="majorHAnsi"/>
            <w:sz w:val="22"/>
            <w:szCs w:val="22"/>
          </w:rPr>
          <w:t>L</w:t>
        </w:r>
      </w:ins>
      <w:ins w:id="121" w:author="Alejandro Trelles" w:date="2012-10-15T22:52:00Z">
        <w:r w:rsidR="004F2B47">
          <w:rPr>
            <w:rFonts w:asciiTheme="majorHAnsi" w:hAnsiTheme="majorHAnsi"/>
            <w:sz w:val="22"/>
            <w:szCs w:val="22"/>
          </w:rPr>
          <w:t>egislativo es distinta</w:t>
        </w:r>
      </w:ins>
      <w:ins w:id="122" w:author="Alejandro Trelles" w:date="2012-10-15T22:53:00Z">
        <w:r w:rsidR="00C9478E" w:rsidRPr="004F2B47">
          <w:rPr>
            <w:rFonts w:asciiTheme="majorHAnsi" w:hAnsiTheme="majorHAnsi"/>
            <w:sz w:val="22"/>
            <w:szCs w:val="22"/>
          </w:rPr>
          <w:t xml:space="preserve"> (</w:t>
        </w:r>
      </w:ins>
      <w:commentRangeStart w:id="123"/>
      <w:ins w:id="124" w:author="Alejandro Trelles" w:date="2012-10-16T00:16:00Z">
        <w:r w:rsidR="004F2B47">
          <w:rPr>
            <w:rFonts w:asciiTheme="majorHAnsi" w:hAnsiTheme="majorHAnsi"/>
            <w:sz w:val="22"/>
            <w:szCs w:val="22"/>
          </w:rPr>
          <w:t>XXX</w:t>
        </w:r>
      </w:ins>
      <w:commentRangeEnd w:id="123"/>
      <w:ins w:id="125" w:author="Alejandro Trelles" w:date="2012-10-16T00:18:00Z">
        <w:r w:rsidR="004F2B47">
          <w:rPr>
            <w:rStyle w:val="CommentReference"/>
          </w:rPr>
          <w:commentReference w:id="123"/>
        </w:r>
      </w:ins>
      <w:ins w:id="127" w:author="Alejandro Trelles" w:date="2012-10-15T23:00:00Z">
        <w:r w:rsidR="006D426F" w:rsidRPr="004F2B47">
          <w:rPr>
            <w:rFonts w:asciiTheme="majorHAnsi" w:hAnsiTheme="majorHAnsi"/>
            <w:sz w:val="22"/>
            <w:szCs w:val="22"/>
          </w:rPr>
          <w:t>)</w:t>
        </w:r>
      </w:ins>
      <w:ins w:id="128" w:author="Alejandro Trelles" w:date="2012-10-15T22:52:00Z">
        <w:r w:rsidR="00C9478E" w:rsidRPr="004F2B47">
          <w:rPr>
            <w:rFonts w:asciiTheme="majorHAnsi" w:hAnsiTheme="majorHAnsi"/>
            <w:sz w:val="22"/>
            <w:szCs w:val="22"/>
          </w:rPr>
          <w:t>.</w:t>
        </w:r>
      </w:ins>
      <w:ins w:id="129" w:author="Alejandro Trelles" w:date="2012-10-15T22:47:00Z">
        <w:r w:rsidR="00C9478E" w:rsidRPr="004F2B47">
          <w:rPr>
            <w:rFonts w:asciiTheme="majorHAnsi" w:hAnsiTheme="majorHAnsi"/>
            <w:sz w:val="22"/>
            <w:szCs w:val="22"/>
          </w:rPr>
          <w:t xml:space="preserve"> </w:t>
        </w:r>
      </w:ins>
      <w:ins w:id="130" w:author="Alejandro Trelles" w:date="2012-10-15T21:53:00Z">
        <w:r w:rsidR="006C4453" w:rsidRPr="004F2B47">
          <w:rPr>
            <w:rFonts w:asciiTheme="majorHAnsi" w:hAnsiTheme="majorHAnsi"/>
            <w:sz w:val="22"/>
            <w:szCs w:val="22"/>
          </w:rPr>
          <w:t xml:space="preserve"> </w:t>
        </w:r>
      </w:ins>
      <w:ins w:id="131" w:author="Alejandro Trelles" w:date="2012-10-15T21:34:00Z">
        <w:r w:rsidR="007E670C" w:rsidRPr="004F2B47">
          <w:rPr>
            <w:rFonts w:asciiTheme="majorHAnsi" w:hAnsiTheme="majorHAnsi"/>
            <w:sz w:val="22"/>
            <w:szCs w:val="22"/>
          </w:rPr>
          <w:t>Hoy por hoy, los institutos electorales locales están a cargo del trazo distrital</w:t>
        </w:r>
      </w:ins>
      <w:ins w:id="132" w:author="Alejandro Trelles" w:date="2012-10-15T21:35:00Z">
        <w:r w:rsidR="007E670C" w:rsidRPr="004F2B47">
          <w:rPr>
            <w:rFonts w:asciiTheme="majorHAnsi" w:hAnsiTheme="majorHAnsi"/>
            <w:sz w:val="22"/>
            <w:szCs w:val="22"/>
          </w:rPr>
          <w:t xml:space="preserve"> en la mayoría de los estados</w:t>
        </w:r>
      </w:ins>
      <w:ins w:id="133" w:author="Alejandro Trelles" w:date="2012-10-15T21:34:00Z">
        <w:r w:rsidR="004F2B47">
          <w:rPr>
            <w:rFonts w:asciiTheme="majorHAnsi" w:hAnsiTheme="majorHAnsi"/>
            <w:sz w:val="22"/>
            <w:szCs w:val="22"/>
          </w:rPr>
          <w:t>, pero en muchos casos los procesos de</w:t>
        </w:r>
      </w:ins>
      <w:ins w:id="134" w:author="Alejandro Trelles" w:date="2012-10-15T21:35:00Z">
        <w:r w:rsidR="007E670C" w:rsidRPr="004F2B47">
          <w:rPr>
            <w:rFonts w:asciiTheme="majorHAnsi" w:hAnsiTheme="majorHAnsi"/>
            <w:sz w:val="22"/>
            <w:szCs w:val="22"/>
          </w:rPr>
          <w:t xml:space="preserve"> </w:t>
        </w:r>
        <w:proofErr w:type="spellStart"/>
        <w:r w:rsidR="007E670C" w:rsidRPr="004F2B47">
          <w:rPr>
            <w:rFonts w:asciiTheme="majorHAnsi" w:hAnsiTheme="majorHAnsi"/>
            <w:sz w:val="22"/>
            <w:szCs w:val="22"/>
          </w:rPr>
          <w:t>redistritación</w:t>
        </w:r>
        <w:proofErr w:type="spellEnd"/>
        <w:r w:rsidR="007E670C" w:rsidRPr="004F2B47">
          <w:rPr>
            <w:rFonts w:asciiTheme="majorHAnsi" w:hAnsiTheme="majorHAnsi"/>
            <w:sz w:val="22"/>
            <w:szCs w:val="22"/>
          </w:rPr>
          <w:t xml:space="preserve"> s</w:t>
        </w:r>
        <w:r w:rsidR="004F2B47">
          <w:rPr>
            <w:rFonts w:asciiTheme="majorHAnsi" w:hAnsiTheme="majorHAnsi"/>
            <w:sz w:val="22"/>
            <w:szCs w:val="22"/>
          </w:rPr>
          <w:t xml:space="preserve">on </w:t>
        </w:r>
      </w:ins>
      <w:ins w:id="135" w:author="Alejandro Trelles" w:date="2012-10-16T00:20:00Z">
        <w:r w:rsidR="004F2B47">
          <w:rPr>
            <w:rFonts w:asciiTheme="majorHAnsi" w:hAnsiTheme="majorHAnsi"/>
            <w:sz w:val="22"/>
            <w:szCs w:val="22"/>
          </w:rPr>
          <w:t>sumamente</w:t>
        </w:r>
      </w:ins>
      <w:ins w:id="136" w:author="Alejandro Trelles" w:date="2012-10-15T21:35:00Z">
        <w:r w:rsidR="004F2B47">
          <w:rPr>
            <w:rFonts w:asciiTheme="majorHAnsi" w:hAnsiTheme="majorHAnsi"/>
            <w:sz w:val="22"/>
            <w:szCs w:val="22"/>
          </w:rPr>
          <w:t xml:space="preserve"> </w:t>
        </w:r>
      </w:ins>
      <w:ins w:id="137" w:author="Alejandro Trelles" w:date="2012-10-16T00:20:00Z">
        <w:r w:rsidR="004F2B47">
          <w:rPr>
            <w:rFonts w:asciiTheme="majorHAnsi" w:hAnsiTheme="majorHAnsi"/>
            <w:sz w:val="22"/>
            <w:szCs w:val="22"/>
          </w:rPr>
          <w:t>politizados</w:t>
        </w:r>
      </w:ins>
      <w:ins w:id="138" w:author="Alejandro Trelles" w:date="2012-10-15T21:35:00Z">
        <w:r w:rsidR="004F2B47">
          <w:rPr>
            <w:rFonts w:asciiTheme="majorHAnsi" w:hAnsiTheme="majorHAnsi"/>
            <w:sz w:val="22"/>
            <w:szCs w:val="22"/>
          </w:rPr>
          <w:t>, se encuentran en manos de s</w:t>
        </w:r>
      </w:ins>
      <w:ins w:id="139" w:author="Alejandro Trelles" w:date="2012-10-16T00:20:00Z">
        <w:r w:rsidR="004F2B47">
          <w:rPr>
            <w:rFonts w:asciiTheme="majorHAnsi" w:hAnsiTheme="majorHAnsi"/>
            <w:sz w:val="22"/>
            <w:szCs w:val="22"/>
          </w:rPr>
          <w:t>ólo unos cuantos actores políticos y se caracterizan por la opacidad,</w:t>
        </w:r>
      </w:ins>
      <w:ins w:id="140" w:author="Alejandro Trelles" w:date="2012-10-16T00:21:00Z">
        <w:r w:rsidR="004F2B47">
          <w:rPr>
            <w:rFonts w:asciiTheme="majorHAnsi" w:hAnsiTheme="majorHAnsi"/>
            <w:sz w:val="22"/>
            <w:szCs w:val="22"/>
          </w:rPr>
          <w:t xml:space="preserve"> así como por</w:t>
        </w:r>
      </w:ins>
      <w:ins w:id="141" w:author="Alejandro Trelles" w:date="2012-10-16T00:20:00Z">
        <w:r w:rsidR="004F2B47">
          <w:rPr>
            <w:rFonts w:asciiTheme="majorHAnsi" w:hAnsiTheme="majorHAnsi"/>
            <w:sz w:val="22"/>
            <w:szCs w:val="22"/>
          </w:rPr>
          <w:t xml:space="preserve"> </w:t>
        </w:r>
      </w:ins>
      <w:ins w:id="142" w:author="Alejandro Trelles" w:date="2012-10-16T00:21:00Z">
        <w:r w:rsidR="004F2B47">
          <w:rPr>
            <w:rFonts w:asciiTheme="majorHAnsi" w:hAnsiTheme="majorHAnsi"/>
            <w:sz w:val="22"/>
            <w:szCs w:val="22"/>
          </w:rPr>
          <w:t xml:space="preserve">la </w:t>
        </w:r>
      </w:ins>
      <w:ins w:id="143" w:author="Alejandro Trelles" w:date="2012-10-16T00:20:00Z">
        <w:r w:rsidR="004F2B47">
          <w:rPr>
            <w:rFonts w:asciiTheme="majorHAnsi" w:hAnsiTheme="majorHAnsi"/>
            <w:sz w:val="22"/>
            <w:szCs w:val="22"/>
          </w:rPr>
          <w:t xml:space="preserve">falta de transparencia </w:t>
        </w:r>
      </w:ins>
      <w:ins w:id="144" w:author="Alejandro Trelles" w:date="2012-10-16T00:21:00Z">
        <w:r w:rsidR="004F2B47">
          <w:rPr>
            <w:rFonts w:asciiTheme="majorHAnsi" w:hAnsiTheme="majorHAnsi"/>
            <w:sz w:val="22"/>
            <w:szCs w:val="22"/>
          </w:rPr>
          <w:t xml:space="preserve">y claridad en los criterios empleados para tarazar los distritos. </w:t>
        </w:r>
      </w:ins>
    </w:p>
    <w:p w14:paraId="32FCC7A0" w14:textId="54360271" w:rsidR="00C67AF6" w:rsidRDefault="00661540" w:rsidP="00C67AF6">
      <w:pPr>
        <w:pStyle w:val="NormalWeb"/>
        <w:jc w:val="both"/>
        <w:rPr>
          <w:ins w:id="145" w:author="Alejandro Trelles" w:date="2012-10-16T01:28:00Z"/>
          <w:rFonts w:asciiTheme="majorHAnsi" w:hAnsiTheme="majorHAnsi"/>
          <w:sz w:val="22"/>
          <w:szCs w:val="22"/>
          <w:lang w:val="es-ES_tradnl"/>
        </w:rPr>
      </w:pPr>
      <w:ins w:id="146" w:author="Alejandro Trelles" w:date="2012-10-16T00:46:00Z">
        <w:r w:rsidRPr="00196AB5">
          <w:rPr>
            <w:rFonts w:asciiTheme="majorHAnsi" w:hAnsiTheme="majorHAnsi"/>
            <w:sz w:val="22"/>
            <w:szCs w:val="22"/>
            <w:lang w:val="es-ES_tradnl"/>
          </w:rPr>
          <w:tab/>
        </w:r>
      </w:ins>
      <w:ins w:id="147" w:author="Alejandro Trelles" w:date="2012-10-16T00:42:00Z">
        <w:r w:rsidR="009C67A6" w:rsidRPr="00196AB5">
          <w:rPr>
            <w:rFonts w:asciiTheme="majorHAnsi" w:hAnsiTheme="majorHAnsi"/>
            <w:sz w:val="22"/>
            <w:szCs w:val="22"/>
            <w:lang w:val="es-ES_tradnl"/>
          </w:rPr>
          <w:t xml:space="preserve">En el Estado de México, por ejemplo, los partidos de </w:t>
        </w:r>
      </w:ins>
      <w:ins w:id="148" w:author="Alejandro Trelles" w:date="2012-10-16T01:15:00Z">
        <w:r w:rsidR="00196AB5" w:rsidRPr="00196AB5">
          <w:rPr>
            <w:rFonts w:asciiTheme="majorHAnsi" w:hAnsiTheme="majorHAnsi"/>
            <w:sz w:val="22"/>
            <w:szCs w:val="22"/>
            <w:lang w:val="es-ES_tradnl"/>
          </w:rPr>
          <w:t>oposición</w:t>
        </w:r>
      </w:ins>
      <w:ins w:id="149" w:author="Alejandro Trelles" w:date="2012-10-16T00:42:00Z">
        <w:r w:rsidR="009C67A6" w:rsidRPr="00196AB5">
          <w:rPr>
            <w:rFonts w:asciiTheme="majorHAnsi" w:hAnsiTheme="majorHAnsi"/>
            <w:sz w:val="22"/>
            <w:szCs w:val="22"/>
            <w:lang w:val="es-ES_tradnl"/>
          </w:rPr>
          <w:t xml:space="preserve"> han señalado co</w:t>
        </w:r>
      </w:ins>
      <w:ins w:id="150" w:author="Alejandro Trelles" w:date="2012-10-16T00:45:00Z">
        <w:r w:rsidRPr="00196AB5">
          <w:rPr>
            <w:rFonts w:asciiTheme="majorHAnsi" w:hAnsiTheme="majorHAnsi"/>
            <w:sz w:val="22"/>
            <w:szCs w:val="22"/>
            <w:lang w:val="es-ES_tradnl"/>
          </w:rPr>
          <w:t xml:space="preserve">nstantemente </w:t>
        </w:r>
      </w:ins>
      <w:ins w:id="151" w:author="Alejandro Trelles" w:date="2012-10-16T00:46:00Z">
        <w:r w:rsidRPr="00196AB5">
          <w:rPr>
            <w:rFonts w:asciiTheme="majorHAnsi" w:hAnsiTheme="majorHAnsi"/>
            <w:sz w:val="22"/>
            <w:szCs w:val="22"/>
            <w:lang w:val="es-ES_tradnl"/>
          </w:rPr>
          <w:t>que el</w:t>
        </w:r>
      </w:ins>
      <w:ins w:id="152" w:author="Alejandro Trelles" w:date="2012-10-16T00:45:00Z">
        <w:r w:rsidRPr="00196AB5">
          <w:rPr>
            <w:rFonts w:asciiTheme="majorHAnsi" w:hAnsiTheme="majorHAnsi"/>
            <w:sz w:val="22"/>
            <w:szCs w:val="22"/>
            <w:lang w:val="es-ES_tradnl"/>
          </w:rPr>
          <w:t xml:space="preserve"> partido en el poder </w:t>
        </w:r>
      </w:ins>
      <w:ins w:id="153" w:author="Alejandro Trelles" w:date="2012-10-16T00:46:00Z">
        <w:r w:rsidRPr="00196AB5">
          <w:rPr>
            <w:rFonts w:asciiTheme="majorHAnsi" w:hAnsiTheme="majorHAnsi"/>
            <w:sz w:val="22"/>
            <w:szCs w:val="22"/>
            <w:lang w:val="es-ES_tradnl"/>
          </w:rPr>
          <w:t xml:space="preserve">ha bloqueado el trazo de los nuevos distritos durante la </w:t>
        </w:r>
      </w:ins>
      <w:ins w:id="154" w:author="Alejandro Trelles" w:date="2012-10-16T00:49:00Z">
        <w:r w:rsidRPr="00196AB5">
          <w:rPr>
            <w:rFonts w:asciiTheme="majorHAnsi" w:hAnsiTheme="majorHAnsi"/>
            <w:sz w:val="22"/>
            <w:szCs w:val="22"/>
            <w:lang w:val="es-ES_tradnl"/>
          </w:rPr>
          <w:t>última década. En dicha entidad el último trazo distrital se realizó hace 17 años (en 1996)</w:t>
        </w:r>
      </w:ins>
      <w:ins w:id="155" w:author="Alejandro Trelles" w:date="2012-10-16T00:50:00Z">
        <w:r w:rsidRPr="00196AB5">
          <w:rPr>
            <w:rFonts w:asciiTheme="majorHAnsi" w:hAnsiTheme="majorHAnsi"/>
            <w:sz w:val="22"/>
            <w:szCs w:val="22"/>
            <w:lang w:val="es-ES_tradnl"/>
          </w:rPr>
          <w:t>. Esto ha ocasionado que haya un gran</w:t>
        </w:r>
      </w:ins>
      <w:ins w:id="156" w:author="Alejandro Trelles" w:date="2012-10-16T00:51:00Z">
        <w:r w:rsidRPr="00196AB5">
          <w:rPr>
            <w:rFonts w:asciiTheme="majorHAnsi" w:hAnsiTheme="majorHAnsi"/>
            <w:sz w:val="22"/>
            <w:szCs w:val="22"/>
            <w:lang w:val="es-ES_tradnl"/>
          </w:rPr>
          <w:t xml:space="preserve"> desfase poblacional entre los distritos y, por tanto, una sub y sobre representaci</w:t>
        </w:r>
      </w:ins>
      <w:ins w:id="157" w:author="Alejandro Trelles" w:date="2012-10-16T00:52:00Z">
        <w:r w:rsidRPr="00196AB5">
          <w:rPr>
            <w:rFonts w:asciiTheme="majorHAnsi" w:hAnsiTheme="majorHAnsi"/>
            <w:sz w:val="22"/>
            <w:szCs w:val="22"/>
            <w:lang w:val="es-ES_tradnl"/>
          </w:rPr>
          <w:t xml:space="preserve">ón en el poder </w:t>
        </w:r>
      </w:ins>
      <w:ins w:id="158" w:author="Alejandro Trelles" w:date="2012-10-16T00:54:00Z">
        <w:r w:rsidRPr="00196AB5">
          <w:rPr>
            <w:rFonts w:asciiTheme="majorHAnsi" w:hAnsiTheme="majorHAnsi"/>
            <w:sz w:val="22"/>
            <w:szCs w:val="22"/>
            <w:lang w:val="es-ES_tradnl"/>
          </w:rPr>
          <w:t>legislativo</w:t>
        </w:r>
      </w:ins>
      <w:ins w:id="159" w:author="Alejandro Trelles" w:date="2012-10-16T00:52:00Z">
        <w:r w:rsidRPr="00196AB5">
          <w:rPr>
            <w:rFonts w:asciiTheme="majorHAnsi" w:hAnsiTheme="majorHAnsi"/>
            <w:sz w:val="22"/>
            <w:szCs w:val="22"/>
            <w:lang w:val="es-ES_tradnl"/>
          </w:rPr>
          <w:t>.</w:t>
        </w:r>
      </w:ins>
      <w:ins w:id="160" w:author="Alejandro Trelles" w:date="2012-10-16T00:58:00Z">
        <w:r w:rsidR="00C67AF6" w:rsidRPr="00196AB5">
          <w:rPr>
            <w:rFonts w:asciiTheme="majorHAnsi" w:hAnsiTheme="majorHAnsi"/>
            <w:sz w:val="22"/>
            <w:szCs w:val="22"/>
            <w:lang w:val="es-ES_tradnl"/>
          </w:rPr>
          <w:t xml:space="preserve"> Según datos del INEGI, esta entidad tiene el ritmo de crecimiento más elevado del país y en </w:t>
        </w:r>
      </w:ins>
      <w:ins w:id="161" w:author="Alejandro Trelles" w:date="2012-10-16T00:59:00Z">
        <w:r w:rsidR="00C67AF6" w:rsidRPr="00196AB5">
          <w:rPr>
            <w:rFonts w:asciiTheme="majorHAnsi" w:hAnsiTheme="majorHAnsi"/>
            <w:sz w:val="22"/>
            <w:szCs w:val="22"/>
            <w:lang w:val="es-ES_tradnl"/>
          </w:rPr>
          <w:t xml:space="preserve">los últimos veinte años </w:t>
        </w:r>
      </w:ins>
      <w:ins w:id="162" w:author="Alejandro Trelles" w:date="2012-10-16T01:00:00Z">
        <w:r w:rsidR="00C67AF6" w:rsidRPr="00196AB5">
          <w:rPr>
            <w:rFonts w:asciiTheme="majorHAnsi" w:hAnsiTheme="majorHAnsi"/>
            <w:sz w:val="22"/>
            <w:szCs w:val="22"/>
            <w:lang w:val="es-ES_tradnl"/>
          </w:rPr>
          <w:t>más de</w:t>
        </w:r>
      </w:ins>
      <w:ins w:id="163" w:author="Alejandro Trelles" w:date="2012-10-16T00:58:00Z">
        <w:r w:rsidR="00C67AF6" w:rsidRPr="00196AB5">
          <w:rPr>
            <w:rFonts w:asciiTheme="majorHAnsi" w:hAnsiTheme="majorHAnsi"/>
            <w:sz w:val="22"/>
            <w:szCs w:val="22"/>
            <w:lang w:val="es-ES_tradnl"/>
          </w:rPr>
          <w:t xml:space="preserve"> </w:t>
        </w:r>
      </w:ins>
      <w:ins w:id="164" w:author="Alejandro Trelles" w:date="2012-10-16T01:00:00Z">
        <w:r w:rsidR="00C67AF6" w:rsidRPr="00196AB5">
          <w:rPr>
            <w:rFonts w:asciiTheme="majorHAnsi" w:hAnsiTheme="majorHAnsi"/>
            <w:sz w:val="22"/>
            <w:szCs w:val="22"/>
            <w:lang w:val="es-ES_tradnl"/>
          </w:rPr>
          <w:t>quince</w:t>
        </w:r>
      </w:ins>
      <w:ins w:id="165" w:author="Alejandro Trelles" w:date="2012-10-16T00:58:00Z">
        <w:r w:rsidR="00C67AF6" w:rsidRPr="00196AB5">
          <w:rPr>
            <w:rFonts w:asciiTheme="majorHAnsi" w:hAnsiTheme="majorHAnsi"/>
            <w:sz w:val="22"/>
            <w:szCs w:val="22"/>
            <w:lang w:val="es-ES_tradnl"/>
          </w:rPr>
          <w:t xml:space="preserve"> municipios de la zona metropolitana </w:t>
        </w:r>
      </w:ins>
      <w:ins w:id="166" w:author="Alejandro Trelles" w:date="2012-10-16T01:00:00Z">
        <w:r w:rsidR="00C67AF6" w:rsidRPr="00196AB5">
          <w:rPr>
            <w:rFonts w:asciiTheme="majorHAnsi" w:hAnsiTheme="majorHAnsi"/>
            <w:sz w:val="22"/>
            <w:szCs w:val="22"/>
            <w:lang w:val="es-ES_tradnl"/>
          </w:rPr>
          <w:t xml:space="preserve">—como </w:t>
        </w:r>
      </w:ins>
      <w:ins w:id="167" w:author="Alejandro Trelles" w:date="2012-10-16T00:58:00Z">
        <w:r w:rsidR="00C67AF6" w:rsidRPr="00196AB5">
          <w:rPr>
            <w:rFonts w:asciiTheme="majorHAnsi" w:hAnsiTheme="majorHAnsi"/>
            <w:sz w:val="22"/>
            <w:szCs w:val="22"/>
            <w:lang w:val="es-ES_tradnl"/>
          </w:rPr>
          <w:t>Cuautitlán Izcalli, Tultepec o Tultitlán</w:t>
        </w:r>
      </w:ins>
      <w:ins w:id="168" w:author="Alejandro Trelles" w:date="2012-10-16T01:00:00Z">
        <w:r w:rsidR="00C67AF6" w:rsidRPr="00196AB5">
          <w:rPr>
            <w:rFonts w:asciiTheme="majorHAnsi" w:hAnsiTheme="majorHAnsi"/>
            <w:sz w:val="22"/>
            <w:szCs w:val="22"/>
            <w:lang w:val="es-ES_tradnl"/>
          </w:rPr>
          <w:t>—</w:t>
        </w:r>
      </w:ins>
      <w:ins w:id="169" w:author="Alejandro Trelles" w:date="2012-10-16T01:02:00Z">
        <w:r w:rsidR="00C67AF6" w:rsidRPr="00196AB5">
          <w:rPr>
            <w:rFonts w:asciiTheme="majorHAnsi" w:hAnsiTheme="majorHAnsi"/>
            <w:sz w:val="22"/>
            <w:szCs w:val="22"/>
            <w:lang w:val="es-ES_tradnl"/>
          </w:rPr>
          <w:t xml:space="preserve"> </w:t>
        </w:r>
      </w:ins>
      <w:ins w:id="170" w:author="Alejandro Trelles" w:date="2012-10-16T00:58:00Z">
        <w:r w:rsidR="00C67AF6" w:rsidRPr="00196AB5">
          <w:rPr>
            <w:rFonts w:asciiTheme="majorHAnsi" w:hAnsiTheme="majorHAnsi"/>
            <w:sz w:val="22"/>
            <w:szCs w:val="22"/>
            <w:lang w:val="es-ES_tradnl"/>
          </w:rPr>
          <w:t xml:space="preserve">han duplicado su población. </w:t>
        </w:r>
      </w:ins>
      <w:ins w:id="171" w:author="Alejandro Trelles" w:date="2012-10-16T01:01:00Z">
        <w:r w:rsidR="00C67AF6" w:rsidRPr="00196AB5">
          <w:rPr>
            <w:rFonts w:asciiTheme="majorHAnsi" w:hAnsiTheme="majorHAnsi"/>
            <w:sz w:val="22"/>
            <w:szCs w:val="22"/>
            <w:lang w:val="es-ES_tradnl"/>
          </w:rPr>
          <w:t xml:space="preserve">En </w:t>
        </w:r>
      </w:ins>
      <w:ins w:id="172" w:author="Alejandro Trelles" w:date="2012-10-16T00:58:00Z">
        <w:r w:rsidR="00C67AF6" w:rsidRPr="00196AB5">
          <w:rPr>
            <w:rFonts w:asciiTheme="majorHAnsi" w:hAnsiTheme="majorHAnsi"/>
            <w:sz w:val="22"/>
            <w:szCs w:val="22"/>
            <w:lang w:val="es-ES_tradnl"/>
          </w:rPr>
          <w:t>promedio</w:t>
        </w:r>
      </w:ins>
      <w:ins w:id="173" w:author="Alejandro Trelles" w:date="2012-10-16T01:01:00Z">
        <w:r w:rsidR="00C67AF6" w:rsidRPr="00196AB5">
          <w:rPr>
            <w:rFonts w:asciiTheme="majorHAnsi" w:hAnsiTheme="majorHAnsi"/>
            <w:sz w:val="22"/>
            <w:szCs w:val="22"/>
            <w:lang w:val="es-ES_tradnl"/>
          </w:rPr>
          <w:t xml:space="preserve">, el número de electores </w:t>
        </w:r>
      </w:ins>
      <w:ins w:id="174" w:author="Alejandro Trelles" w:date="2012-10-16T00:58:00Z">
        <w:r w:rsidR="00C67AF6" w:rsidRPr="00196AB5">
          <w:rPr>
            <w:rFonts w:asciiTheme="majorHAnsi" w:hAnsiTheme="majorHAnsi"/>
            <w:sz w:val="22"/>
            <w:szCs w:val="22"/>
            <w:lang w:val="es-ES_tradnl"/>
          </w:rPr>
          <w:t xml:space="preserve"> por distrito en esta zona </w:t>
        </w:r>
      </w:ins>
      <w:ins w:id="175" w:author="Alejandro Trelles" w:date="2012-10-16T01:01:00Z">
        <w:r w:rsidR="00C67AF6" w:rsidRPr="00196AB5">
          <w:rPr>
            <w:rFonts w:asciiTheme="majorHAnsi" w:hAnsiTheme="majorHAnsi"/>
            <w:sz w:val="22"/>
            <w:szCs w:val="22"/>
            <w:lang w:val="es-ES_tradnl"/>
          </w:rPr>
          <w:t>es</w:t>
        </w:r>
      </w:ins>
      <w:ins w:id="176" w:author="Alejandro Trelles" w:date="2012-10-16T00:58:00Z">
        <w:r w:rsidR="00C67AF6" w:rsidRPr="00196AB5">
          <w:rPr>
            <w:rFonts w:asciiTheme="majorHAnsi" w:hAnsiTheme="majorHAnsi"/>
            <w:sz w:val="22"/>
            <w:szCs w:val="22"/>
            <w:lang w:val="es-ES_tradnl"/>
          </w:rPr>
          <w:t xml:space="preserve"> superior a 200 mil, pero hay distritos que superan los 450 mil, como el </w:t>
        </w:r>
      </w:ins>
      <w:ins w:id="177" w:author="Alejandro Trelles" w:date="2012-10-16T01:03:00Z">
        <w:r w:rsidR="00C67AF6" w:rsidRPr="00196AB5">
          <w:rPr>
            <w:rFonts w:asciiTheme="majorHAnsi" w:hAnsiTheme="majorHAnsi"/>
            <w:sz w:val="22"/>
            <w:szCs w:val="22"/>
            <w:lang w:val="es-ES_tradnl"/>
          </w:rPr>
          <w:t xml:space="preserve">distrito </w:t>
        </w:r>
      </w:ins>
      <w:ins w:id="178" w:author="Alejandro Trelles" w:date="2012-10-16T00:58:00Z">
        <w:r w:rsidR="00C67AF6" w:rsidRPr="00196AB5">
          <w:rPr>
            <w:rFonts w:asciiTheme="majorHAnsi" w:hAnsiTheme="majorHAnsi"/>
            <w:sz w:val="22"/>
            <w:szCs w:val="22"/>
            <w:lang w:val="es-ES_tradnl"/>
          </w:rPr>
          <w:t xml:space="preserve">27, con cabecera en Chalco, el 31, </w:t>
        </w:r>
      </w:ins>
      <w:ins w:id="179" w:author="Alejandro Trelles" w:date="2012-10-16T01:03:00Z">
        <w:r w:rsidR="00C67AF6" w:rsidRPr="00196AB5">
          <w:rPr>
            <w:rFonts w:asciiTheme="majorHAnsi" w:hAnsiTheme="majorHAnsi"/>
            <w:sz w:val="22"/>
            <w:szCs w:val="22"/>
            <w:lang w:val="es-ES_tradnl"/>
          </w:rPr>
          <w:t xml:space="preserve"> con cabecera en</w:t>
        </w:r>
      </w:ins>
      <w:ins w:id="180" w:author="Alejandro Trelles" w:date="2012-10-16T00:58:00Z">
        <w:r w:rsidR="00C67AF6" w:rsidRPr="00196AB5">
          <w:rPr>
            <w:rFonts w:asciiTheme="majorHAnsi" w:hAnsiTheme="majorHAnsi"/>
            <w:sz w:val="22"/>
            <w:szCs w:val="22"/>
            <w:lang w:val="es-ES_tradnl"/>
          </w:rPr>
          <w:t xml:space="preserve"> La Paz, y el 38, </w:t>
        </w:r>
      </w:ins>
      <w:ins w:id="181" w:author="Alejandro Trelles" w:date="2012-10-16T01:04:00Z">
        <w:r w:rsidR="00C67AF6" w:rsidRPr="00196AB5">
          <w:rPr>
            <w:rFonts w:asciiTheme="majorHAnsi" w:hAnsiTheme="majorHAnsi"/>
            <w:sz w:val="22"/>
            <w:szCs w:val="22"/>
            <w:lang w:val="es-ES_tradnl"/>
          </w:rPr>
          <w:t>con cabecera en</w:t>
        </w:r>
      </w:ins>
      <w:ins w:id="182" w:author="Alejandro Trelles" w:date="2012-10-16T00:58:00Z">
        <w:r w:rsidR="00C67AF6" w:rsidRPr="00196AB5">
          <w:rPr>
            <w:rFonts w:asciiTheme="majorHAnsi" w:hAnsiTheme="majorHAnsi"/>
            <w:sz w:val="22"/>
            <w:szCs w:val="22"/>
            <w:lang w:val="es-ES_tradnl"/>
          </w:rPr>
          <w:t xml:space="preserve"> Coacalco.</w:t>
        </w:r>
      </w:ins>
      <w:ins w:id="183" w:author="Alejandro Trelles" w:date="2012-10-16T01:04:00Z">
        <w:r w:rsidR="00C67AF6" w:rsidRPr="00196AB5">
          <w:rPr>
            <w:rFonts w:asciiTheme="majorHAnsi" w:hAnsiTheme="majorHAnsi"/>
            <w:sz w:val="22"/>
            <w:szCs w:val="22"/>
            <w:lang w:val="es-ES_tradnl"/>
          </w:rPr>
          <w:t xml:space="preserve"> </w:t>
        </w:r>
      </w:ins>
      <w:ins w:id="184" w:author="Alejandro Trelles" w:date="2012-10-16T00:58:00Z">
        <w:r w:rsidR="00C67AF6" w:rsidRPr="00196AB5">
          <w:rPr>
            <w:rFonts w:asciiTheme="majorHAnsi" w:hAnsiTheme="majorHAnsi"/>
            <w:sz w:val="22"/>
            <w:szCs w:val="22"/>
            <w:lang w:val="es-ES_tradnl"/>
          </w:rPr>
          <w:t xml:space="preserve">En </w:t>
        </w:r>
      </w:ins>
      <w:ins w:id="185" w:author="Alejandro Trelles" w:date="2012-10-16T01:04:00Z">
        <w:r w:rsidR="00C67AF6" w:rsidRPr="00196AB5">
          <w:rPr>
            <w:rFonts w:asciiTheme="majorHAnsi" w:hAnsiTheme="majorHAnsi"/>
            <w:sz w:val="22"/>
            <w:szCs w:val="22"/>
            <w:lang w:val="es-ES_tradnl"/>
          </w:rPr>
          <w:t>contraste</w:t>
        </w:r>
      </w:ins>
      <w:ins w:id="186" w:author="Alejandro Trelles" w:date="2012-10-16T00:58:00Z">
        <w:r w:rsidR="00C67AF6" w:rsidRPr="00196AB5">
          <w:rPr>
            <w:rFonts w:asciiTheme="majorHAnsi" w:hAnsiTheme="majorHAnsi"/>
            <w:sz w:val="22"/>
            <w:szCs w:val="22"/>
            <w:lang w:val="es-ES_tradnl"/>
          </w:rPr>
          <w:t xml:space="preserve">, en </w:t>
        </w:r>
      </w:ins>
      <w:ins w:id="187" w:author="Alejandro Trelles" w:date="2012-10-16T01:04:00Z">
        <w:r w:rsidR="00C67AF6" w:rsidRPr="00196AB5">
          <w:rPr>
            <w:rFonts w:asciiTheme="majorHAnsi" w:hAnsiTheme="majorHAnsi"/>
            <w:sz w:val="22"/>
            <w:szCs w:val="22"/>
            <w:lang w:val="es-ES_tradnl"/>
          </w:rPr>
          <w:t xml:space="preserve">el área de </w:t>
        </w:r>
      </w:ins>
      <w:ins w:id="188" w:author="Alejandro Trelles" w:date="2012-10-16T00:58:00Z">
        <w:r w:rsidR="00C67AF6" w:rsidRPr="00196AB5">
          <w:rPr>
            <w:rFonts w:asciiTheme="majorHAnsi" w:hAnsiTheme="majorHAnsi"/>
            <w:sz w:val="22"/>
            <w:szCs w:val="22"/>
            <w:lang w:val="es-ES_tradnl"/>
          </w:rPr>
          <w:t xml:space="preserve">Toluca los distritos </w:t>
        </w:r>
      </w:ins>
      <w:ins w:id="189" w:author="Alejandro Trelles" w:date="2012-10-16T01:04:00Z">
        <w:r w:rsidR="00C67AF6" w:rsidRPr="00196AB5">
          <w:rPr>
            <w:rFonts w:asciiTheme="majorHAnsi" w:hAnsiTheme="majorHAnsi"/>
            <w:sz w:val="22"/>
            <w:szCs w:val="22"/>
            <w:lang w:val="es-ES_tradnl"/>
          </w:rPr>
          <w:t>tienen</w:t>
        </w:r>
      </w:ins>
      <w:ins w:id="190" w:author="Alejandro Trelles" w:date="2012-10-16T00:58:00Z">
        <w:r w:rsidR="00C67AF6" w:rsidRPr="00196AB5">
          <w:rPr>
            <w:rFonts w:asciiTheme="majorHAnsi" w:hAnsiTheme="majorHAnsi"/>
            <w:sz w:val="22"/>
            <w:szCs w:val="22"/>
            <w:lang w:val="es-ES_tradnl"/>
          </w:rPr>
          <w:t xml:space="preserve"> 120 mil electores en promedio. Santo Tomás sólo </w:t>
        </w:r>
      </w:ins>
      <w:ins w:id="191" w:author="Alejandro Trelles" w:date="2012-10-16T01:05:00Z">
        <w:r w:rsidR="00C67AF6" w:rsidRPr="00196AB5">
          <w:rPr>
            <w:rFonts w:asciiTheme="majorHAnsi" w:hAnsiTheme="majorHAnsi"/>
            <w:sz w:val="22"/>
            <w:szCs w:val="22"/>
            <w:lang w:val="es-ES_tradnl"/>
          </w:rPr>
          <w:t>cuenta con</w:t>
        </w:r>
      </w:ins>
      <w:ins w:id="192" w:author="Alejandro Trelles" w:date="2012-10-16T00:58:00Z">
        <w:r w:rsidR="00C67AF6" w:rsidRPr="00196AB5">
          <w:rPr>
            <w:rFonts w:asciiTheme="majorHAnsi" w:hAnsiTheme="majorHAnsi"/>
            <w:sz w:val="22"/>
            <w:szCs w:val="22"/>
            <w:lang w:val="es-ES_tradnl"/>
          </w:rPr>
          <w:t xml:space="preserve"> 55 mil electores, Ixtapan de la Sal con 81 mil, </w:t>
        </w:r>
        <w:proofErr w:type="spellStart"/>
        <w:r w:rsidR="00C67AF6" w:rsidRPr="00196AB5">
          <w:rPr>
            <w:rFonts w:asciiTheme="majorHAnsi" w:hAnsiTheme="majorHAnsi"/>
            <w:sz w:val="22"/>
            <w:szCs w:val="22"/>
            <w:lang w:val="es-ES_tradnl"/>
          </w:rPr>
          <w:t>Jilotepec</w:t>
        </w:r>
        <w:proofErr w:type="spellEnd"/>
        <w:r w:rsidR="00C67AF6" w:rsidRPr="00196AB5">
          <w:rPr>
            <w:rFonts w:asciiTheme="majorHAnsi" w:hAnsiTheme="majorHAnsi"/>
            <w:sz w:val="22"/>
            <w:szCs w:val="22"/>
            <w:lang w:val="es-ES_tradnl"/>
          </w:rPr>
          <w:t xml:space="preserve"> con 79 mil y </w:t>
        </w:r>
        <w:proofErr w:type="spellStart"/>
        <w:r w:rsidR="00C67AF6" w:rsidRPr="00196AB5">
          <w:rPr>
            <w:rFonts w:asciiTheme="majorHAnsi" w:hAnsiTheme="majorHAnsi"/>
            <w:sz w:val="22"/>
            <w:szCs w:val="22"/>
            <w:lang w:val="es-ES_tradnl"/>
          </w:rPr>
          <w:t>Tianguistenco</w:t>
        </w:r>
        <w:proofErr w:type="spellEnd"/>
        <w:r w:rsidR="00C67AF6" w:rsidRPr="00196AB5">
          <w:rPr>
            <w:rFonts w:asciiTheme="majorHAnsi" w:hAnsiTheme="majorHAnsi"/>
            <w:sz w:val="22"/>
            <w:szCs w:val="22"/>
            <w:lang w:val="es-ES_tradnl"/>
          </w:rPr>
          <w:t xml:space="preserve"> con 77 mil</w:t>
        </w:r>
      </w:ins>
      <w:ins w:id="193" w:author="Alejandro Trelles" w:date="2012-10-16T01:06:00Z">
        <w:r w:rsidR="00C67AF6" w:rsidRPr="00196AB5">
          <w:rPr>
            <w:rFonts w:asciiTheme="majorHAnsi" w:hAnsiTheme="majorHAnsi"/>
            <w:sz w:val="22"/>
            <w:szCs w:val="22"/>
            <w:lang w:val="es-ES_tradnl"/>
          </w:rPr>
          <w:t xml:space="preserve"> (</w:t>
        </w:r>
      </w:ins>
      <w:ins w:id="194" w:author="Alejandro Trelles" w:date="2012-10-16T01:07:00Z">
        <w:r w:rsidR="00F9584D" w:rsidRPr="00196AB5">
          <w:rPr>
            <w:rFonts w:asciiTheme="majorHAnsi" w:hAnsiTheme="majorHAnsi"/>
            <w:sz w:val="22"/>
            <w:szCs w:val="22"/>
            <w:lang w:val="es-ES_tradnl"/>
          </w:rPr>
          <w:t>La Jornada 2007)</w:t>
        </w:r>
      </w:ins>
      <w:ins w:id="195" w:author="Alejandro Trelles" w:date="2012-10-16T00:58:00Z">
        <w:r w:rsidR="00C67AF6" w:rsidRPr="00196AB5">
          <w:rPr>
            <w:rFonts w:asciiTheme="majorHAnsi" w:hAnsiTheme="majorHAnsi"/>
            <w:sz w:val="22"/>
            <w:szCs w:val="22"/>
            <w:lang w:val="es-ES_tradnl"/>
          </w:rPr>
          <w:t>.</w:t>
        </w:r>
      </w:ins>
    </w:p>
    <w:p w14:paraId="407303F2" w14:textId="1AEC90B0" w:rsidR="00D86BC9" w:rsidRDefault="00D86BC9" w:rsidP="00C67AF6">
      <w:pPr>
        <w:pStyle w:val="NormalWeb"/>
        <w:jc w:val="both"/>
        <w:rPr>
          <w:ins w:id="196" w:author="Alejandro Trelles" w:date="2012-10-16T01:54:00Z"/>
          <w:rFonts w:asciiTheme="majorHAnsi" w:hAnsiTheme="majorHAnsi"/>
          <w:sz w:val="22"/>
          <w:szCs w:val="22"/>
          <w:lang w:val="es-ES_tradnl"/>
        </w:rPr>
      </w:pPr>
      <w:ins w:id="197" w:author="Alejandro Trelles" w:date="2012-10-16T01:28:00Z">
        <w:r w:rsidRPr="00621963">
          <w:rPr>
            <w:rFonts w:asciiTheme="majorHAnsi" w:hAnsiTheme="majorHAnsi"/>
            <w:sz w:val="22"/>
            <w:szCs w:val="22"/>
            <w:lang w:val="es-ES_tradnl"/>
          </w:rPr>
          <w:tab/>
          <w:t xml:space="preserve">En </w:t>
        </w:r>
      </w:ins>
      <w:ins w:id="198" w:author="Alejandro Trelles" w:date="2012-10-16T01:30:00Z">
        <w:r w:rsidRPr="005B5943">
          <w:rPr>
            <w:rFonts w:asciiTheme="majorHAnsi" w:hAnsiTheme="majorHAnsi"/>
            <w:sz w:val="22"/>
            <w:szCs w:val="22"/>
            <w:lang w:val="es-ES_tradnl"/>
          </w:rPr>
          <w:t>estados</w:t>
        </w:r>
      </w:ins>
      <w:ins w:id="199" w:author="Alejandro Trelles" w:date="2012-10-16T01:28:00Z">
        <w:r w:rsidRPr="005B5943">
          <w:rPr>
            <w:rFonts w:asciiTheme="majorHAnsi" w:hAnsiTheme="majorHAnsi"/>
            <w:sz w:val="22"/>
            <w:szCs w:val="22"/>
            <w:lang w:val="es-ES_tradnl"/>
          </w:rPr>
          <w:t xml:space="preserve"> como Sonora, el C</w:t>
        </w:r>
      </w:ins>
      <w:ins w:id="200" w:author="Alejandro Trelles" w:date="2012-10-16T01:29:00Z">
        <w:r w:rsidRPr="005B5943">
          <w:rPr>
            <w:rFonts w:asciiTheme="majorHAnsi" w:hAnsiTheme="majorHAnsi"/>
            <w:sz w:val="22"/>
            <w:szCs w:val="22"/>
            <w:lang w:val="es-ES_tradnl"/>
          </w:rPr>
          <w:t>ongreso de la entidad, previa recomendación del Consejo Electoral Estatal</w:t>
        </w:r>
      </w:ins>
      <w:ins w:id="201" w:author="Alejandro Trelles" w:date="2012-10-16T01:30:00Z">
        <w:r w:rsidRPr="005B5943">
          <w:rPr>
            <w:rFonts w:asciiTheme="majorHAnsi" w:hAnsiTheme="majorHAnsi"/>
            <w:sz w:val="22"/>
            <w:szCs w:val="22"/>
            <w:lang w:val="es-ES_tradnl"/>
          </w:rPr>
          <w:t>,</w:t>
        </w:r>
      </w:ins>
      <w:ins w:id="202" w:author="Alejandro Trelles" w:date="2012-10-16T01:29:00Z">
        <w:r w:rsidRPr="005B5943">
          <w:rPr>
            <w:rFonts w:asciiTheme="majorHAnsi" w:hAnsiTheme="majorHAnsi"/>
            <w:sz w:val="22"/>
            <w:szCs w:val="22"/>
            <w:lang w:val="es-ES_tradnl"/>
          </w:rPr>
          <w:t xml:space="preserve"> e</w:t>
        </w:r>
      </w:ins>
      <w:ins w:id="203" w:author="Alejandro Trelles" w:date="2012-10-16T01:30:00Z">
        <w:r w:rsidRPr="008710E2">
          <w:rPr>
            <w:rFonts w:asciiTheme="majorHAnsi" w:hAnsiTheme="majorHAnsi"/>
            <w:sz w:val="22"/>
            <w:szCs w:val="22"/>
            <w:lang w:val="es-ES_tradnl"/>
          </w:rPr>
          <w:t xml:space="preserve">s la instancia encargada del trazo distrital. </w:t>
        </w:r>
      </w:ins>
      <w:ins w:id="204" w:author="Alejandro Trelles" w:date="2012-10-16T01:40:00Z">
        <w:r w:rsidR="00C3126F" w:rsidRPr="008710E2">
          <w:rPr>
            <w:rFonts w:asciiTheme="majorHAnsi" w:hAnsiTheme="majorHAnsi"/>
            <w:sz w:val="22"/>
            <w:szCs w:val="22"/>
            <w:lang w:val="es-ES_tradnl"/>
          </w:rPr>
          <w:t xml:space="preserve">Ante la inconformidad </w:t>
        </w:r>
      </w:ins>
      <w:ins w:id="205" w:author="Alejandro Trelles" w:date="2012-10-16T01:41:00Z">
        <w:r w:rsidR="00C3126F" w:rsidRPr="0074038C">
          <w:rPr>
            <w:rFonts w:asciiTheme="majorHAnsi" w:hAnsiTheme="majorHAnsi"/>
            <w:sz w:val="22"/>
            <w:szCs w:val="22"/>
            <w:lang w:val="es-ES_tradnl"/>
          </w:rPr>
          <w:t xml:space="preserve">por los criterios empleados para el trazo distrital y aprobados por </w:t>
        </w:r>
      </w:ins>
      <w:ins w:id="206" w:author="Alejandro Trelles" w:date="2012-10-16T01:42:00Z">
        <w:r w:rsidR="00C3126F" w:rsidRPr="00EC4DF9">
          <w:rPr>
            <w:rFonts w:asciiTheme="majorHAnsi" w:hAnsiTheme="majorHAnsi"/>
            <w:sz w:val="22"/>
            <w:szCs w:val="22"/>
            <w:lang w:val="es-ES_tradnl"/>
          </w:rPr>
          <w:t xml:space="preserve">la bancada mayoritaria en el legislativo local, un grupo de legisladores de la </w:t>
        </w:r>
      </w:ins>
      <w:ins w:id="207" w:author="Alejandro Trelles" w:date="2012-10-16T01:43:00Z">
        <w:r w:rsidR="00C3126F" w:rsidRPr="005B5943">
          <w:rPr>
            <w:rFonts w:asciiTheme="majorHAnsi" w:eastAsia="Times New Roman" w:hAnsiTheme="majorHAnsi"/>
            <w:i/>
            <w:sz w:val="22"/>
            <w:szCs w:val="22"/>
            <w:lang w:val="es-ES_tradnl"/>
          </w:rPr>
          <w:t xml:space="preserve">LVII Legislatura del Estado de Sonora </w:t>
        </w:r>
      </w:ins>
      <w:ins w:id="208" w:author="Alejandro Trelles" w:date="2012-10-16T01:47:00Z">
        <w:r w:rsidR="00EE43BC" w:rsidRPr="00621963">
          <w:rPr>
            <w:rFonts w:asciiTheme="majorHAnsi" w:eastAsia="Times New Roman" w:hAnsiTheme="majorHAnsi"/>
            <w:sz w:val="22"/>
            <w:szCs w:val="22"/>
            <w:lang w:val="es-ES_tradnl"/>
          </w:rPr>
          <w:t>interpusieron</w:t>
        </w:r>
      </w:ins>
      <w:ins w:id="209" w:author="Alejandro Trelles" w:date="2012-10-16T01:45:00Z">
        <w:r w:rsidR="00C3126F" w:rsidRPr="005B5943">
          <w:rPr>
            <w:rFonts w:asciiTheme="majorHAnsi" w:eastAsia="Times New Roman" w:hAnsiTheme="majorHAnsi"/>
            <w:sz w:val="22"/>
            <w:szCs w:val="22"/>
            <w:lang w:val="es-ES_tradnl"/>
          </w:rPr>
          <w:t xml:space="preserve"> una acción de </w:t>
        </w:r>
      </w:ins>
      <w:ins w:id="210" w:author="Alejandro Trelles" w:date="2012-10-16T01:47:00Z">
        <w:r w:rsidR="00EE43BC" w:rsidRPr="00621963">
          <w:rPr>
            <w:rFonts w:asciiTheme="majorHAnsi" w:eastAsia="Times New Roman" w:hAnsiTheme="majorHAnsi"/>
            <w:sz w:val="22"/>
            <w:szCs w:val="22"/>
            <w:lang w:val="es-ES_tradnl"/>
          </w:rPr>
          <w:t>inconstitucionalidad</w:t>
        </w:r>
      </w:ins>
      <w:ins w:id="211" w:author="Alejandro Trelles" w:date="2012-10-16T01:45:00Z">
        <w:r w:rsidR="00C3126F" w:rsidRPr="005B5943">
          <w:rPr>
            <w:rFonts w:asciiTheme="majorHAnsi" w:eastAsia="Times New Roman" w:hAnsiTheme="majorHAnsi"/>
            <w:sz w:val="22"/>
            <w:szCs w:val="22"/>
            <w:lang w:val="es-ES_tradnl"/>
          </w:rPr>
          <w:t xml:space="preserve"> ante la Suprema Corte de justicia de la Nación en</w:t>
        </w:r>
      </w:ins>
      <w:ins w:id="212" w:author="Alejandro Trelles" w:date="2012-10-16T01:47:00Z">
        <w:r w:rsidR="00EE43BC" w:rsidRPr="00621963">
          <w:rPr>
            <w:rFonts w:asciiTheme="majorHAnsi" w:eastAsia="Times New Roman" w:hAnsiTheme="majorHAnsi"/>
            <w:sz w:val="22"/>
            <w:szCs w:val="22"/>
            <w:lang w:val="es-ES_tradnl"/>
          </w:rPr>
          <w:t xml:space="preserve"> contra del Poder Ejecutivo y Legislativo.</w:t>
        </w:r>
      </w:ins>
      <w:ins w:id="213" w:author="Alejandro Trelles" w:date="2012-10-16T01:45:00Z">
        <w:r w:rsidR="00C3126F" w:rsidRPr="005B5943">
          <w:rPr>
            <w:rFonts w:asciiTheme="majorHAnsi" w:eastAsia="Times New Roman" w:hAnsiTheme="majorHAnsi"/>
            <w:sz w:val="22"/>
            <w:szCs w:val="22"/>
            <w:lang w:val="es-ES_tradnl"/>
          </w:rPr>
          <w:t xml:space="preserve"> </w:t>
        </w:r>
      </w:ins>
      <w:ins w:id="214" w:author="Alejandro Trelles" w:date="2012-10-16T01:48:00Z">
        <w:r w:rsidR="00EE43BC" w:rsidRPr="00621963">
          <w:rPr>
            <w:rFonts w:asciiTheme="majorHAnsi" w:eastAsia="Times New Roman" w:hAnsiTheme="majorHAnsi"/>
            <w:sz w:val="22"/>
            <w:szCs w:val="22"/>
            <w:lang w:val="es-ES_tradnl"/>
          </w:rPr>
          <w:t xml:space="preserve">En 2005, </w:t>
        </w:r>
      </w:ins>
      <w:ins w:id="215" w:author="Alejandro Trelles" w:date="2012-10-16T01:47:00Z">
        <w:r w:rsidR="00EE43BC" w:rsidRPr="005B5943">
          <w:rPr>
            <w:rFonts w:asciiTheme="majorHAnsi" w:hAnsiTheme="majorHAnsi"/>
            <w:sz w:val="22"/>
            <w:szCs w:val="22"/>
            <w:lang w:val="es-ES_tradnl"/>
          </w:rPr>
          <w:t>la</w:t>
        </w:r>
      </w:ins>
      <w:ins w:id="216" w:author="Alejandro Trelles" w:date="2012-10-16T01:36:00Z">
        <w:r w:rsidR="00EE43BC" w:rsidRPr="005B5943">
          <w:rPr>
            <w:rFonts w:asciiTheme="majorHAnsi" w:hAnsiTheme="majorHAnsi"/>
            <w:sz w:val="22"/>
            <w:szCs w:val="22"/>
            <w:lang w:val="es-ES_tradnl"/>
          </w:rPr>
          <w:t xml:space="preserve"> c</w:t>
        </w:r>
        <w:r w:rsidRPr="005B5943">
          <w:rPr>
            <w:rFonts w:asciiTheme="majorHAnsi" w:hAnsiTheme="majorHAnsi"/>
            <w:sz w:val="22"/>
            <w:szCs w:val="22"/>
            <w:lang w:val="es-ES_tradnl"/>
          </w:rPr>
          <w:t xml:space="preserve">orte </w:t>
        </w:r>
      </w:ins>
      <w:ins w:id="217" w:author="Alejandro Trelles" w:date="2012-10-16T01:48:00Z">
        <w:r w:rsidR="00EE43BC" w:rsidRPr="005B5943">
          <w:rPr>
            <w:rFonts w:asciiTheme="majorHAnsi" w:hAnsiTheme="majorHAnsi"/>
            <w:sz w:val="22"/>
            <w:szCs w:val="22"/>
            <w:lang w:val="es-ES_tradnl"/>
          </w:rPr>
          <w:t xml:space="preserve">emitió una resolución en la que establecía que </w:t>
        </w:r>
        <w:r w:rsidR="00621963" w:rsidRPr="008710E2">
          <w:rPr>
            <w:rFonts w:asciiTheme="majorHAnsi" w:hAnsiTheme="majorHAnsi"/>
            <w:sz w:val="22"/>
            <w:szCs w:val="22"/>
            <w:lang w:val="es-ES_tradnl"/>
          </w:rPr>
          <w:t xml:space="preserve">el Congreso del Estado debería respetar el equilibrio poblacional </w:t>
        </w:r>
      </w:ins>
      <w:ins w:id="218" w:author="Alejandro Trelles" w:date="2012-10-16T01:49:00Z">
        <w:r w:rsidR="00621963" w:rsidRPr="0074038C">
          <w:rPr>
            <w:rFonts w:asciiTheme="majorHAnsi" w:hAnsiTheme="majorHAnsi"/>
            <w:sz w:val="22"/>
            <w:szCs w:val="22"/>
            <w:lang w:val="es-ES_tradnl"/>
          </w:rPr>
          <w:t xml:space="preserve">en el trazo distrital: </w:t>
        </w:r>
      </w:ins>
      <w:ins w:id="219" w:author="Alejandro Trelles" w:date="2012-10-16T01:53:00Z">
        <w:r w:rsidR="00621963" w:rsidRPr="005B5943">
          <w:rPr>
            <w:rFonts w:asciiTheme="majorHAnsi" w:hAnsiTheme="majorHAnsi"/>
            <w:sz w:val="22"/>
            <w:szCs w:val="22"/>
            <w:lang w:val="es-ES_tradnl"/>
          </w:rPr>
          <w:t xml:space="preserve">“El objetivo esencial de la delimitación de los distritos electorales debe </w:t>
        </w:r>
        <w:r w:rsidR="00621963" w:rsidRPr="005B5943">
          <w:rPr>
            <w:rFonts w:asciiTheme="majorHAnsi" w:hAnsiTheme="majorHAnsi"/>
            <w:sz w:val="22"/>
            <w:szCs w:val="22"/>
            <w:lang w:val="es-ES_tradnl"/>
          </w:rPr>
          <w:lastRenderedPageBreak/>
          <w:t>estar orientado a la necesidad de que el valor del voto de cada ciudadano sea idéntico, siendo el caso que la autoridad encargada de dicha atribución debe procurar buscar mecanismos de distribución poblacional que permitan distribuir segmentos poblacionales más o menos iguales con una parte del territorio total” (SCJN 2005)</w:t>
        </w:r>
      </w:ins>
      <w:ins w:id="220" w:author="Alejandro Trelles" w:date="2012-10-16T01:54:00Z">
        <w:r w:rsidR="005B5943">
          <w:rPr>
            <w:rFonts w:asciiTheme="majorHAnsi" w:hAnsiTheme="majorHAnsi"/>
            <w:sz w:val="22"/>
            <w:szCs w:val="22"/>
            <w:lang w:val="es-ES_tradnl"/>
          </w:rPr>
          <w:t>.</w:t>
        </w:r>
      </w:ins>
    </w:p>
    <w:p w14:paraId="78DC8C5C" w14:textId="3C676B6D" w:rsidR="00661540" w:rsidRPr="0074038C" w:rsidRDefault="005B5943" w:rsidP="0074038C">
      <w:pPr>
        <w:pStyle w:val="NormalWeb"/>
        <w:jc w:val="both"/>
        <w:rPr>
          <w:ins w:id="221" w:author="Alejandro Trelles" w:date="2012-10-16T00:45:00Z"/>
          <w:rFonts w:asciiTheme="majorHAnsi" w:hAnsiTheme="majorHAnsi"/>
          <w:sz w:val="22"/>
          <w:szCs w:val="22"/>
          <w:lang w:val="es-ES_tradnl"/>
        </w:rPr>
      </w:pPr>
      <w:ins w:id="222" w:author="Alejandro Trelles" w:date="2012-10-16T01:54:00Z">
        <w:r w:rsidRPr="008710E2">
          <w:rPr>
            <w:rFonts w:asciiTheme="majorHAnsi" w:hAnsiTheme="majorHAnsi"/>
            <w:sz w:val="22"/>
            <w:szCs w:val="22"/>
            <w:lang w:val="es-ES_tradnl"/>
          </w:rPr>
          <w:tab/>
          <w:t xml:space="preserve">A pesar de que la mayoría de los procesos de </w:t>
        </w:r>
        <w:proofErr w:type="spellStart"/>
        <w:r w:rsidRPr="008710E2">
          <w:rPr>
            <w:rFonts w:asciiTheme="majorHAnsi" w:hAnsiTheme="majorHAnsi"/>
            <w:sz w:val="22"/>
            <w:szCs w:val="22"/>
            <w:lang w:val="es-ES_tradnl"/>
          </w:rPr>
          <w:t>redistritación</w:t>
        </w:r>
        <w:proofErr w:type="spellEnd"/>
        <w:r w:rsidRPr="008710E2">
          <w:rPr>
            <w:rFonts w:asciiTheme="majorHAnsi" w:hAnsiTheme="majorHAnsi"/>
            <w:sz w:val="22"/>
            <w:szCs w:val="22"/>
            <w:lang w:val="es-ES_tradnl"/>
          </w:rPr>
          <w:t xml:space="preserve"> son responsabilidad de los institutos electorales locales, hay una gran variaci</w:t>
        </w:r>
      </w:ins>
      <w:ins w:id="223" w:author="Alejandro Trelles" w:date="2012-10-16T01:55:00Z">
        <w:r w:rsidRPr="0074038C">
          <w:rPr>
            <w:rFonts w:asciiTheme="majorHAnsi" w:hAnsiTheme="majorHAnsi"/>
            <w:sz w:val="22"/>
            <w:szCs w:val="22"/>
            <w:lang w:val="es-ES_tradnl"/>
          </w:rPr>
          <w:t>ón en los criterios</w:t>
        </w:r>
      </w:ins>
      <w:ins w:id="224" w:author="Alejandro Trelles" w:date="2012-10-16T01:56:00Z">
        <w:r w:rsidRPr="0074038C">
          <w:rPr>
            <w:rFonts w:asciiTheme="majorHAnsi" w:hAnsiTheme="majorHAnsi"/>
            <w:sz w:val="22"/>
            <w:szCs w:val="22"/>
            <w:lang w:val="es-ES_tradnl"/>
          </w:rPr>
          <w:t>, mecanismos</w:t>
        </w:r>
      </w:ins>
      <w:ins w:id="225" w:author="Alejandro Trelles" w:date="2012-10-16T01:55:00Z">
        <w:r w:rsidRPr="0074038C">
          <w:rPr>
            <w:rFonts w:asciiTheme="majorHAnsi" w:hAnsiTheme="majorHAnsi"/>
            <w:sz w:val="22"/>
            <w:szCs w:val="22"/>
            <w:lang w:val="es-ES_tradnl"/>
          </w:rPr>
          <w:t xml:space="preserve"> y modelos empleados por las autoridades locales. En algunos casos, han recurrido</w:t>
        </w:r>
      </w:ins>
      <w:ins w:id="226" w:author="Alejandro Trelles" w:date="2012-10-16T01:56:00Z">
        <w:r w:rsidRPr="0074038C">
          <w:rPr>
            <w:rFonts w:asciiTheme="majorHAnsi" w:hAnsiTheme="majorHAnsi"/>
            <w:sz w:val="22"/>
            <w:szCs w:val="22"/>
            <w:lang w:val="es-ES_tradnl"/>
          </w:rPr>
          <w:t xml:space="preserve"> al Instituto Federal Electoral para que los apoye en los trabajos de </w:t>
        </w:r>
        <w:proofErr w:type="spellStart"/>
        <w:r w:rsidRPr="0074038C">
          <w:rPr>
            <w:rFonts w:asciiTheme="majorHAnsi" w:hAnsiTheme="majorHAnsi"/>
            <w:sz w:val="22"/>
            <w:szCs w:val="22"/>
            <w:lang w:val="es-ES_tradnl"/>
          </w:rPr>
          <w:t>redistritación</w:t>
        </w:r>
        <w:proofErr w:type="spellEnd"/>
        <w:r w:rsidRPr="0074038C">
          <w:rPr>
            <w:rFonts w:asciiTheme="majorHAnsi" w:hAnsiTheme="majorHAnsi"/>
            <w:sz w:val="22"/>
            <w:szCs w:val="22"/>
            <w:lang w:val="es-ES_tradnl"/>
          </w:rPr>
          <w:t xml:space="preserve">. </w:t>
        </w:r>
      </w:ins>
      <w:ins w:id="227" w:author="Alejandro Trelles" w:date="2012-10-16T01:55:00Z">
        <w:r w:rsidRPr="0074038C">
          <w:rPr>
            <w:rFonts w:asciiTheme="majorHAnsi" w:hAnsiTheme="majorHAnsi"/>
            <w:sz w:val="22"/>
            <w:szCs w:val="22"/>
            <w:lang w:val="es-ES_tradnl"/>
          </w:rPr>
          <w:t xml:space="preserve"> </w:t>
        </w:r>
      </w:ins>
      <w:ins w:id="228" w:author="Alejandro Trelles" w:date="2012-10-16T01:57:00Z">
        <w:r w:rsidRPr="0074038C">
          <w:rPr>
            <w:rFonts w:asciiTheme="majorHAnsi" w:hAnsiTheme="majorHAnsi"/>
            <w:sz w:val="22"/>
            <w:szCs w:val="22"/>
            <w:lang w:val="es-ES_tradnl"/>
          </w:rPr>
          <w:t>En la siguiente tabla (Tabla 1) podemos observar los casos en los que el I</w:t>
        </w:r>
      </w:ins>
      <w:ins w:id="229" w:author="Alejandro Trelles" w:date="2012-10-16T01:58:00Z">
        <w:r w:rsidRPr="0074038C">
          <w:rPr>
            <w:rFonts w:asciiTheme="majorHAnsi" w:hAnsiTheme="majorHAnsi"/>
            <w:sz w:val="22"/>
            <w:szCs w:val="22"/>
            <w:lang w:val="es-ES_tradnl"/>
          </w:rPr>
          <w:t xml:space="preserve">FE ha participado en los procesos de </w:t>
        </w:r>
        <w:proofErr w:type="spellStart"/>
        <w:r w:rsidRPr="0074038C">
          <w:rPr>
            <w:rFonts w:asciiTheme="majorHAnsi" w:hAnsiTheme="majorHAnsi"/>
            <w:sz w:val="22"/>
            <w:szCs w:val="22"/>
            <w:lang w:val="es-ES_tradnl"/>
          </w:rPr>
          <w:t>redistriatción</w:t>
        </w:r>
        <w:proofErr w:type="spellEnd"/>
        <w:r w:rsidRPr="0074038C">
          <w:rPr>
            <w:rFonts w:asciiTheme="majorHAnsi" w:hAnsiTheme="majorHAnsi"/>
            <w:sz w:val="22"/>
            <w:szCs w:val="22"/>
            <w:lang w:val="es-ES_tradnl"/>
          </w:rPr>
          <w:t xml:space="preserve"> en los estados. </w:t>
        </w:r>
      </w:ins>
      <w:ins w:id="230" w:author="Alejandro Trelles" w:date="2012-10-16T01:59:00Z">
        <w:r w:rsidR="008710E2" w:rsidRPr="00EC4DF9">
          <w:rPr>
            <w:rFonts w:asciiTheme="majorHAnsi" w:hAnsiTheme="majorHAnsi"/>
            <w:sz w:val="22"/>
            <w:szCs w:val="22"/>
            <w:lang w:val="es-ES_tradnl"/>
          </w:rPr>
          <w:t xml:space="preserve">Entre 2001 y el 2012, la Dirección de Cartografía del IFE, a petición de las autoridades locales, ha asistido a </w:t>
        </w:r>
      </w:ins>
      <w:ins w:id="231" w:author="Alejandro Trelles" w:date="2012-10-16T02:00:00Z">
        <w:r w:rsidR="008710E2" w:rsidRPr="006620FE">
          <w:rPr>
            <w:rFonts w:asciiTheme="majorHAnsi" w:hAnsiTheme="majorHAnsi"/>
            <w:sz w:val="22"/>
            <w:szCs w:val="22"/>
            <w:lang w:val="es-ES_tradnl"/>
          </w:rPr>
          <w:t>9</w:t>
        </w:r>
      </w:ins>
      <w:ins w:id="232" w:author="Alejandro Trelles" w:date="2012-10-16T02:03:00Z">
        <w:r w:rsidR="008710E2" w:rsidRPr="006620FE">
          <w:rPr>
            <w:rFonts w:asciiTheme="majorHAnsi" w:hAnsiTheme="majorHAnsi"/>
            <w:sz w:val="22"/>
            <w:szCs w:val="22"/>
            <w:lang w:val="es-ES_tradnl"/>
          </w:rPr>
          <w:t xml:space="preserve"> de los 32</w:t>
        </w:r>
      </w:ins>
      <w:ins w:id="233" w:author="Alejandro Trelles" w:date="2012-10-16T02:00:00Z">
        <w:r w:rsidR="008710E2" w:rsidRPr="006620FE">
          <w:rPr>
            <w:rFonts w:asciiTheme="majorHAnsi" w:hAnsiTheme="majorHAnsi"/>
            <w:sz w:val="22"/>
            <w:szCs w:val="22"/>
            <w:lang w:val="es-ES_tradnl"/>
          </w:rPr>
          <w:t xml:space="preserve"> estados. </w:t>
        </w:r>
      </w:ins>
      <w:ins w:id="234" w:author="Alejandro Trelles" w:date="2012-10-16T02:03:00Z">
        <w:r w:rsidR="008710E2" w:rsidRPr="006620FE">
          <w:rPr>
            <w:rFonts w:asciiTheme="majorHAnsi" w:hAnsiTheme="majorHAnsi"/>
            <w:sz w:val="22"/>
            <w:szCs w:val="22"/>
            <w:lang w:val="es-ES_tradnl"/>
          </w:rPr>
          <w:t xml:space="preserve"> Al realizar un estudio preliminar para el Estado de Chihuahua en 2005, el IFE encontró que </w:t>
        </w:r>
      </w:ins>
      <w:ins w:id="235" w:author="Alejandro Trelles" w:date="2012-10-16T02:04:00Z">
        <w:r w:rsidR="008710E2" w:rsidRPr="001C4EBD">
          <w:rPr>
            <w:rFonts w:asciiTheme="majorHAnsi" w:hAnsiTheme="majorHAnsi"/>
            <w:sz w:val="22"/>
            <w:szCs w:val="22"/>
            <w:lang w:val="es-ES_tradnl"/>
          </w:rPr>
          <w:t xml:space="preserve">la variación poblacional en los distritos del estado se encontraba ente </w:t>
        </w:r>
      </w:ins>
      <w:ins w:id="236" w:author="Alejandro Trelles" w:date="2012-10-16T02:03:00Z">
        <w:r w:rsidR="008710E2" w:rsidRPr="008710E2">
          <w:rPr>
            <w:rFonts w:asciiTheme="majorHAnsi" w:hAnsiTheme="majorHAnsi" w:cs="Arial"/>
            <w:sz w:val="22"/>
            <w:szCs w:val="22"/>
            <w:lang w:val="es-ES_tradnl"/>
          </w:rPr>
          <w:t xml:space="preserve">+177.83% y -54.32% respecto a la media poblacional distrital.  </w:t>
        </w:r>
      </w:ins>
      <w:ins w:id="237" w:author="Alejandro Trelles" w:date="2012-10-16T02:04:00Z">
        <w:r w:rsidR="008710E2" w:rsidRPr="008710E2">
          <w:rPr>
            <w:rFonts w:asciiTheme="majorHAnsi" w:hAnsiTheme="majorHAnsi" w:cs="Arial"/>
            <w:sz w:val="22"/>
            <w:szCs w:val="22"/>
            <w:lang w:val="es-ES_tradnl"/>
          </w:rPr>
          <w:t xml:space="preserve">De </w:t>
        </w:r>
      </w:ins>
      <w:ins w:id="238" w:author="Alejandro Trelles" w:date="2012-10-16T02:03:00Z">
        <w:r w:rsidR="008710E2" w:rsidRPr="008710E2">
          <w:rPr>
            <w:rFonts w:asciiTheme="majorHAnsi" w:hAnsiTheme="majorHAnsi" w:cs="Arial"/>
            <w:sz w:val="22"/>
            <w:szCs w:val="22"/>
            <w:lang w:val="es-ES_tradnl"/>
          </w:rPr>
          <w:t>las 22 demarcaciones distritales, s</w:t>
        </w:r>
      </w:ins>
      <w:ins w:id="239" w:author="Alejandro Trelles" w:date="2012-10-16T02:05:00Z">
        <w:r w:rsidR="008710E2" w:rsidRPr="008710E2">
          <w:rPr>
            <w:rFonts w:asciiTheme="majorHAnsi" w:hAnsiTheme="majorHAnsi" w:cs="Arial"/>
            <w:sz w:val="22"/>
            <w:szCs w:val="22"/>
            <w:lang w:val="es-ES_tradnl"/>
          </w:rPr>
          <w:t>ó</w:t>
        </w:r>
      </w:ins>
      <w:ins w:id="240" w:author="Alejandro Trelles" w:date="2012-10-16T02:03:00Z">
        <w:r w:rsidR="008710E2" w:rsidRPr="008710E2">
          <w:rPr>
            <w:rFonts w:asciiTheme="majorHAnsi" w:hAnsiTheme="majorHAnsi" w:cs="Arial"/>
            <w:sz w:val="22"/>
            <w:szCs w:val="22"/>
            <w:lang w:val="es-ES_tradnl"/>
          </w:rPr>
          <w:t xml:space="preserve">lo 5 de ellas se </w:t>
        </w:r>
      </w:ins>
      <w:ins w:id="241" w:author="Alejandro Trelles" w:date="2012-10-16T02:05:00Z">
        <w:r w:rsidR="008710E2" w:rsidRPr="008710E2">
          <w:rPr>
            <w:rFonts w:asciiTheme="majorHAnsi" w:hAnsiTheme="majorHAnsi" w:cs="Arial"/>
            <w:sz w:val="22"/>
            <w:szCs w:val="22"/>
            <w:lang w:val="es-ES_tradnl"/>
          </w:rPr>
          <w:t>encontraban</w:t>
        </w:r>
      </w:ins>
      <w:ins w:id="242" w:author="Alejandro Trelles" w:date="2012-10-16T02:03:00Z">
        <w:r w:rsidR="008710E2" w:rsidRPr="008710E2">
          <w:rPr>
            <w:rFonts w:asciiTheme="majorHAnsi" w:hAnsiTheme="majorHAnsi" w:cs="Arial"/>
            <w:sz w:val="22"/>
            <w:szCs w:val="22"/>
            <w:lang w:val="es-ES_tradnl"/>
          </w:rPr>
          <w:t xml:space="preserve"> en el rango  que establec</w:t>
        </w:r>
      </w:ins>
      <w:ins w:id="243" w:author="Alejandro Trelles" w:date="2012-10-16T02:05:00Z">
        <w:r w:rsidR="008710E2" w:rsidRPr="008710E2">
          <w:rPr>
            <w:rFonts w:asciiTheme="majorHAnsi" w:hAnsiTheme="majorHAnsi" w:cs="Arial"/>
            <w:sz w:val="22"/>
            <w:szCs w:val="22"/>
            <w:lang w:val="es-ES_tradnl"/>
          </w:rPr>
          <w:t>ía</w:t>
        </w:r>
      </w:ins>
      <w:ins w:id="244" w:author="Alejandro Trelles" w:date="2012-10-16T02:03:00Z">
        <w:r w:rsidR="008710E2" w:rsidRPr="008710E2">
          <w:rPr>
            <w:rFonts w:asciiTheme="majorHAnsi" w:hAnsiTheme="majorHAnsi" w:cs="Arial"/>
            <w:sz w:val="22"/>
            <w:szCs w:val="22"/>
            <w:lang w:val="es-ES_tradnl"/>
          </w:rPr>
          <w:t xml:space="preserve"> la ley </w:t>
        </w:r>
      </w:ins>
      <w:ins w:id="245" w:author="Alejandro Trelles" w:date="2012-10-16T02:05:00Z">
        <w:r w:rsidR="008710E2" w:rsidRPr="008710E2">
          <w:rPr>
            <w:rFonts w:asciiTheme="majorHAnsi" w:hAnsiTheme="majorHAnsi" w:cs="Arial"/>
            <w:sz w:val="22"/>
            <w:szCs w:val="22"/>
            <w:lang w:val="es-ES_tradnl"/>
          </w:rPr>
          <w:t>(</w:t>
        </w:r>
      </w:ins>
      <w:ins w:id="246" w:author="Alejandro Trelles" w:date="2012-10-16T02:03:00Z">
        <w:r w:rsidR="008710E2" w:rsidRPr="008710E2">
          <w:rPr>
            <w:rFonts w:asciiTheme="majorHAnsi" w:hAnsiTheme="majorHAnsi" w:cs="Arial"/>
            <w:sz w:val="22"/>
            <w:szCs w:val="22"/>
            <w:lang w:val="es-ES_tradnl"/>
          </w:rPr>
          <w:t>+/- 15 de desviación respecto a la media distrital</w:t>
        </w:r>
      </w:ins>
      <w:ins w:id="247" w:author="Alejandro Trelles" w:date="2012-10-16T02:05:00Z">
        <w:r w:rsidR="008710E2" w:rsidRPr="008710E2">
          <w:rPr>
            <w:rFonts w:asciiTheme="majorHAnsi" w:hAnsiTheme="majorHAnsi" w:cs="Arial"/>
            <w:sz w:val="22"/>
            <w:szCs w:val="22"/>
            <w:lang w:val="es-ES_tradnl"/>
          </w:rPr>
          <w:t>)</w:t>
        </w:r>
      </w:ins>
      <w:ins w:id="248" w:author="Alejandro Trelles" w:date="2012-10-16T02:03:00Z">
        <w:r w:rsidR="008710E2" w:rsidRPr="008710E2">
          <w:rPr>
            <w:rFonts w:asciiTheme="majorHAnsi" w:hAnsiTheme="majorHAnsi" w:cs="Arial"/>
            <w:sz w:val="22"/>
            <w:szCs w:val="22"/>
            <w:lang w:val="es-ES_tradnl"/>
          </w:rPr>
          <w:t>.</w:t>
        </w:r>
      </w:ins>
    </w:p>
    <w:p w14:paraId="58C66B75" w14:textId="77777777" w:rsidR="00821137" w:rsidRPr="004F2B47" w:rsidRDefault="00821137" w:rsidP="00821137">
      <w:pPr>
        <w:jc w:val="both"/>
        <w:rPr>
          <w:ins w:id="249" w:author="Alejandro Trelles" w:date="2012-10-14T21:25:00Z"/>
          <w:rFonts w:asciiTheme="majorHAnsi" w:hAnsiTheme="majorHAnsi"/>
          <w:b/>
          <w:sz w:val="22"/>
          <w:szCs w:val="22"/>
        </w:rPr>
      </w:pPr>
    </w:p>
    <w:p w14:paraId="4F154DB5" w14:textId="7ADD71A1" w:rsidR="00821137" w:rsidRPr="006D426F" w:rsidRDefault="00314B48" w:rsidP="00821137">
      <w:pPr>
        <w:jc w:val="both"/>
        <w:rPr>
          <w:ins w:id="250" w:author="Alejandro Trelles" w:date="2012-10-14T21:25:00Z"/>
          <w:rFonts w:asciiTheme="majorHAnsi" w:hAnsiTheme="majorHAnsi"/>
          <w:b/>
          <w:sz w:val="22"/>
          <w:szCs w:val="22"/>
        </w:rPr>
      </w:pPr>
      <w:r w:rsidRPr="006D426F">
        <w:rPr>
          <w:rFonts w:asciiTheme="majorHAnsi" w:hAnsiTheme="majorHAnsi"/>
          <w:b/>
          <w:noProof/>
          <w:sz w:val="22"/>
          <w:szCs w:val="22"/>
          <w:lang w:val="en-US"/>
        </w:rPr>
        <w:drawing>
          <wp:inline distT="0" distB="0" distL="0" distR="0" wp14:anchorId="74735298" wp14:editId="57A866F6">
            <wp:extent cx="6044565" cy="322782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4565" cy="3227828"/>
                    </a:xfrm>
                    <a:prstGeom prst="rect">
                      <a:avLst/>
                    </a:prstGeom>
                    <a:noFill/>
                    <a:ln>
                      <a:noFill/>
                    </a:ln>
                  </pic:spPr>
                </pic:pic>
              </a:graphicData>
            </a:graphic>
          </wp:inline>
        </w:drawing>
      </w:r>
    </w:p>
    <w:p w14:paraId="7F52E94C" w14:textId="1A6D3BCC" w:rsidR="00821137" w:rsidRPr="000E3EA4" w:rsidRDefault="00821137" w:rsidP="00821137">
      <w:pPr>
        <w:jc w:val="both"/>
        <w:rPr>
          <w:ins w:id="251" w:author="Alejandro Trelles" w:date="2012-10-14T21:25:00Z"/>
          <w:rFonts w:asciiTheme="majorHAnsi" w:hAnsiTheme="majorHAnsi"/>
          <w:b/>
          <w:sz w:val="22"/>
          <w:szCs w:val="22"/>
        </w:rPr>
      </w:pPr>
    </w:p>
    <w:p w14:paraId="2ACD12EE" w14:textId="77777777" w:rsidR="00821137" w:rsidRPr="004D2098" w:rsidRDefault="00821137" w:rsidP="00821137">
      <w:pPr>
        <w:jc w:val="both"/>
        <w:rPr>
          <w:ins w:id="252" w:author="Alejandro Trelles" w:date="2012-10-14T21:25:00Z"/>
          <w:rFonts w:asciiTheme="majorHAnsi" w:hAnsiTheme="majorHAnsi"/>
          <w:b/>
          <w:sz w:val="22"/>
          <w:szCs w:val="22"/>
        </w:rPr>
      </w:pPr>
    </w:p>
    <w:p w14:paraId="1DEBB9E7" w14:textId="12DC30E2" w:rsidR="000912E6" w:rsidRDefault="0074038C" w:rsidP="0095159F">
      <w:pPr>
        <w:jc w:val="both"/>
        <w:rPr>
          <w:ins w:id="253" w:author="Alejandro Trelles" w:date="2012-10-16T02:16:00Z"/>
          <w:rFonts w:asciiTheme="majorHAnsi" w:hAnsiTheme="majorHAnsi"/>
          <w:sz w:val="22"/>
          <w:szCs w:val="22"/>
        </w:rPr>
      </w:pPr>
      <w:ins w:id="254" w:author="Alejandro Trelles" w:date="2012-10-16T02:09:00Z">
        <w:r>
          <w:rPr>
            <w:rFonts w:asciiTheme="majorHAnsi" w:hAnsiTheme="majorHAnsi"/>
            <w:b/>
            <w:sz w:val="22"/>
            <w:szCs w:val="22"/>
          </w:rPr>
          <w:tab/>
        </w:r>
        <w:commentRangeStart w:id="255"/>
        <w:r>
          <w:rPr>
            <w:rFonts w:asciiTheme="majorHAnsi" w:hAnsiTheme="majorHAnsi"/>
            <w:sz w:val="22"/>
            <w:szCs w:val="22"/>
          </w:rPr>
          <w:t xml:space="preserve">En este contexto </w:t>
        </w:r>
      </w:ins>
      <w:ins w:id="256" w:author="Alejandro Trelles" w:date="2012-10-16T02:10:00Z">
        <w:r w:rsidR="00EC4DF9">
          <w:rPr>
            <w:rFonts w:asciiTheme="majorHAnsi" w:hAnsiTheme="majorHAnsi"/>
            <w:sz w:val="22"/>
            <w:szCs w:val="22"/>
          </w:rPr>
          <w:t xml:space="preserve">la plataforma pública de </w:t>
        </w:r>
        <w:proofErr w:type="spellStart"/>
        <w:r w:rsidR="00EC4DF9">
          <w:rPr>
            <w:rFonts w:asciiTheme="majorHAnsi" w:hAnsiTheme="majorHAnsi"/>
            <w:sz w:val="22"/>
            <w:szCs w:val="22"/>
          </w:rPr>
          <w:t>redistritación</w:t>
        </w:r>
        <w:proofErr w:type="spellEnd"/>
        <w:r w:rsidR="00EC4DF9">
          <w:rPr>
            <w:rFonts w:asciiTheme="majorHAnsi" w:hAnsiTheme="majorHAnsi"/>
            <w:sz w:val="22"/>
            <w:szCs w:val="22"/>
          </w:rPr>
          <w:t xml:space="preserve"> no sólo es una herramienta que brinda a las autoridades locales los beneficios del mapeo comunitario</w:t>
        </w:r>
      </w:ins>
      <w:ins w:id="257" w:author="Alejandro Trelles" w:date="2012-10-16T02:14:00Z">
        <w:r w:rsidR="00EC4DF9">
          <w:rPr>
            <w:rFonts w:asciiTheme="majorHAnsi" w:hAnsiTheme="majorHAnsi"/>
            <w:sz w:val="22"/>
            <w:szCs w:val="22"/>
          </w:rPr>
          <w:t xml:space="preserve"> </w:t>
        </w:r>
      </w:ins>
      <w:ins w:id="258" w:author="Alejandro Trelles" w:date="2012-10-16T02:10:00Z">
        <w:r w:rsidR="00EC4DF9">
          <w:rPr>
            <w:rFonts w:asciiTheme="majorHAnsi" w:hAnsiTheme="majorHAnsi"/>
            <w:sz w:val="22"/>
            <w:szCs w:val="22"/>
          </w:rPr>
          <w:t xml:space="preserve">y </w:t>
        </w:r>
      </w:ins>
      <w:ins w:id="259" w:author="Alejandro Trelles" w:date="2012-10-16T02:12:00Z">
        <w:r w:rsidR="00EC4DF9">
          <w:rPr>
            <w:rFonts w:asciiTheme="majorHAnsi" w:hAnsiTheme="majorHAnsi"/>
            <w:sz w:val="22"/>
            <w:szCs w:val="22"/>
          </w:rPr>
          <w:t xml:space="preserve">el beneficio de </w:t>
        </w:r>
      </w:ins>
      <w:ins w:id="260" w:author="Alejandro Trelles" w:date="2012-10-16T02:10:00Z">
        <w:r w:rsidR="00EC4DF9">
          <w:rPr>
            <w:rFonts w:asciiTheme="majorHAnsi" w:hAnsiTheme="majorHAnsi"/>
            <w:sz w:val="22"/>
            <w:szCs w:val="22"/>
          </w:rPr>
          <w:t>contar con una herramienta que integra a la sociedad y a</w:t>
        </w:r>
      </w:ins>
      <w:ins w:id="261" w:author="Alejandro Trelles" w:date="2012-10-16T02:12:00Z">
        <w:r w:rsidR="00EC4DF9">
          <w:rPr>
            <w:rFonts w:asciiTheme="majorHAnsi" w:hAnsiTheme="majorHAnsi"/>
            <w:sz w:val="22"/>
            <w:szCs w:val="22"/>
          </w:rPr>
          <w:t xml:space="preserve"> </w:t>
        </w:r>
      </w:ins>
      <w:ins w:id="262" w:author="Alejandro Trelles" w:date="2012-10-16T02:10:00Z">
        <w:r w:rsidR="00EC4DF9">
          <w:rPr>
            <w:rFonts w:asciiTheme="majorHAnsi" w:hAnsiTheme="majorHAnsi"/>
            <w:sz w:val="22"/>
            <w:szCs w:val="22"/>
          </w:rPr>
          <w:t xml:space="preserve">los distintos actores </w:t>
        </w:r>
      </w:ins>
      <w:ins w:id="263" w:author="Alejandro Trelles" w:date="2012-10-16T02:12:00Z">
        <w:r w:rsidR="00EC4DF9">
          <w:rPr>
            <w:rFonts w:asciiTheme="majorHAnsi" w:hAnsiTheme="majorHAnsi"/>
            <w:sz w:val="22"/>
            <w:szCs w:val="22"/>
          </w:rPr>
          <w:t>en el proceso</w:t>
        </w:r>
      </w:ins>
      <w:ins w:id="264" w:author="Alejandro Trelles" w:date="2012-10-16T02:10:00Z">
        <w:r w:rsidR="00EC4DF9">
          <w:rPr>
            <w:rFonts w:asciiTheme="majorHAnsi" w:hAnsiTheme="majorHAnsi"/>
            <w:sz w:val="22"/>
            <w:szCs w:val="22"/>
          </w:rPr>
          <w:t xml:space="preserve"> de </w:t>
        </w:r>
        <w:proofErr w:type="spellStart"/>
        <w:r w:rsidR="00EC4DF9">
          <w:rPr>
            <w:rFonts w:asciiTheme="majorHAnsi" w:hAnsiTheme="majorHAnsi"/>
            <w:sz w:val="22"/>
            <w:szCs w:val="22"/>
          </w:rPr>
          <w:t>redistcitaci</w:t>
        </w:r>
      </w:ins>
      <w:ins w:id="265" w:author="Alejandro Trelles" w:date="2012-10-16T02:12:00Z">
        <w:r w:rsidR="00EC4DF9">
          <w:rPr>
            <w:rFonts w:asciiTheme="majorHAnsi" w:hAnsiTheme="majorHAnsi"/>
            <w:sz w:val="22"/>
            <w:szCs w:val="22"/>
          </w:rPr>
          <w:t>ón</w:t>
        </w:r>
        <w:proofErr w:type="spellEnd"/>
        <w:r w:rsidR="00EC4DF9">
          <w:rPr>
            <w:rFonts w:asciiTheme="majorHAnsi" w:hAnsiTheme="majorHAnsi"/>
            <w:sz w:val="22"/>
            <w:szCs w:val="22"/>
          </w:rPr>
          <w:t xml:space="preserve"> con el fin de encontrar los mejores escenarios de acuerdo a los criterios que ellos mismos se autoimpongan, sino que adem</w:t>
        </w:r>
      </w:ins>
      <w:ins w:id="266" w:author="Alejandro Trelles" w:date="2012-10-16T02:13:00Z">
        <w:r w:rsidR="00EC4DF9">
          <w:rPr>
            <w:rFonts w:asciiTheme="majorHAnsi" w:hAnsiTheme="majorHAnsi"/>
            <w:sz w:val="22"/>
            <w:szCs w:val="22"/>
          </w:rPr>
          <w:t xml:space="preserve">ás los obliga a transparentar el proceso y a definir </w:t>
        </w:r>
      </w:ins>
      <w:ins w:id="267" w:author="Alejandro Trelles" w:date="2012-10-16T02:14:00Z">
        <w:r w:rsidR="00EC4DF9">
          <w:rPr>
            <w:rFonts w:asciiTheme="majorHAnsi" w:hAnsiTheme="majorHAnsi"/>
            <w:sz w:val="22"/>
            <w:szCs w:val="22"/>
          </w:rPr>
          <w:t>claramente los</w:t>
        </w:r>
      </w:ins>
      <w:ins w:id="268" w:author="Alejandro Trelles" w:date="2012-10-16T02:13:00Z">
        <w:r w:rsidR="00EC4DF9">
          <w:rPr>
            <w:rFonts w:asciiTheme="majorHAnsi" w:hAnsiTheme="majorHAnsi"/>
            <w:sz w:val="22"/>
            <w:szCs w:val="22"/>
          </w:rPr>
          <w:t xml:space="preserve"> criterios </w:t>
        </w:r>
      </w:ins>
      <w:ins w:id="269" w:author="Alejandro Trelles" w:date="2012-10-16T02:14:00Z">
        <w:r w:rsidR="00EC4DF9">
          <w:rPr>
            <w:rFonts w:asciiTheme="majorHAnsi" w:hAnsiTheme="majorHAnsi"/>
            <w:sz w:val="22"/>
            <w:szCs w:val="22"/>
          </w:rPr>
          <w:t xml:space="preserve">que regirán el trazo distrital. </w:t>
        </w:r>
      </w:ins>
    </w:p>
    <w:p w14:paraId="244BF691" w14:textId="77777777" w:rsidR="00EC4DF9" w:rsidRDefault="00EC4DF9" w:rsidP="0095159F">
      <w:pPr>
        <w:jc w:val="both"/>
        <w:rPr>
          <w:ins w:id="270" w:author="Alejandro Trelles" w:date="2012-10-16T02:16:00Z"/>
          <w:rFonts w:asciiTheme="majorHAnsi" w:hAnsiTheme="majorHAnsi"/>
          <w:sz w:val="22"/>
          <w:szCs w:val="22"/>
        </w:rPr>
      </w:pPr>
    </w:p>
    <w:p w14:paraId="113ECF74" w14:textId="5B04B3F0" w:rsidR="00EC4DF9" w:rsidRPr="0074038C" w:rsidRDefault="00EC4DF9" w:rsidP="0095159F">
      <w:pPr>
        <w:jc w:val="both"/>
        <w:rPr>
          <w:ins w:id="271" w:author="Alejandro Trelles" w:date="2012-10-14T23:58:00Z"/>
          <w:rFonts w:asciiTheme="majorHAnsi" w:hAnsiTheme="majorHAnsi"/>
          <w:sz w:val="22"/>
          <w:szCs w:val="22"/>
        </w:rPr>
      </w:pPr>
      <w:ins w:id="272" w:author="Alejandro Trelles" w:date="2012-10-16T02:16:00Z">
        <w:r>
          <w:rPr>
            <w:rFonts w:asciiTheme="majorHAnsi" w:hAnsiTheme="majorHAnsi"/>
            <w:sz w:val="22"/>
            <w:szCs w:val="22"/>
          </w:rPr>
          <w:tab/>
          <w:t>L</w:t>
        </w:r>
      </w:ins>
      <w:ins w:id="273" w:author="Alejandro Trelles" w:date="2012-10-16T02:17:00Z">
        <w:r>
          <w:rPr>
            <w:rFonts w:asciiTheme="majorHAnsi" w:hAnsiTheme="majorHAnsi"/>
            <w:sz w:val="22"/>
            <w:szCs w:val="22"/>
          </w:rPr>
          <w:t xml:space="preserve">a plataforma pública de </w:t>
        </w:r>
        <w:proofErr w:type="spellStart"/>
        <w:r>
          <w:rPr>
            <w:rFonts w:asciiTheme="majorHAnsi" w:hAnsiTheme="majorHAnsi"/>
            <w:sz w:val="22"/>
            <w:szCs w:val="22"/>
          </w:rPr>
          <w:t>redistrtación</w:t>
        </w:r>
        <w:proofErr w:type="spellEnd"/>
        <w:r>
          <w:rPr>
            <w:rFonts w:asciiTheme="majorHAnsi" w:hAnsiTheme="majorHAnsi"/>
            <w:sz w:val="22"/>
            <w:szCs w:val="22"/>
          </w:rPr>
          <w:t xml:space="preserve"> no sólo ofrece a las autoridades electorales una herramienta técnica para que puedan realizar con mayor facilidad, transparencia y de manera colectiva </w:t>
        </w:r>
      </w:ins>
      <w:ins w:id="274" w:author="Alejandro Trelles" w:date="2012-10-16T02:18:00Z">
        <w:r>
          <w:rPr>
            <w:rFonts w:asciiTheme="majorHAnsi" w:hAnsiTheme="majorHAnsi"/>
            <w:sz w:val="22"/>
            <w:szCs w:val="22"/>
          </w:rPr>
          <w:t>el trazo distrital, también puede ser utilizada por la ciudadanía para comparar, contrastar  y evaluar los escenarios que propone la autoridad electoral, analizar los escenarios vigentes y proponer escenarios alternativos. E</w:t>
        </w:r>
      </w:ins>
      <w:ins w:id="275" w:author="Alejandro Trelles" w:date="2012-10-16T02:19:00Z">
        <w:r>
          <w:rPr>
            <w:rFonts w:asciiTheme="majorHAnsi" w:hAnsiTheme="majorHAnsi"/>
            <w:sz w:val="22"/>
            <w:szCs w:val="22"/>
          </w:rPr>
          <w:t>n ese sentido, la plataforma es también un mecanismo que permite estrechar la</w:t>
        </w:r>
        <w:r w:rsidR="006620FE">
          <w:rPr>
            <w:rFonts w:asciiTheme="majorHAnsi" w:hAnsiTheme="majorHAnsi"/>
            <w:sz w:val="22"/>
            <w:szCs w:val="22"/>
          </w:rPr>
          <w:t xml:space="preserve"> comunicación entre los ciudadanos, los </w:t>
        </w:r>
        <w:proofErr w:type="spellStart"/>
        <w:r w:rsidR="006620FE">
          <w:rPr>
            <w:rFonts w:asciiTheme="majorHAnsi" w:hAnsiTheme="majorHAnsi"/>
            <w:sz w:val="22"/>
            <w:szCs w:val="22"/>
          </w:rPr>
          <w:t>representates</w:t>
        </w:r>
        <w:proofErr w:type="spellEnd"/>
        <w:r w:rsidR="006620FE">
          <w:rPr>
            <w:rFonts w:asciiTheme="majorHAnsi" w:hAnsiTheme="majorHAnsi"/>
            <w:sz w:val="22"/>
            <w:szCs w:val="22"/>
          </w:rPr>
          <w:t xml:space="preserve"> y las instituciones democr</w:t>
        </w:r>
      </w:ins>
      <w:ins w:id="276" w:author="Alejandro Trelles" w:date="2012-10-16T02:20:00Z">
        <w:r w:rsidR="006620FE">
          <w:rPr>
            <w:rFonts w:asciiTheme="majorHAnsi" w:hAnsiTheme="majorHAnsi"/>
            <w:sz w:val="22"/>
            <w:szCs w:val="22"/>
          </w:rPr>
          <w:t xml:space="preserve">áticas en los estados. </w:t>
        </w:r>
      </w:ins>
    </w:p>
    <w:p w14:paraId="7747899D" w14:textId="77777777" w:rsidR="000912E6" w:rsidRPr="004F2B47" w:rsidRDefault="000912E6" w:rsidP="0095159F">
      <w:pPr>
        <w:jc w:val="both"/>
        <w:rPr>
          <w:ins w:id="277" w:author="Alejandro Trelles" w:date="2012-10-14T23:58:00Z"/>
          <w:rFonts w:asciiTheme="majorHAnsi" w:hAnsiTheme="majorHAnsi"/>
          <w:b/>
          <w:sz w:val="22"/>
          <w:szCs w:val="22"/>
        </w:rPr>
      </w:pPr>
    </w:p>
    <w:commentRangeEnd w:id="255"/>
    <w:p w14:paraId="0E773CCE" w14:textId="77777777" w:rsidR="000912E6" w:rsidRPr="004F2B47" w:rsidRDefault="001C4EBD" w:rsidP="0095159F">
      <w:pPr>
        <w:jc w:val="both"/>
        <w:rPr>
          <w:ins w:id="278" w:author="Alejandro Trelles" w:date="2012-10-14T23:58:00Z"/>
          <w:rFonts w:asciiTheme="majorHAnsi" w:hAnsiTheme="majorHAnsi"/>
          <w:b/>
          <w:sz w:val="22"/>
          <w:szCs w:val="22"/>
        </w:rPr>
      </w:pPr>
      <w:ins w:id="279" w:author="Alejandro Trelles" w:date="2012-10-16T02:20:00Z">
        <w:r>
          <w:rPr>
            <w:rStyle w:val="CommentReference"/>
          </w:rPr>
          <w:commentReference w:id="255"/>
        </w:r>
      </w:ins>
    </w:p>
    <w:p w14:paraId="0F646C8D" w14:textId="77777777" w:rsidR="000912E6" w:rsidRPr="004F2B47" w:rsidRDefault="000912E6" w:rsidP="0095159F">
      <w:pPr>
        <w:jc w:val="both"/>
        <w:rPr>
          <w:ins w:id="281" w:author="Alejandro Trelles" w:date="2012-10-14T23:58:00Z"/>
          <w:rFonts w:asciiTheme="majorHAnsi" w:hAnsiTheme="majorHAnsi"/>
          <w:b/>
          <w:sz w:val="22"/>
          <w:szCs w:val="22"/>
        </w:rPr>
      </w:pPr>
    </w:p>
    <w:p w14:paraId="1AA51C2A" w14:textId="77777777" w:rsidR="000912E6" w:rsidRPr="009C67A6" w:rsidRDefault="000912E6" w:rsidP="0095159F">
      <w:pPr>
        <w:jc w:val="both"/>
        <w:rPr>
          <w:ins w:id="282" w:author="Alejandro Trelles" w:date="2012-10-14T23:58:00Z"/>
          <w:rFonts w:asciiTheme="majorHAnsi" w:hAnsiTheme="majorHAnsi"/>
          <w:b/>
          <w:sz w:val="22"/>
          <w:szCs w:val="22"/>
        </w:rPr>
      </w:pPr>
    </w:p>
    <w:p w14:paraId="7CCAC556" w14:textId="77777777" w:rsidR="00EC4DF9" w:rsidRDefault="00EC4DF9" w:rsidP="0095159F">
      <w:pPr>
        <w:jc w:val="both"/>
        <w:rPr>
          <w:ins w:id="283" w:author="Alejandro Trelles" w:date="2012-10-16T02:09:00Z"/>
          <w:rFonts w:asciiTheme="majorHAnsi" w:hAnsiTheme="majorHAnsi"/>
          <w:b/>
          <w:sz w:val="22"/>
          <w:szCs w:val="22"/>
        </w:rPr>
      </w:pPr>
    </w:p>
    <w:p w14:paraId="0C252ECD" w14:textId="77777777" w:rsidR="0095159F" w:rsidRPr="005B5943" w:rsidRDefault="0095159F" w:rsidP="0095159F">
      <w:pPr>
        <w:jc w:val="both"/>
        <w:rPr>
          <w:rFonts w:asciiTheme="majorHAnsi" w:hAnsiTheme="majorHAnsi"/>
          <w:b/>
          <w:sz w:val="22"/>
          <w:szCs w:val="22"/>
        </w:rPr>
      </w:pPr>
      <w:r w:rsidRPr="005B5943">
        <w:rPr>
          <w:rFonts w:asciiTheme="majorHAnsi" w:hAnsiTheme="majorHAnsi"/>
          <w:b/>
          <w:sz w:val="22"/>
          <w:szCs w:val="22"/>
        </w:rPr>
        <w:lastRenderedPageBreak/>
        <w:t xml:space="preserve">El caso norteamericano </w:t>
      </w:r>
    </w:p>
    <w:p w14:paraId="09811DC2" w14:textId="77777777" w:rsidR="0095159F" w:rsidRPr="008710E2" w:rsidRDefault="0095159F" w:rsidP="0095159F">
      <w:pPr>
        <w:jc w:val="both"/>
        <w:rPr>
          <w:rFonts w:asciiTheme="majorHAnsi" w:hAnsiTheme="majorHAnsi"/>
          <w:b/>
          <w:sz w:val="22"/>
          <w:szCs w:val="22"/>
        </w:rPr>
      </w:pPr>
    </w:p>
    <w:p w14:paraId="395F4031" w14:textId="4C1BC1ED" w:rsidR="0095159F" w:rsidRPr="006D426F" w:rsidRDefault="0095159F" w:rsidP="0095159F">
      <w:pPr>
        <w:tabs>
          <w:tab w:val="left" w:pos="360"/>
        </w:tabs>
        <w:jc w:val="both"/>
        <w:rPr>
          <w:rFonts w:asciiTheme="majorHAnsi" w:hAnsiTheme="majorHAnsi"/>
          <w:sz w:val="22"/>
          <w:szCs w:val="22"/>
        </w:rPr>
      </w:pPr>
      <w:r w:rsidRPr="008710E2">
        <w:rPr>
          <w:rFonts w:asciiTheme="majorHAnsi" w:hAnsiTheme="majorHAnsi"/>
          <w:sz w:val="22"/>
          <w:szCs w:val="22"/>
        </w:rPr>
        <w:t xml:space="preserve">A diferencia de países como México, Estados Unidos no cuenta con una autoridad autónoma encargada de regular el trazo distrital a nivel nacional o en cada entidad. La tradición federal depositó en cada </w:t>
      </w:r>
      <w:r w:rsidR="008967A9" w:rsidRPr="0074038C">
        <w:rPr>
          <w:rFonts w:asciiTheme="majorHAnsi" w:hAnsiTheme="majorHAnsi"/>
          <w:sz w:val="22"/>
          <w:szCs w:val="22"/>
        </w:rPr>
        <w:t>entidad</w:t>
      </w:r>
      <w:r w:rsidRPr="0074038C">
        <w:rPr>
          <w:rFonts w:asciiTheme="majorHAnsi" w:hAnsiTheme="majorHAnsi"/>
          <w:sz w:val="22"/>
          <w:szCs w:val="22"/>
        </w:rPr>
        <w:t xml:space="preserve"> la responsabilidad de renovar las fronteras electorales del congreso y senado local, así como de la Casa de Representantes a ni</w:t>
      </w:r>
      <w:r w:rsidRPr="00EC4DF9">
        <w:rPr>
          <w:rFonts w:asciiTheme="majorHAnsi" w:hAnsiTheme="majorHAnsi"/>
          <w:sz w:val="22"/>
          <w:szCs w:val="22"/>
        </w:rPr>
        <w:t xml:space="preserve">vel nacional. Hoy por hoy, </w:t>
      </w:r>
      <w:r w:rsidR="00E50CC7" w:rsidRPr="00EC4DF9">
        <w:rPr>
          <w:rFonts w:asciiTheme="majorHAnsi" w:hAnsiTheme="majorHAnsi"/>
          <w:sz w:val="22"/>
          <w:szCs w:val="22"/>
        </w:rPr>
        <w:t xml:space="preserve">los estados utilizan esencialmente dos métodos para el trazo </w:t>
      </w:r>
      <w:r w:rsidR="00640817" w:rsidRPr="006620FE">
        <w:rPr>
          <w:rFonts w:asciiTheme="majorHAnsi" w:hAnsiTheme="majorHAnsi"/>
          <w:sz w:val="22"/>
          <w:szCs w:val="22"/>
        </w:rPr>
        <w:t>distrital a nivel federal</w:t>
      </w:r>
      <w:r w:rsidR="00E50CC7" w:rsidRPr="006620FE">
        <w:rPr>
          <w:rFonts w:asciiTheme="majorHAnsi" w:hAnsiTheme="majorHAnsi"/>
          <w:sz w:val="22"/>
          <w:szCs w:val="22"/>
        </w:rPr>
        <w:t>: el proceso legislativo ordinario o la designación de una comisión especial. Algunos estados han optado por un esquema mixto y unos cuantos han opt</w:t>
      </w:r>
      <w:r w:rsidR="00E50CC7" w:rsidRPr="001C4EBD">
        <w:rPr>
          <w:rFonts w:asciiTheme="majorHAnsi" w:hAnsiTheme="majorHAnsi"/>
          <w:sz w:val="22"/>
          <w:szCs w:val="22"/>
        </w:rPr>
        <w:t xml:space="preserve">ado por esquemas más complejos que no </w:t>
      </w:r>
      <w:r w:rsidR="00640817" w:rsidRPr="001C4EBD">
        <w:rPr>
          <w:rFonts w:asciiTheme="majorHAnsi" w:hAnsiTheme="majorHAnsi"/>
          <w:sz w:val="22"/>
          <w:szCs w:val="22"/>
        </w:rPr>
        <w:t>dependen directamente del poder legislativo.</w:t>
      </w:r>
      <w:r w:rsidR="004B2432" w:rsidRPr="001C4EBD">
        <w:rPr>
          <w:rFonts w:asciiTheme="majorHAnsi" w:hAnsiTheme="majorHAnsi"/>
          <w:sz w:val="22"/>
          <w:szCs w:val="22"/>
        </w:rPr>
        <w:t xml:space="preserve"> En 37</w:t>
      </w:r>
      <w:r w:rsidR="00640817" w:rsidRPr="001C4EBD">
        <w:rPr>
          <w:rFonts w:asciiTheme="majorHAnsi" w:hAnsiTheme="majorHAnsi"/>
          <w:sz w:val="22"/>
          <w:szCs w:val="22"/>
        </w:rPr>
        <w:t xml:space="preserve"> estad</w:t>
      </w:r>
      <w:r w:rsidR="004B2432" w:rsidRPr="001C4EBD">
        <w:rPr>
          <w:rFonts w:asciiTheme="majorHAnsi" w:hAnsiTheme="majorHAnsi"/>
          <w:sz w:val="22"/>
          <w:szCs w:val="22"/>
        </w:rPr>
        <w:t>os (75</w:t>
      </w:r>
      <w:r w:rsidR="00640817" w:rsidRPr="001C4EBD">
        <w:rPr>
          <w:rFonts w:asciiTheme="majorHAnsi" w:hAnsiTheme="majorHAnsi"/>
          <w:sz w:val="22"/>
          <w:szCs w:val="22"/>
        </w:rPr>
        <w:t xml:space="preserve"> por ciento) </w:t>
      </w:r>
      <w:r w:rsidRPr="001C4EBD">
        <w:rPr>
          <w:rFonts w:asciiTheme="majorHAnsi" w:hAnsiTheme="majorHAnsi"/>
          <w:sz w:val="22"/>
          <w:szCs w:val="22"/>
        </w:rPr>
        <w:t>las legislaturas locales están a cargo del trazo distrital,</w:t>
      </w:r>
      <w:r w:rsidR="00024B9B" w:rsidRPr="00052E78">
        <w:rPr>
          <w:rFonts w:asciiTheme="majorHAnsi" w:hAnsiTheme="majorHAnsi"/>
          <w:sz w:val="22"/>
          <w:szCs w:val="22"/>
        </w:rPr>
        <w:t xml:space="preserve"> en </w:t>
      </w:r>
      <w:r w:rsidR="004B2432" w:rsidRPr="00D10FE9">
        <w:rPr>
          <w:rFonts w:asciiTheme="majorHAnsi" w:hAnsiTheme="majorHAnsi"/>
          <w:sz w:val="22"/>
          <w:szCs w:val="22"/>
        </w:rPr>
        <w:t>8</w:t>
      </w:r>
      <w:r w:rsidR="00024B9B" w:rsidRPr="00D82E08">
        <w:rPr>
          <w:rFonts w:asciiTheme="majorHAnsi" w:hAnsiTheme="majorHAnsi"/>
          <w:sz w:val="22"/>
          <w:szCs w:val="22"/>
        </w:rPr>
        <w:t xml:space="preserve"> estados (Arizona, Hawái, Idaho, </w:t>
      </w:r>
      <w:r w:rsidR="004B2432" w:rsidRPr="006C7663">
        <w:rPr>
          <w:rFonts w:asciiTheme="majorHAnsi" w:hAnsiTheme="majorHAnsi"/>
          <w:sz w:val="22"/>
          <w:szCs w:val="22"/>
        </w:rPr>
        <w:t>Ma</w:t>
      </w:r>
      <w:r w:rsidR="00024B9B" w:rsidRPr="00E1159B">
        <w:rPr>
          <w:rFonts w:asciiTheme="majorHAnsi" w:hAnsiTheme="majorHAnsi"/>
          <w:sz w:val="22"/>
          <w:szCs w:val="22"/>
        </w:rPr>
        <w:t>in</w:t>
      </w:r>
      <w:r w:rsidR="004B2432" w:rsidRPr="00E1159B">
        <w:rPr>
          <w:rFonts w:asciiTheme="majorHAnsi" w:hAnsiTheme="majorHAnsi"/>
          <w:sz w:val="22"/>
          <w:szCs w:val="22"/>
        </w:rPr>
        <w:t>e</w:t>
      </w:r>
      <w:r w:rsidR="00024B9B" w:rsidRPr="00DA339E">
        <w:rPr>
          <w:rFonts w:asciiTheme="majorHAnsi" w:hAnsiTheme="majorHAnsi"/>
          <w:sz w:val="22"/>
          <w:szCs w:val="22"/>
        </w:rPr>
        <w:t>, Minnesota, Nueva Jersey, Washington y</w:t>
      </w:r>
      <w:r w:rsidR="004B2432" w:rsidRPr="006D426F">
        <w:rPr>
          <w:rFonts w:asciiTheme="majorHAnsi" w:hAnsiTheme="majorHAnsi"/>
          <w:sz w:val="22"/>
          <w:szCs w:val="22"/>
        </w:rPr>
        <w:t>,</w:t>
      </w:r>
      <w:r w:rsidR="00024B9B" w:rsidRPr="006D426F">
        <w:rPr>
          <w:rFonts w:asciiTheme="majorHAnsi" w:hAnsiTheme="majorHAnsi"/>
          <w:sz w:val="22"/>
          <w:szCs w:val="22"/>
        </w:rPr>
        <w:t xml:space="preserve"> recientemente</w:t>
      </w:r>
      <w:r w:rsidR="004B2432" w:rsidRPr="006D426F">
        <w:rPr>
          <w:rFonts w:asciiTheme="majorHAnsi" w:hAnsiTheme="majorHAnsi"/>
          <w:sz w:val="22"/>
          <w:szCs w:val="22"/>
        </w:rPr>
        <w:t>,</w:t>
      </w:r>
      <w:r w:rsidR="00024B9B" w:rsidRPr="006D426F">
        <w:rPr>
          <w:rFonts w:asciiTheme="majorHAnsi" w:hAnsiTheme="majorHAnsi"/>
          <w:sz w:val="22"/>
          <w:szCs w:val="22"/>
        </w:rPr>
        <w:t xml:space="preserve"> California) las comisiones especiales se encargan del trazo distrital,  en dos entidades (Connecticut e India</w:t>
      </w:r>
      <w:r w:rsidR="004B2432" w:rsidRPr="006D426F">
        <w:rPr>
          <w:rFonts w:asciiTheme="majorHAnsi" w:hAnsiTheme="majorHAnsi"/>
          <w:sz w:val="22"/>
          <w:szCs w:val="22"/>
        </w:rPr>
        <w:t>na) se lleva a cabo un proceso m</w:t>
      </w:r>
      <w:r w:rsidR="00024B9B" w:rsidRPr="006D426F">
        <w:rPr>
          <w:rFonts w:asciiTheme="majorHAnsi" w:hAnsiTheme="majorHAnsi"/>
          <w:sz w:val="22"/>
          <w:szCs w:val="22"/>
        </w:rPr>
        <w:t>ixto</w:t>
      </w:r>
      <w:r w:rsidR="00074D85" w:rsidRPr="006D426F">
        <w:rPr>
          <w:rFonts w:asciiTheme="majorHAnsi" w:hAnsiTheme="majorHAnsi"/>
          <w:sz w:val="22"/>
          <w:szCs w:val="22"/>
        </w:rPr>
        <w:t xml:space="preserve"> y en el resto de los estados se sigue un proceso distinto en donde una comisión autónoma o el gobernador proponen el nuevo mapa electoral (Iowa, Maryland y Carolina del Norte) </w:t>
      </w:r>
      <w:r w:rsidRPr="006D426F">
        <w:rPr>
          <w:rFonts w:asciiTheme="majorHAnsi" w:hAnsiTheme="majorHAnsi"/>
          <w:sz w:val="22"/>
          <w:szCs w:val="22"/>
        </w:rPr>
        <w:t>(</w:t>
      </w:r>
      <w:r w:rsidR="008E4E9E" w:rsidRPr="006D426F">
        <w:rPr>
          <w:rFonts w:asciiTheme="majorHAnsi" w:hAnsiTheme="majorHAnsi"/>
          <w:sz w:val="22"/>
          <w:szCs w:val="22"/>
        </w:rPr>
        <w:t>McDonald 2004</w:t>
      </w:r>
      <w:r w:rsidR="00074D85" w:rsidRPr="006D426F">
        <w:rPr>
          <w:rFonts w:asciiTheme="majorHAnsi" w:hAnsiTheme="majorHAnsi"/>
          <w:sz w:val="22"/>
          <w:szCs w:val="22"/>
        </w:rPr>
        <w:t xml:space="preserve">; </w:t>
      </w:r>
      <w:proofErr w:type="spellStart"/>
      <w:r w:rsidR="00074D85" w:rsidRPr="006D426F">
        <w:rPr>
          <w:rFonts w:asciiTheme="majorHAnsi" w:hAnsiTheme="majorHAnsi"/>
          <w:sz w:val="22"/>
          <w:szCs w:val="22"/>
        </w:rPr>
        <w:t>Levitt</w:t>
      </w:r>
      <w:proofErr w:type="spellEnd"/>
      <w:r w:rsidR="00074D85" w:rsidRPr="006D426F">
        <w:rPr>
          <w:rFonts w:asciiTheme="majorHAnsi" w:hAnsiTheme="majorHAnsi"/>
          <w:sz w:val="22"/>
          <w:szCs w:val="22"/>
        </w:rPr>
        <w:t xml:space="preserve"> 2010</w:t>
      </w:r>
      <w:r w:rsidRPr="006D426F">
        <w:rPr>
          <w:rFonts w:asciiTheme="majorHAnsi" w:hAnsiTheme="majorHAnsi"/>
          <w:sz w:val="22"/>
          <w:szCs w:val="22"/>
        </w:rPr>
        <w:t xml:space="preserve">).  </w:t>
      </w:r>
    </w:p>
    <w:p w14:paraId="38A27130" w14:textId="277E1C30" w:rsidR="00A517D9" w:rsidRPr="006D426F" w:rsidRDefault="00A517D9" w:rsidP="00E50CC7">
      <w:pPr>
        <w:tabs>
          <w:tab w:val="left" w:pos="360"/>
        </w:tabs>
        <w:jc w:val="both"/>
        <w:rPr>
          <w:rFonts w:asciiTheme="majorHAnsi" w:hAnsiTheme="majorHAnsi"/>
          <w:sz w:val="22"/>
          <w:szCs w:val="22"/>
        </w:rPr>
      </w:pPr>
    </w:p>
    <w:p w14:paraId="162E71CB" w14:textId="77777777" w:rsidR="0095159F" w:rsidRPr="006D426F" w:rsidRDefault="0095159F" w:rsidP="0095159F">
      <w:pPr>
        <w:tabs>
          <w:tab w:val="left" w:pos="360"/>
        </w:tabs>
        <w:ind w:right="17" w:firstLine="360"/>
        <w:jc w:val="both"/>
        <w:rPr>
          <w:rFonts w:asciiTheme="majorHAnsi" w:hAnsiTheme="majorHAnsi"/>
          <w:sz w:val="22"/>
          <w:szCs w:val="22"/>
        </w:rPr>
      </w:pPr>
      <w:r w:rsidRPr="006D426F">
        <w:rPr>
          <w:rFonts w:asciiTheme="majorHAnsi" w:hAnsiTheme="majorHAnsi"/>
          <w:sz w:val="22"/>
          <w:szCs w:val="22"/>
        </w:rPr>
        <w:t xml:space="preserve">Este escenario ha generado enfrentamientos constantes entre los grupos parlamentarios en la mayoría de los estados. Cuando no hay acuerdo entre los partidos al interior de la asamblea, o entre el gobernador  y la bancada mayoritaria en el legislativo, el poder judicial interviene y determina la validez del mapa propuesto. Las cortes tienen la facultad de vetar las propuestas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ordenar el trazo de un nuevo proyecto o delegar a una comisión de especialistas la creación de un nuevo mapa electoral. En este sistema, la mayoría de los legisladores locales tiene la capacidad de decidir qué tipo de electores podrán votar por ellos —y por los congresistas a nivel federal— en la siguiente elección y, por tanto, la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se convierte en un proceso altamente politizado (Cox and </w:t>
      </w:r>
      <w:proofErr w:type="spellStart"/>
      <w:r w:rsidRPr="006D426F">
        <w:rPr>
          <w:rFonts w:asciiTheme="majorHAnsi" w:hAnsiTheme="majorHAnsi"/>
          <w:sz w:val="22"/>
          <w:szCs w:val="22"/>
        </w:rPr>
        <w:t>Katz</w:t>
      </w:r>
      <w:proofErr w:type="spellEnd"/>
      <w:r w:rsidRPr="006D426F">
        <w:rPr>
          <w:rFonts w:asciiTheme="majorHAnsi" w:hAnsiTheme="majorHAnsi"/>
          <w:sz w:val="22"/>
          <w:szCs w:val="22"/>
        </w:rPr>
        <w:t xml:space="preserve"> 2002).</w:t>
      </w:r>
    </w:p>
    <w:p w14:paraId="0ED031FF" w14:textId="77777777" w:rsidR="0095159F" w:rsidRPr="006D426F" w:rsidRDefault="0095159F" w:rsidP="0095159F">
      <w:pPr>
        <w:tabs>
          <w:tab w:val="left" w:pos="360"/>
        </w:tabs>
        <w:ind w:right="17" w:firstLine="360"/>
        <w:jc w:val="both"/>
        <w:rPr>
          <w:rFonts w:asciiTheme="majorHAnsi" w:hAnsiTheme="majorHAnsi"/>
          <w:sz w:val="22"/>
          <w:szCs w:val="22"/>
        </w:rPr>
      </w:pPr>
    </w:p>
    <w:p w14:paraId="641AAE6B" w14:textId="77777777" w:rsidR="0095159F" w:rsidRPr="006D426F" w:rsidRDefault="0095159F" w:rsidP="0095159F">
      <w:pPr>
        <w:tabs>
          <w:tab w:val="left" w:pos="360"/>
        </w:tabs>
        <w:ind w:right="17" w:firstLine="360"/>
        <w:jc w:val="both"/>
        <w:rPr>
          <w:rFonts w:asciiTheme="majorHAnsi" w:hAnsiTheme="majorHAnsi"/>
          <w:sz w:val="22"/>
          <w:szCs w:val="22"/>
        </w:rPr>
      </w:pPr>
      <w:r w:rsidRPr="006D426F">
        <w:rPr>
          <w:rFonts w:asciiTheme="majorHAnsi" w:hAnsiTheme="majorHAnsi"/>
          <w:sz w:val="22"/>
          <w:szCs w:val="22"/>
        </w:rPr>
        <w:t xml:space="preserve">El debate en torno a la despolitización de este proceso en algunos estados como Texas, California, Florida, Pennsylvania y Ohio cobró fuerza en la última década (Friedman y </w:t>
      </w:r>
      <w:proofErr w:type="spellStart"/>
      <w:r w:rsidRPr="006D426F">
        <w:rPr>
          <w:rFonts w:asciiTheme="majorHAnsi" w:hAnsiTheme="majorHAnsi"/>
          <w:sz w:val="22"/>
          <w:szCs w:val="22"/>
        </w:rPr>
        <w:t>Holden</w:t>
      </w:r>
      <w:proofErr w:type="spellEnd"/>
      <w:r w:rsidRPr="006D426F">
        <w:rPr>
          <w:rFonts w:asciiTheme="majorHAnsi" w:hAnsiTheme="majorHAnsi"/>
          <w:sz w:val="22"/>
          <w:szCs w:val="22"/>
        </w:rPr>
        <w:t xml:space="preserve"> 2006). Mientras algunos actores afirman que la creación de comisiones autónomas serviría para paliar el conflicto de interés, otros opinan que difícilmente se puede contar con un órgano autónomo aislado del interés partidista (</w:t>
      </w:r>
      <w:proofErr w:type="spellStart"/>
      <w:r w:rsidRPr="006D426F">
        <w:rPr>
          <w:rFonts w:asciiTheme="majorHAnsi" w:hAnsiTheme="majorHAnsi"/>
          <w:sz w:val="22"/>
          <w:szCs w:val="22"/>
        </w:rPr>
        <w:t>Altman</w:t>
      </w:r>
      <w:proofErr w:type="spellEnd"/>
      <w:r w:rsidRPr="006D426F">
        <w:rPr>
          <w:rFonts w:asciiTheme="majorHAnsi" w:hAnsiTheme="majorHAnsi"/>
          <w:sz w:val="22"/>
          <w:szCs w:val="22"/>
        </w:rPr>
        <w:t xml:space="preserve"> y McDonald 2010, </w:t>
      </w:r>
      <w:proofErr w:type="spellStart"/>
      <w:r w:rsidRPr="006D426F">
        <w:rPr>
          <w:rFonts w:asciiTheme="majorHAnsi" w:hAnsiTheme="majorHAnsi"/>
          <w:sz w:val="22"/>
          <w:szCs w:val="22"/>
        </w:rPr>
        <w:t>Rossiter</w:t>
      </w:r>
      <w:proofErr w:type="spellEnd"/>
      <w:r w:rsidRPr="006D426F">
        <w:rPr>
          <w:rFonts w:asciiTheme="majorHAnsi" w:hAnsiTheme="majorHAnsi"/>
          <w:sz w:val="22"/>
          <w:szCs w:val="22"/>
        </w:rPr>
        <w:t xml:space="preserve"> y </w:t>
      </w:r>
      <w:proofErr w:type="spellStart"/>
      <w:r w:rsidRPr="006D426F">
        <w:rPr>
          <w:rFonts w:asciiTheme="majorHAnsi" w:hAnsiTheme="majorHAnsi"/>
          <w:sz w:val="22"/>
          <w:szCs w:val="22"/>
        </w:rPr>
        <w:t>Pattie</w:t>
      </w:r>
      <w:proofErr w:type="spellEnd"/>
      <w:r w:rsidRPr="006D426F">
        <w:rPr>
          <w:rFonts w:asciiTheme="majorHAnsi" w:hAnsiTheme="majorHAnsi"/>
          <w:sz w:val="22"/>
          <w:szCs w:val="22"/>
        </w:rPr>
        <w:t xml:space="preserve"> 1998). Consideramos que dichas comisiones o los modelos automatizados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no son garantía de un proceso imparcial. Un modelo aleatorio y despolitizado, no garantiza una propuesta libre de sesgo. La imparcialidad del trazo distrital sólo se puede conseguir cuando hay criterios técnicos y normativos claros, transparencia, disponibilidad de información, el respaldo de todos los actores políticos y la participación activa de la ciudadanía.   </w:t>
      </w:r>
    </w:p>
    <w:p w14:paraId="6EA23435" w14:textId="77777777" w:rsidR="0095159F" w:rsidRPr="006D426F" w:rsidRDefault="0095159F" w:rsidP="0095159F">
      <w:pPr>
        <w:tabs>
          <w:tab w:val="left" w:pos="360"/>
        </w:tabs>
        <w:ind w:right="17" w:firstLine="360"/>
        <w:jc w:val="both"/>
        <w:rPr>
          <w:rFonts w:asciiTheme="majorHAnsi" w:hAnsiTheme="majorHAnsi"/>
          <w:sz w:val="22"/>
          <w:szCs w:val="22"/>
        </w:rPr>
      </w:pPr>
    </w:p>
    <w:p w14:paraId="5FB9C053" w14:textId="77777777" w:rsidR="0095159F" w:rsidRPr="006D426F" w:rsidRDefault="0095159F" w:rsidP="0095159F">
      <w:pPr>
        <w:tabs>
          <w:tab w:val="left" w:pos="360"/>
        </w:tabs>
        <w:ind w:right="17" w:firstLine="360"/>
        <w:jc w:val="both"/>
        <w:rPr>
          <w:rFonts w:asciiTheme="majorHAnsi" w:hAnsiTheme="majorHAnsi"/>
          <w:sz w:val="22"/>
          <w:szCs w:val="22"/>
        </w:rPr>
      </w:pPr>
      <w:r w:rsidRPr="006D426F">
        <w:rPr>
          <w:rFonts w:asciiTheme="majorHAnsi" w:hAnsiTheme="majorHAnsi"/>
          <w:sz w:val="22"/>
          <w:szCs w:val="22"/>
        </w:rPr>
        <w:t xml:space="preserve">El caso de Iowa resulta emblemático ya que ilustra cómo los criterios normativos y la autonomía de la comisión encargada del trazo distrital, así como la participación de los partidos políticos y de la ciudadanía han contribuido a crear mapas que cuentan con la aceptación de todos los actores. Es importante señalar que además de las condiciones técnicas, normativas y políticas de una comunidad, las características sociales, demográficas y administrativas afectan sustancialmente la creación de mapas electorales que sean aceptados por la mayoría de los actores involucrados. Iowa es un estado con aproximadamente 3 millones de habitantes —94 por ciento de la población es blanca y  la división administrativa es similar a un tablero de ajedrez— que cuenta con una comisión independiente desde 1980. La experiencia en esta entidad despertó inquietudes en otros estados, ya que la intervención de un agente autónomo coadyuvó de manera importante a la creación sistemática de distritos electorales compactos, competitivos y con una desviación poblacional menor al uno por ciento (Iowa </w:t>
      </w:r>
      <w:proofErr w:type="spellStart"/>
      <w:r w:rsidRPr="006D426F">
        <w:rPr>
          <w:rFonts w:asciiTheme="majorHAnsi" w:hAnsiTheme="majorHAnsi"/>
          <w:sz w:val="22"/>
          <w:szCs w:val="22"/>
        </w:rPr>
        <w:t>Legilslature</w:t>
      </w:r>
      <w:proofErr w:type="spellEnd"/>
      <w:r w:rsidRPr="006D426F">
        <w:rPr>
          <w:rFonts w:asciiTheme="majorHAnsi" w:hAnsiTheme="majorHAnsi"/>
          <w:sz w:val="22"/>
          <w:szCs w:val="22"/>
        </w:rPr>
        <w:t xml:space="preserve"> 2008; </w:t>
      </w:r>
      <w:proofErr w:type="spellStart"/>
      <w:r w:rsidRPr="006D426F">
        <w:rPr>
          <w:rFonts w:asciiTheme="majorHAnsi" w:hAnsiTheme="majorHAnsi"/>
          <w:sz w:val="22"/>
          <w:szCs w:val="22"/>
        </w:rPr>
        <w:t>Mehaji</w:t>
      </w:r>
      <w:proofErr w:type="spellEnd"/>
      <w:r w:rsidRPr="006D426F">
        <w:rPr>
          <w:rFonts w:asciiTheme="majorHAnsi" w:hAnsiTheme="majorHAnsi"/>
          <w:sz w:val="22"/>
          <w:szCs w:val="22"/>
        </w:rPr>
        <w:t xml:space="preserve"> 2011). </w:t>
      </w:r>
    </w:p>
    <w:p w14:paraId="74141FB8" w14:textId="77777777" w:rsidR="0095159F" w:rsidRPr="006D426F" w:rsidRDefault="0095159F" w:rsidP="0095159F">
      <w:pPr>
        <w:tabs>
          <w:tab w:val="left" w:pos="360"/>
        </w:tabs>
        <w:ind w:right="17" w:firstLine="360"/>
        <w:jc w:val="both"/>
        <w:rPr>
          <w:rFonts w:asciiTheme="majorHAnsi" w:hAnsiTheme="majorHAnsi"/>
          <w:sz w:val="22"/>
          <w:szCs w:val="22"/>
        </w:rPr>
      </w:pPr>
    </w:p>
    <w:p w14:paraId="4311C171" w14:textId="77777777" w:rsidR="0095159F" w:rsidRPr="006D426F" w:rsidRDefault="0095159F" w:rsidP="0095159F">
      <w:pPr>
        <w:tabs>
          <w:tab w:val="left" w:pos="360"/>
        </w:tabs>
        <w:ind w:right="17" w:firstLine="360"/>
        <w:jc w:val="both"/>
        <w:rPr>
          <w:rFonts w:asciiTheme="majorHAnsi" w:hAnsiTheme="majorHAnsi"/>
          <w:sz w:val="22"/>
          <w:szCs w:val="22"/>
        </w:rPr>
      </w:pPr>
      <w:r w:rsidRPr="006D426F">
        <w:rPr>
          <w:rFonts w:asciiTheme="majorHAnsi" w:hAnsiTheme="majorHAnsi"/>
          <w:sz w:val="22"/>
          <w:szCs w:val="22"/>
        </w:rPr>
        <w:t xml:space="preserve">En contraste, California es uno de los estados que ha experimentado más enfrentamientos durante el proceso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en EUA. Además de ser la entidad más poblada, de contar con una composición étnica altamente heterogénea, divisiones administrativas irregulares y conflictos relacionados con derechos de votación, los partidos políticos tardaron muchos años en optar por delegar a un agente independiente el trazo distrital (</w:t>
      </w:r>
      <w:proofErr w:type="spellStart"/>
      <w:r w:rsidRPr="006D426F">
        <w:rPr>
          <w:rFonts w:asciiTheme="majorHAnsi" w:hAnsiTheme="majorHAnsi"/>
          <w:sz w:val="22"/>
          <w:szCs w:val="22"/>
        </w:rPr>
        <w:t>Weisbard</w:t>
      </w:r>
      <w:proofErr w:type="spellEnd"/>
      <w:r w:rsidRPr="006D426F">
        <w:rPr>
          <w:rFonts w:asciiTheme="majorHAnsi" w:hAnsiTheme="majorHAnsi"/>
          <w:sz w:val="22"/>
          <w:szCs w:val="22"/>
        </w:rPr>
        <w:t xml:space="preserve"> y </w:t>
      </w:r>
      <w:proofErr w:type="spellStart"/>
      <w:r w:rsidRPr="006D426F">
        <w:rPr>
          <w:rFonts w:asciiTheme="majorHAnsi" w:hAnsiTheme="majorHAnsi"/>
          <w:sz w:val="22"/>
          <w:szCs w:val="22"/>
        </w:rPr>
        <w:t>Wilkinson</w:t>
      </w:r>
      <w:proofErr w:type="spellEnd"/>
      <w:r w:rsidRPr="006D426F">
        <w:rPr>
          <w:rFonts w:asciiTheme="majorHAnsi" w:hAnsiTheme="majorHAnsi"/>
          <w:sz w:val="22"/>
          <w:szCs w:val="22"/>
        </w:rPr>
        <w:t xml:space="preserve"> 2005, Trelles y Martínez 2012). En 1990, por ejemplo, California recibió 7 distritos adicionales a nivel federal por el crecimiento poblacional en la entidad. En ese entonces, los demócratas controlaban la legislatura local y, después de que el proyecto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fue vetado en tres ocasiones por el gobernador, la Suprema Corte del estado atrajo el caso e instruyó a una comisión de jueces independientes a que realizara el trazo distrital (</w:t>
      </w:r>
      <w:proofErr w:type="spellStart"/>
      <w:r w:rsidRPr="006D426F">
        <w:rPr>
          <w:rFonts w:asciiTheme="majorHAnsi" w:hAnsiTheme="majorHAnsi"/>
          <w:sz w:val="22"/>
          <w:szCs w:val="22"/>
        </w:rPr>
        <w:t>Edsall</w:t>
      </w:r>
      <w:proofErr w:type="spellEnd"/>
      <w:r w:rsidRPr="006D426F">
        <w:rPr>
          <w:rFonts w:asciiTheme="majorHAnsi" w:hAnsiTheme="majorHAnsi"/>
          <w:sz w:val="22"/>
          <w:szCs w:val="22"/>
        </w:rPr>
        <w:t xml:space="preserve"> 1991). Una </w:t>
      </w:r>
      <w:r w:rsidRPr="006D426F">
        <w:rPr>
          <w:rFonts w:asciiTheme="majorHAnsi" w:hAnsiTheme="majorHAnsi"/>
          <w:sz w:val="22"/>
          <w:szCs w:val="22"/>
        </w:rPr>
        <w:lastRenderedPageBreak/>
        <w:t>década más tarde, en 2001, ambos partidos decidieron que lo mejor para el estado sería que el nuevo mapa preservara el equilibrio partidista y decidieron trazar distritos que privilegiaran a los legisladores en el cargo (</w:t>
      </w:r>
      <w:proofErr w:type="spellStart"/>
      <w:r w:rsidRPr="006D426F">
        <w:rPr>
          <w:rFonts w:asciiTheme="majorHAnsi" w:hAnsiTheme="majorHAnsi"/>
          <w:i/>
          <w:sz w:val="22"/>
          <w:szCs w:val="22"/>
        </w:rPr>
        <w:t>Incumbent</w:t>
      </w:r>
      <w:proofErr w:type="spellEnd"/>
      <w:r w:rsidRPr="006D426F">
        <w:rPr>
          <w:rFonts w:asciiTheme="majorHAnsi" w:hAnsiTheme="majorHAnsi"/>
          <w:i/>
          <w:sz w:val="22"/>
          <w:szCs w:val="22"/>
        </w:rPr>
        <w:t xml:space="preserve"> </w:t>
      </w:r>
      <w:proofErr w:type="spellStart"/>
      <w:r w:rsidRPr="006D426F">
        <w:rPr>
          <w:rFonts w:asciiTheme="majorHAnsi" w:hAnsiTheme="majorHAnsi"/>
          <w:i/>
          <w:sz w:val="22"/>
          <w:szCs w:val="22"/>
        </w:rPr>
        <w:t>Protection</w:t>
      </w:r>
      <w:proofErr w:type="spellEnd"/>
      <w:r w:rsidRPr="006D426F">
        <w:rPr>
          <w:rFonts w:asciiTheme="majorHAnsi" w:hAnsiTheme="majorHAnsi"/>
          <w:i/>
          <w:sz w:val="22"/>
          <w:szCs w:val="22"/>
        </w:rPr>
        <w:t xml:space="preserve"> Plan)</w:t>
      </w:r>
      <w:r w:rsidRPr="006D426F">
        <w:rPr>
          <w:rFonts w:asciiTheme="majorHAnsi" w:hAnsiTheme="majorHAnsi"/>
          <w:sz w:val="22"/>
          <w:szCs w:val="22"/>
        </w:rPr>
        <w:t xml:space="preserve">. El resultado fue un mapa electoral de </w:t>
      </w:r>
      <w:proofErr w:type="spellStart"/>
      <w:r w:rsidRPr="006D426F">
        <w:rPr>
          <w:rFonts w:asciiTheme="majorHAnsi" w:hAnsiTheme="majorHAnsi"/>
          <w:i/>
          <w:sz w:val="22"/>
          <w:szCs w:val="22"/>
        </w:rPr>
        <w:t>gerrymandering</w:t>
      </w:r>
      <w:proofErr w:type="spellEnd"/>
      <w:r w:rsidRPr="006D426F">
        <w:rPr>
          <w:rFonts w:asciiTheme="majorHAnsi" w:hAnsiTheme="majorHAnsi"/>
          <w:i/>
          <w:sz w:val="22"/>
          <w:szCs w:val="22"/>
        </w:rPr>
        <w:t xml:space="preserve"> </w:t>
      </w:r>
      <w:r w:rsidRPr="006D426F">
        <w:rPr>
          <w:rFonts w:asciiTheme="majorHAnsi" w:hAnsiTheme="majorHAnsi"/>
          <w:sz w:val="22"/>
          <w:szCs w:val="22"/>
        </w:rPr>
        <w:t>bipartidista en donde la mayoría de los distritos eran fuertemente dominados por uno de los dos partidos (</w:t>
      </w:r>
      <w:proofErr w:type="spellStart"/>
      <w:r w:rsidRPr="006D426F">
        <w:rPr>
          <w:rFonts w:asciiTheme="majorHAnsi" w:hAnsiTheme="majorHAnsi"/>
          <w:sz w:val="22"/>
          <w:szCs w:val="22"/>
        </w:rPr>
        <w:t>Finnegan</w:t>
      </w:r>
      <w:proofErr w:type="spellEnd"/>
      <w:r w:rsidRPr="006D426F">
        <w:rPr>
          <w:rFonts w:asciiTheme="majorHAnsi" w:hAnsiTheme="majorHAnsi"/>
          <w:sz w:val="22"/>
          <w:szCs w:val="22"/>
        </w:rPr>
        <w:t xml:space="preserve"> 2001). En la elección federal de 2004, sólo 3 de los 53 distritos se ganaron con un margen menor al 60 por ciento de los votos. En noviembre de 2005, los ciudadanos votaron en un plebiscito (</w:t>
      </w:r>
      <w:proofErr w:type="spellStart"/>
      <w:r w:rsidRPr="006D426F">
        <w:rPr>
          <w:rFonts w:asciiTheme="majorHAnsi" w:hAnsiTheme="majorHAnsi"/>
          <w:i/>
          <w:sz w:val="22"/>
          <w:szCs w:val="22"/>
        </w:rPr>
        <w:t>Proposition</w:t>
      </w:r>
      <w:proofErr w:type="spellEnd"/>
      <w:r w:rsidRPr="006D426F">
        <w:rPr>
          <w:rFonts w:asciiTheme="majorHAnsi" w:hAnsiTheme="majorHAnsi"/>
          <w:i/>
          <w:sz w:val="22"/>
          <w:szCs w:val="22"/>
        </w:rPr>
        <w:t xml:space="preserve"> 77)</w:t>
      </w:r>
      <w:r w:rsidRPr="006D426F">
        <w:rPr>
          <w:rFonts w:asciiTheme="majorHAnsi" w:hAnsiTheme="majorHAnsi"/>
          <w:sz w:val="22"/>
          <w:szCs w:val="22"/>
        </w:rPr>
        <w:t xml:space="preserve"> por la creación de una comisión de jueces retirados que llevara a cabo esta delicada tarea, pero la propuesta fue rechazada. A finales de 2008, fue aprobada la Propuesta 11 (</w:t>
      </w:r>
      <w:proofErr w:type="spellStart"/>
      <w:r w:rsidRPr="006D426F">
        <w:rPr>
          <w:rFonts w:asciiTheme="majorHAnsi" w:hAnsiTheme="majorHAnsi"/>
          <w:i/>
          <w:sz w:val="22"/>
          <w:szCs w:val="22"/>
        </w:rPr>
        <w:t>Voters</w:t>
      </w:r>
      <w:proofErr w:type="spellEnd"/>
      <w:r w:rsidRPr="006D426F">
        <w:rPr>
          <w:rFonts w:asciiTheme="majorHAnsi" w:hAnsiTheme="majorHAnsi"/>
          <w:i/>
          <w:sz w:val="22"/>
          <w:szCs w:val="22"/>
        </w:rPr>
        <w:t xml:space="preserve"> </w:t>
      </w:r>
      <w:proofErr w:type="spellStart"/>
      <w:r w:rsidRPr="006D426F">
        <w:rPr>
          <w:rFonts w:asciiTheme="majorHAnsi" w:hAnsiTheme="majorHAnsi"/>
          <w:i/>
          <w:sz w:val="22"/>
          <w:szCs w:val="22"/>
        </w:rPr>
        <w:t>First</w:t>
      </w:r>
      <w:proofErr w:type="spellEnd"/>
      <w:r w:rsidRPr="006D426F">
        <w:rPr>
          <w:rFonts w:asciiTheme="majorHAnsi" w:hAnsiTheme="majorHAnsi"/>
          <w:i/>
          <w:sz w:val="22"/>
          <w:szCs w:val="22"/>
        </w:rPr>
        <w:t xml:space="preserve"> </w:t>
      </w:r>
      <w:proofErr w:type="spellStart"/>
      <w:r w:rsidRPr="006D426F">
        <w:rPr>
          <w:rFonts w:asciiTheme="majorHAnsi" w:hAnsiTheme="majorHAnsi"/>
          <w:i/>
          <w:sz w:val="22"/>
          <w:szCs w:val="22"/>
        </w:rPr>
        <w:t>Act</w:t>
      </w:r>
      <w:proofErr w:type="spellEnd"/>
      <w:r w:rsidRPr="006D426F">
        <w:rPr>
          <w:rFonts w:asciiTheme="majorHAnsi" w:hAnsiTheme="majorHAnsi"/>
          <w:sz w:val="22"/>
          <w:szCs w:val="22"/>
        </w:rPr>
        <w:t>) en donde se delega a una comisión bipartidista independiente la responsabilidad del trazo distrital. Dicha comisión, compuesta por 8 miembros partidistas, aprobó en agosto de 2011 un escenario con distritos más competitivos que será puesto a prueba en la elección federal de 2012 (</w:t>
      </w:r>
      <w:r w:rsidRPr="006D426F">
        <w:rPr>
          <w:rFonts w:asciiTheme="majorHAnsi" w:hAnsiTheme="majorHAnsi"/>
          <w:i/>
          <w:sz w:val="22"/>
          <w:szCs w:val="22"/>
        </w:rPr>
        <w:t xml:space="preserve">California </w:t>
      </w:r>
      <w:proofErr w:type="spellStart"/>
      <w:r w:rsidRPr="006D426F">
        <w:rPr>
          <w:rFonts w:asciiTheme="majorHAnsi" w:hAnsiTheme="majorHAnsi"/>
          <w:i/>
          <w:sz w:val="22"/>
          <w:szCs w:val="22"/>
        </w:rPr>
        <w:t>Redistricting</w:t>
      </w:r>
      <w:proofErr w:type="spellEnd"/>
      <w:r w:rsidRPr="006D426F">
        <w:rPr>
          <w:rFonts w:asciiTheme="majorHAnsi" w:hAnsiTheme="majorHAnsi"/>
          <w:i/>
          <w:sz w:val="22"/>
          <w:szCs w:val="22"/>
        </w:rPr>
        <w:t xml:space="preserve"> </w:t>
      </w:r>
      <w:proofErr w:type="spellStart"/>
      <w:r w:rsidRPr="006D426F">
        <w:rPr>
          <w:rFonts w:asciiTheme="majorHAnsi" w:hAnsiTheme="majorHAnsi"/>
          <w:i/>
          <w:sz w:val="22"/>
          <w:szCs w:val="22"/>
        </w:rPr>
        <w:t>Commission</w:t>
      </w:r>
      <w:proofErr w:type="spellEnd"/>
      <w:r w:rsidRPr="006D426F">
        <w:rPr>
          <w:rFonts w:asciiTheme="majorHAnsi" w:hAnsiTheme="majorHAnsi"/>
          <w:sz w:val="22"/>
          <w:szCs w:val="22"/>
        </w:rPr>
        <w:t xml:space="preserve"> 2011). La comisión tenía la encomienda de trazar los distritos tomando en cuenta lo establecido en el </w:t>
      </w:r>
      <w:proofErr w:type="spellStart"/>
      <w:r w:rsidRPr="006D426F">
        <w:rPr>
          <w:rFonts w:asciiTheme="majorHAnsi" w:hAnsiTheme="majorHAnsi"/>
          <w:i/>
          <w:sz w:val="22"/>
          <w:szCs w:val="22"/>
        </w:rPr>
        <w:t>Voting</w:t>
      </w:r>
      <w:proofErr w:type="spellEnd"/>
      <w:r w:rsidRPr="006D426F">
        <w:rPr>
          <w:rFonts w:asciiTheme="majorHAnsi" w:hAnsiTheme="majorHAnsi"/>
          <w:i/>
          <w:sz w:val="22"/>
          <w:szCs w:val="22"/>
        </w:rPr>
        <w:t xml:space="preserve"> </w:t>
      </w:r>
      <w:proofErr w:type="spellStart"/>
      <w:r w:rsidRPr="006D426F">
        <w:rPr>
          <w:rFonts w:asciiTheme="majorHAnsi" w:hAnsiTheme="majorHAnsi"/>
          <w:i/>
          <w:sz w:val="22"/>
          <w:szCs w:val="22"/>
        </w:rPr>
        <w:t>Rights</w:t>
      </w:r>
      <w:proofErr w:type="spellEnd"/>
      <w:r w:rsidRPr="006D426F">
        <w:rPr>
          <w:rFonts w:asciiTheme="majorHAnsi" w:hAnsiTheme="majorHAnsi"/>
          <w:i/>
          <w:sz w:val="22"/>
          <w:szCs w:val="22"/>
        </w:rPr>
        <w:t xml:space="preserve"> </w:t>
      </w:r>
      <w:proofErr w:type="spellStart"/>
      <w:r w:rsidRPr="006D426F">
        <w:rPr>
          <w:rFonts w:asciiTheme="majorHAnsi" w:hAnsiTheme="majorHAnsi"/>
          <w:i/>
          <w:sz w:val="22"/>
          <w:szCs w:val="22"/>
        </w:rPr>
        <w:t>Act</w:t>
      </w:r>
      <w:proofErr w:type="spellEnd"/>
      <w:r w:rsidRPr="006D426F">
        <w:rPr>
          <w:rFonts w:asciiTheme="majorHAnsi" w:hAnsiTheme="majorHAnsi"/>
          <w:i/>
          <w:sz w:val="22"/>
          <w:szCs w:val="22"/>
        </w:rPr>
        <w:t xml:space="preserve"> </w:t>
      </w:r>
      <w:r w:rsidRPr="006D426F">
        <w:rPr>
          <w:rFonts w:asciiTheme="majorHAnsi" w:hAnsiTheme="majorHAnsi"/>
          <w:sz w:val="22"/>
          <w:szCs w:val="22"/>
        </w:rPr>
        <w:t>de 1965</w:t>
      </w:r>
      <w:r w:rsidRPr="006D426F">
        <w:rPr>
          <w:rFonts w:asciiTheme="majorHAnsi" w:hAnsiTheme="majorHAnsi"/>
          <w:i/>
          <w:sz w:val="22"/>
          <w:szCs w:val="22"/>
        </w:rPr>
        <w:t xml:space="preserve">, </w:t>
      </w:r>
      <w:r w:rsidRPr="006D426F">
        <w:rPr>
          <w:rFonts w:asciiTheme="majorHAnsi" w:hAnsiTheme="majorHAnsi"/>
          <w:sz w:val="22"/>
          <w:szCs w:val="22"/>
        </w:rPr>
        <w:t>la contigüidad distrital, las divisiones administrativas y la compacidad geométrica, pero el Partido Republicano, inconforme con el resultado, ha cuestionado la imparcialidad de la comisión, señalado un sesgo a favor del Partido Demócrata y contempla llevar el caso a la corte (</w:t>
      </w:r>
      <w:proofErr w:type="spellStart"/>
      <w:r w:rsidRPr="006D426F">
        <w:rPr>
          <w:rFonts w:asciiTheme="majorHAnsi" w:hAnsiTheme="majorHAnsi"/>
          <w:sz w:val="22"/>
          <w:szCs w:val="22"/>
        </w:rPr>
        <w:t>Merl</w:t>
      </w:r>
      <w:proofErr w:type="spellEnd"/>
      <w:r w:rsidRPr="006D426F">
        <w:rPr>
          <w:rFonts w:asciiTheme="majorHAnsi" w:hAnsiTheme="majorHAnsi"/>
          <w:sz w:val="22"/>
          <w:szCs w:val="22"/>
        </w:rPr>
        <w:t xml:space="preserve"> and </w:t>
      </w:r>
      <w:proofErr w:type="spellStart"/>
      <w:r w:rsidRPr="006D426F">
        <w:rPr>
          <w:rFonts w:asciiTheme="majorHAnsi" w:hAnsiTheme="majorHAnsi"/>
          <w:sz w:val="22"/>
          <w:szCs w:val="22"/>
        </w:rPr>
        <w:t>Mishak</w:t>
      </w:r>
      <w:proofErr w:type="spellEnd"/>
      <w:r w:rsidRPr="006D426F">
        <w:rPr>
          <w:rFonts w:asciiTheme="majorHAnsi" w:hAnsiTheme="majorHAnsi"/>
          <w:sz w:val="22"/>
          <w:szCs w:val="22"/>
        </w:rPr>
        <w:t xml:space="preserve"> 2011). </w:t>
      </w:r>
    </w:p>
    <w:p w14:paraId="1B36DF99" w14:textId="77777777" w:rsidR="0095159F" w:rsidRPr="006D426F" w:rsidRDefault="0095159F" w:rsidP="0095159F">
      <w:pPr>
        <w:tabs>
          <w:tab w:val="left" w:pos="360"/>
        </w:tabs>
        <w:ind w:right="17" w:firstLine="360"/>
        <w:jc w:val="both"/>
        <w:rPr>
          <w:rFonts w:asciiTheme="majorHAnsi" w:hAnsiTheme="majorHAnsi"/>
          <w:sz w:val="22"/>
          <w:szCs w:val="22"/>
        </w:rPr>
      </w:pPr>
    </w:p>
    <w:p w14:paraId="232CB85E" w14:textId="5FEB808E" w:rsidR="0095159F" w:rsidRPr="006D426F" w:rsidRDefault="0095159F" w:rsidP="0095159F">
      <w:pPr>
        <w:tabs>
          <w:tab w:val="left" w:pos="360"/>
        </w:tabs>
        <w:ind w:right="17" w:firstLine="360"/>
        <w:jc w:val="both"/>
        <w:rPr>
          <w:rFonts w:asciiTheme="majorHAnsi" w:hAnsiTheme="majorHAnsi"/>
          <w:sz w:val="22"/>
          <w:szCs w:val="22"/>
        </w:rPr>
      </w:pPr>
      <w:r w:rsidRPr="006D426F">
        <w:rPr>
          <w:rFonts w:asciiTheme="majorHAnsi" w:hAnsiTheme="majorHAnsi"/>
          <w:sz w:val="22"/>
          <w:szCs w:val="22"/>
        </w:rPr>
        <w:t xml:space="preserve">A pesar de que se han realizado esfuerzos importantes para despolitizar el proceso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en muchos estados, los partidos políticos y las cortes no han logrado conformar un marco normativo que establezca con claridad qué criterios deben prevalecer en la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y si el proceso debe quedar aislado del interés partidista (</w:t>
      </w:r>
      <w:proofErr w:type="spellStart"/>
      <w:r w:rsidRPr="006D426F">
        <w:rPr>
          <w:rFonts w:asciiTheme="majorHAnsi" w:hAnsiTheme="majorHAnsi"/>
          <w:sz w:val="22"/>
          <w:szCs w:val="22"/>
        </w:rPr>
        <w:t>Altman</w:t>
      </w:r>
      <w:proofErr w:type="spellEnd"/>
      <w:r w:rsidRPr="006D426F">
        <w:rPr>
          <w:rFonts w:asciiTheme="majorHAnsi" w:hAnsiTheme="majorHAnsi"/>
          <w:sz w:val="22"/>
          <w:szCs w:val="22"/>
        </w:rPr>
        <w:t xml:space="preserve"> y McDonald</w:t>
      </w:r>
      <w:r w:rsidR="00AE4349" w:rsidRPr="006D426F">
        <w:rPr>
          <w:rFonts w:asciiTheme="majorHAnsi" w:hAnsiTheme="majorHAnsi"/>
          <w:sz w:val="22"/>
          <w:szCs w:val="22"/>
        </w:rPr>
        <w:t xml:space="preserve"> 2010;</w:t>
      </w:r>
      <w:r w:rsidRPr="006D426F">
        <w:rPr>
          <w:rFonts w:asciiTheme="majorHAnsi" w:hAnsiTheme="majorHAnsi"/>
          <w:sz w:val="22"/>
          <w:szCs w:val="22"/>
        </w:rPr>
        <w:t xml:space="preserve"> Trelles y Martínez 2012). Ante este escenario, un grupo importante de académicos y especialistas en materia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han propuesto que además de contar con criterios normativos claros y herramientas que permitan evaluar objetivamente las diferentes propuestas, se incluya a la sociedad civil en los procesos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Esto último es un factor clave para transparentar el proceso, garantizar la imparcialidad y aumentar la posibilidad de que se apruebe el mejor escenario distrital de acuerdo a los criterios que se hayan establecido para el trazo distrital. </w:t>
      </w:r>
    </w:p>
    <w:p w14:paraId="1C557762" w14:textId="77777777" w:rsidR="00341233" w:rsidRPr="006D426F" w:rsidRDefault="00341233" w:rsidP="004E1652">
      <w:pPr>
        <w:jc w:val="both"/>
        <w:rPr>
          <w:rFonts w:asciiTheme="majorHAnsi" w:hAnsiTheme="majorHAnsi"/>
          <w:b/>
          <w:sz w:val="22"/>
          <w:szCs w:val="22"/>
        </w:rPr>
      </w:pPr>
    </w:p>
    <w:p w14:paraId="15D1A1FA" w14:textId="77777777" w:rsidR="004E1652" w:rsidRPr="006D426F" w:rsidRDefault="004E1652" w:rsidP="004E1652">
      <w:pPr>
        <w:pStyle w:val="ListParagraph"/>
        <w:numPr>
          <w:ilvl w:val="0"/>
          <w:numId w:val="23"/>
        </w:numPr>
        <w:jc w:val="both"/>
        <w:rPr>
          <w:rFonts w:asciiTheme="majorHAnsi" w:hAnsiTheme="majorHAnsi"/>
          <w:b/>
          <w:i/>
          <w:sz w:val="22"/>
          <w:szCs w:val="22"/>
        </w:rPr>
      </w:pPr>
      <w:r w:rsidRPr="006D426F">
        <w:rPr>
          <w:rFonts w:asciiTheme="majorHAnsi" w:hAnsiTheme="majorHAnsi"/>
          <w:b/>
          <w:i/>
          <w:sz w:val="22"/>
          <w:szCs w:val="22"/>
        </w:rPr>
        <w:t xml:space="preserve">La Propuesta: Plataforma Pública de </w:t>
      </w:r>
      <w:proofErr w:type="spellStart"/>
      <w:r w:rsidRPr="006D426F">
        <w:rPr>
          <w:rFonts w:asciiTheme="majorHAnsi" w:hAnsiTheme="majorHAnsi"/>
          <w:b/>
          <w:i/>
          <w:sz w:val="22"/>
          <w:szCs w:val="22"/>
        </w:rPr>
        <w:t>Redistritación</w:t>
      </w:r>
      <w:proofErr w:type="spellEnd"/>
      <w:r w:rsidRPr="006D426F">
        <w:rPr>
          <w:rFonts w:asciiTheme="majorHAnsi" w:hAnsiTheme="majorHAnsi"/>
          <w:b/>
          <w:i/>
          <w:sz w:val="22"/>
          <w:szCs w:val="22"/>
        </w:rPr>
        <w:t xml:space="preserve"> México </w:t>
      </w:r>
    </w:p>
    <w:p w14:paraId="263FB037" w14:textId="77777777" w:rsidR="004E1652" w:rsidRPr="006D426F" w:rsidRDefault="004E1652" w:rsidP="004E1652">
      <w:pPr>
        <w:pStyle w:val="ListParagraph"/>
        <w:jc w:val="both"/>
        <w:rPr>
          <w:rFonts w:asciiTheme="majorHAnsi" w:hAnsiTheme="majorHAnsi"/>
          <w:b/>
          <w:sz w:val="22"/>
          <w:szCs w:val="22"/>
        </w:rPr>
      </w:pPr>
    </w:p>
    <w:p w14:paraId="546ACFDA" w14:textId="77777777" w:rsidR="00C02CA9" w:rsidRPr="006D426F" w:rsidRDefault="00C02CA9" w:rsidP="00C02CA9">
      <w:pPr>
        <w:pStyle w:val="ListParagraph"/>
        <w:numPr>
          <w:ilvl w:val="0"/>
          <w:numId w:val="30"/>
        </w:numPr>
        <w:tabs>
          <w:tab w:val="left" w:pos="284"/>
        </w:tabs>
        <w:ind w:left="0" w:firstLine="0"/>
        <w:jc w:val="both"/>
        <w:rPr>
          <w:rFonts w:asciiTheme="majorHAnsi" w:hAnsiTheme="majorHAnsi"/>
          <w:b/>
          <w:sz w:val="22"/>
          <w:szCs w:val="22"/>
        </w:rPr>
      </w:pPr>
      <w:r w:rsidRPr="006D426F">
        <w:rPr>
          <w:rFonts w:asciiTheme="majorHAnsi" w:hAnsiTheme="majorHAnsi"/>
          <w:b/>
          <w:sz w:val="22"/>
          <w:szCs w:val="22"/>
        </w:rPr>
        <w:t xml:space="preserve">¿Qué es la Plataforma Pública de </w:t>
      </w:r>
      <w:proofErr w:type="spellStart"/>
      <w:r w:rsidRPr="006D426F">
        <w:rPr>
          <w:rFonts w:asciiTheme="majorHAnsi" w:hAnsiTheme="majorHAnsi"/>
          <w:b/>
          <w:sz w:val="22"/>
          <w:szCs w:val="22"/>
        </w:rPr>
        <w:t>Redistritación</w:t>
      </w:r>
      <w:proofErr w:type="spellEnd"/>
      <w:r w:rsidRPr="006D426F">
        <w:rPr>
          <w:rFonts w:asciiTheme="majorHAnsi" w:hAnsiTheme="majorHAnsi"/>
          <w:b/>
          <w:sz w:val="22"/>
          <w:szCs w:val="22"/>
        </w:rPr>
        <w:t>?</w:t>
      </w:r>
    </w:p>
    <w:p w14:paraId="65095DA7" w14:textId="77777777" w:rsidR="00C02CA9" w:rsidRPr="006D426F" w:rsidRDefault="00C02CA9" w:rsidP="00C02CA9">
      <w:pPr>
        <w:pStyle w:val="ListParagraph"/>
        <w:tabs>
          <w:tab w:val="left" w:pos="284"/>
        </w:tabs>
        <w:ind w:left="0"/>
        <w:jc w:val="both"/>
        <w:rPr>
          <w:rFonts w:asciiTheme="majorHAnsi" w:hAnsiTheme="majorHAnsi"/>
          <w:b/>
          <w:sz w:val="22"/>
          <w:szCs w:val="22"/>
        </w:rPr>
      </w:pPr>
    </w:p>
    <w:p w14:paraId="7457F0E3" w14:textId="77777777" w:rsidR="00403CF9" w:rsidRPr="006D426F" w:rsidRDefault="00403CF9" w:rsidP="004E1652">
      <w:pPr>
        <w:jc w:val="both"/>
        <w:rPr>
          <w:rFonts w:asciiTheme="majorHAnsi" w:hAnsiTheme="majorHAnsi"/>
          <w:b/>
          <w:sz w:val="22"/>
          <w:szCs w:val="22"/>
        </w:rPr>
      </w:pPr>
      <w:r w:rsidRPr="006D426F">
        <w:rPr>
          <w:rFonts w:asciiTheme="majorHAnsi" w:hAnsiTheme="majorHAnsi"/>
          <w:b/>
          <w:sz w:val="22"/>
          <w:szCs w:val="22"/>
        </w:rPr>
        <w:t xml:space="preserve">El Proyecto Público de </w:t>
      </w:r>
      <w:proofErr w:type="spellStart"/>
      <w:r w:rsidRPr="006D426F">
        <w:rPr>
          <w:rFonts w:asciiTheme="majorHAnsi" w:hAnsiTheme="majorHAnsi"/>
          <w:b/>
          <w:sz w:val="22"/>
          <w:szCs w:val="22"/>
        </w:rPr>
        <w:t>Redistritación</w:t>
      </w:r>
      <w:proofErr w:type="spellEnd"/>
      <w:r w:rsidRPr="006D426F">
        <w:rPr>
          <w:rFonts w:asciiTheme="majorHAnsi" w:hAnsiTheme="majorHAnsi"/>
          <w:b/>
          <w:sz w:val="22"/>
          <w:szCs w:val="22"/>
        </w:rPr>
        <w:t xml:space="preserve"> en EUA </w:t>
      </w:r>
      <w:r w:rsidRPr="006D426F">
        <w:rPr>
          <w:rFonts w:asciiTheme="majorHAnsi" w:hAnsiTheme="majorHAnsi"/>
          <w:b/>
          <w:i/>
          <w:sz w:val="22"/>
          <w:szCs w:val="22"/>
        </w:rPr>
        <w:t>(</w:t>
      </w:r>
      <w:proofErr w:type="spellStart"/>
      <w:r w:rsidRPr="006D426F">
        <w:rPr>
          <w:rFonts w:asciiTheme="majorHAnsi" w:hAnsiTheme="majorHAnsi"/>
          <w:b/>
          <w:i/>
          <w:sz w:val="22"/>
          <w:szCs w:val="22"/>
        </w:rPr>
        <w:t>Public</w:t>
      </w:r>
      <w:proofErr w:type="spellEnd"/>
      <w:r w:rsidRPr="006D426F">
        <w:rPr>
          <w:rFonts w:asciiTheme="majorHAnsi" w:hAnsiTheme="majorHAnsi"/>
          <w:b/>
          <w:i/>
          <w:sz w:val="22"/>
          <w:szCs w:val="22"/>
        </w:rPr>
        <w:t xml:space="preserve"> </w:t>
      </w:r>
      <w:proofErr w:type="spellStart"/>
      <w:r w:rsidRPr="006D426F">
        <w:rPr>
          <w:rFonts w:asciiTheme="majorHAnsi" w:hAnsiTheme="majorHAnsi"/>
          <w:b/>
          <w:i/>
          <w:sz w:val="22"/>
          <w:szCs w:val="22"/>
        </w:rPr>
        <w:t>Mapping</w:t>
      </w:r>
      <w:proofErr w:type="spellEnd"/>
      <w:r w:rsidRPr="006D426F">
        <w:rPr>
          <w:rFonts w:asciiTheme="majorHAnsi" w:hAnsiTheme="majorHAnsi"/>
          <w:b/>
          <w:i/>
          <w:sz w:val="22"/>
          <w:szCs w:val="22"/>
        </w:rPr>
        <w:t xml:space="preserve"> Project)</w:t>
      </w:r>
    </w:p>
    <w:p w14:paraId="6CC13C88" w14:textId="77777777" w:rsidR="00403CF9" w:rsidRPr="006D426F" w:rsidRDefault="00403CF9" w:rsidP="00403CF9">
      <w:pPr>
        <w:jc w:val="both"/>
        <w:rPr>
          <w:rFonts w:asciiTheme="majorHAnsi" w:hAnsiTheme="majorHAnsi"/>
          <w:b/>
          <w:i/>
          <w:sz w:val="22"/>
          <w:szCs w:val="22"/>
        </w:rPr>
      </w:pPr>
    </w:p>
    <w:p w14:paraId="4C3C2837" w14:textId="372C491D" w:rsidR="00403CF9" w:rsidRPr="00661540"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t xml:space="preserve">En 2010 un grupo de investigadores y especialistas en materia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w:t>
      </w:r>
      <w:r w:rsidR="00825282" w:rsidRPr="006D426F">
        <w:rPr>
          <w:rFonts w:asciiTheme="majorHAnsi" w:eastAsia="Times New Roman" w:hAnsiTheme="majorHAnsi" w:cs="Arial"/>
          <w:bCs/>
          <w:color w:val="000000"/>
          <w:kern w:val="36"/>
          <w:sz w:val="22"/>
          <w:szCs w:val="22"/>
        </w:rPr>
        <w:t>asociados</w:t>
      </w:r>
      <w:r w:rsidRPr="006D426F">
        <w:rPr>
          <w:rFonts w:asciiTheme="majorHAnsi" w:eastAsia="Times New Roman" w:hAnsiTheme="majorHAnsi" w:cs="Arial"/>
          <w:bCs/>
          <w:color w:val="000000"/>
          <w:kern w:val="36"/>
          <w:sz w:val="22"/>
          <w:szCs w:val="22"/>
        </w:rPr>
        <w:t xml:space="preserve"> a las universidades de Harvard</w:t>
      </w:r>
      <w:r w:rsidR="00825282" w:rsidRPr="006D426F">
        <w:rPr>
          <w:rFonts w:asciiTheme="majorHAnsi" w:eastAsia="Times New Roman" w:hAnsiTheme="majorHAnsi" w:cs="Arial"/>
          <w:bCs/>
          <w:color w:val="000000"/>
          <w:kern w:val="36"/>
          <w:sz w:val="22"/>
          <w:szCs w:val="22"/>
        </w:rPr>
        <w:t>, MIT</w:t>
      </w:r>
      <w:r w:rsidRPr="006D426F">
        <w:rPr>
          <w:rFonts w:asciiTheme="majorHAnsi" w:eastAsia="Times New Roman" w:hAnsiTheme="majorHAnsi" w:cs="Arial"/>
          <w:bCs/>
          <w:color w:val="000000"/>
          <w:kern w:val="36"/>
          <w:sz w:val="22"/>
          <w:szCs w:val="22"/>
        </w:rPr>
        <w:t xml:space="preserve"> y </w:t>
      </w:r>
      <w:r w:rsidRPr="006D426F">
        <w:rPr>
          <w:rFonts w:asciiTheme="majorHAnsi" w:eastAsia="Times New Roman" w:hAnsiTheme="majorHAnsi" w:cs="Arial"/>
          <w:bCs/>
          <w:i/>
          <w:color w:val="000000"/>
          <w:kern w:val="36"/>
          <w:sz w:val="22"/>
          <w:szCs w:val="22"/>
        </w:rPr>
        <w:t>George Mason</w:t>
      </w:r>
      <w:r w:rsidR="00825282" w:rsidRPr="006D426F">
        <w:rPr>
          <w:rFonts w:asciiTheme="majorHAnsi" w:eastAsia="Times New Roman" w:hAnsiTheme="majorHAnsi" w:cs="Arial"/>
          <w:bCs/>
          <w:i/>
          <w:color w:val="000000"/>
          <w:kern w:val="36"/>
          <w:sz w:val="22"/>
          <w:szCs w:val="22"/>
        </w:rPr>
        <w:t xml:space="preserve">, así como un consejo </w:t>
      </w:r>
      <w:r w:rsidR="008720CD" w:rsidRPr="006D426F">
        <w:rPr>
          <w:rFonts w:asciiTheme="majorHAnsi" w:eastAsia="Times New Roman" w:hAnsiTheme="majorHAnsi" w:cs="Arial"/>
          <w:bCs/>
          <w:i/>
          <w:color w:val="000000"/>
          <w:kern w:val="36"/>
          <w:sz w:val="22"/>
          <w:szCs w:val="22"/>
        </w:rPr>
        <w:t>consultivo de buen gobierno</w:t>
      </w:r>
      <w:r w:rsidR="00825282" w:rsidRPr="006D426F">
        <w:rPr>
          <w:rStyle w:val="FootnoteReference"/>
          <w:rFonts w:asciiTheme="majorHAnsi" w:eastAsia="Times New Roman" w:hAnsiTheme="majorHAnsi" w:cs="Arial"/>
          <w:bCs/>
          <w:i/>
          <w:color w:val="000000"/>
          <w:kern w:val="36"/>
          <w:sz w:val="22"/>
          <w:szCs w:val="22"/>
        </w:rPr>
        <w:footnoteReference w:id="7"/>
      </w:r>
      <w:r w:rsidR="00825282" w:rsidRPr="006D426F">
        <w:rPr>
          <w:rFonts w:asciiTheme="majorHAnsi" w:eastAsia="Times New Roman" w:hAnsiTheme="majorHAnsi" w:cs="Arial"/>
          <w:bCs/>
          <w:i/>
          <w:color w:val="000000"/>
          <w:kern w:val="36"/>
          <w:sz w:val="22"/>
          <w:szCs w:val="22"/>
        </w:rPr>
        <w:t xml:space="preserve"> </w:t>
      </w:r>
      <w:r w:rsidR="008720CD" w:rsidRPr="000E3EA4">
        <w:rPr>
          <w:rFonts w:asciiTheme="majorHAnsi" w:eastAsia="Times New Roman" w:hAnsiTheme="majorHAnsi" w:cs="Arial"/>
          <w:bCs/>
          <w:color w:val="000000"/>
          <w:kern w:val="36"/>
          <w:sz w:val="22"/>
          <w:szCs w:val="22"/>
        </w:rPr>
        <w:t>afiliado</w:t>
      </w:r>
      <w:r w:rsidR="00825282" w:rsidRPr="000E3EA4">
        <w:rPr>
          <w:rFonts w:asciiTheme="majorHAnsi" w:eastAsia="Times New Roman" w:hAnsiTheme="majorHAnsi" w:cs="Arial"/>
          <w:bCs/>
          <w:color w:val="000000"/>
          <w:kern w:val="36"/>
          <w:sz w:val="22"/>
          <w:szCs w:val="22"/>
        </w:rPr>
        <w:t xml:space="preserve"> al </w:t>
      </w:r>
      <w:r w:rsidR="00825282" w:rsidRPr="004D2098">
        <w:rPr>
          <w:rFonts w:asciiTheme="majorHAnsi" w:eastAsia="Times New Roman" w:hAnsiTheme="majorHAnsi" w:cs="Arial"/>
          <w:bCs/>
          <w:i/>
          <w:color w:val="000000"/>
          <w:kern w:val="36"/>
          <w:sz w:val="22"/>
          <w:szCs w:val="22"/>
        </w:rPr>
        <w:t xml:space="preserve">Brookings </w:t>
      </w:r>
      <w:proofErr w:type="spellStart"/>
      <w:r w:rsidR="00825282" w:rsidRPr="004D2098">
        <w:rPr>
          <w:rFonts w:asciiTheme="majorHAnsi" w:eastAsia="Times New Roman" w:hAnsiTheme="majorHAnsi" w:cs="Arial"/>
          <w:bCs/>
          <w:i/>
          <w:color w:val="000000"/>
          <w:kern w:val="36"/>
          <w:sz w:val="22"/>
          <w:szCs w:val="22"/>
        </w:rPr>
        <w:t>Institute</w:t>
      </w:r>
      <w:proofErr w:type="spellEnd"/>
      <w:r w:rsidR="00825282" w:rsidRPr="004D2098">
        <w:rPr>
          <w:rFonts w:asciiTheme="majorHAnsi" w:eastAsia="Times New Roman" w:hAnsiTheme="majorHAnsi" w:cs="Arial"/>
          <w:bCs/>
          <w:i/>
          <w:color w:val="000000"/>
          <w:kern w:val="36"/>
          <w:sz w:val="22"/>
          <w:szCs w:val="22"/>
        </w:rPr>
        <w:t xml:space="preserve">, </w:t>
      </w:r>
      <w:r w:rsidRPr="004D2098">
        <w:rPr>
          <w:rFonts w:asciiTheme="majorHAnsi" w:eastAsia="Times New Roman" w:hAnsiTheme="majorHAnsi" w:cs="Arial"/>
          <w:bCs/>
          <w:i/>
          <w:color w:val="000000"/>
          <w:kern w:val="36"/>
          <w:sz w:val="22"/>
          <w:szCs w:val="22"/>
        </w:rPr>
        <w:t xml:space="preserve"> </w:t>
      </w:r>
      <w:r w:rsidRPr="004F2B47">
        <w:rPr>
          <w:rFonts w:asciiTheme="majorHAnsi" w:eastAsia="Times New Roman" w:hAnsiTheme="majorHAnsi" w:cs="Arial"/>
          <w:bCs/>
          <w:color w:val="000000"/>
          <w:kern w:val="36"/>
          <w:sz w:val="22"/>
          <w:szCs w:val="22"/>
        </w:rPr>
        <w:t xml:space="preserve">diseñaron el Proyecto </w:t>
      </w:r>
      <w:r w:rsidR="00E87C8F" w:rsidRPr="004F2B47">
        <w:rPr>
          <w:rFonts w:asciiTheme="majorHAnsi" w:eastAsia="Times New Roman" w:hAnsiTheme="majorHAnsi" w:cs="Arial"/>
          <w:bCs/>
          <w:color w:val="000000"/>
          <w:kern w:val="36"/>
          <w:sz w:val="22"/>
          <w:szCs w:val="22"/>
        </w:rPr>
        <w:t>de Mapeo Público</w:t>
      </w:r>
      <w:r w:rsidRPr="004F2B47">
        <w:rPr>
          <w:rFonts w:asciiTheme="majorHAnsi" w:eastAsia="Times New Roman" w:hAnsiTheme="majorHAnsi" w:cs="Arial"/>
          <w:bCs/>
          <w:color w:val="000000"/>
          <w:kern w:val="36"/>
          <w:sz w:val="22"/>
          <w:szCs w:val="22"/>
        </w:rPr>
        <w:t xml:space="preserve"> (P</w:t>
      </w:r>
      <w:r w:rsidR="00E87C8F" w:rsidRPr="004F2B47">
        <w:rPr>
          <w:rFonts w:asciiTheme="majorHAnsi" w:eastAsia="Times New Roman" w:hAnsiTheme="majorHAnsi" w:cs="Arial"/>
          <w:bCs/>
          <w:color w:val="000000"/>
          <w:kern w:val="36"/>
          <w:sz w:val="22"/>
          <w:szCs w:val="22"/>
        </w:rPr>
        <w:t>MP</w:t>
      </w:r>
      <w:r w:rsidRPr="004F2B47">
        <w:rPr>
          <w:rFonts w:asciiTheme="majorHAnsi" w:eastAsia="Times New Roman" w:hAnsiTheme="majorHAnsi" w:cs="Arial"/>
          <w:bCs/>
          <w:color w:val="000000"/>
          <w:kern w:val="36"/>
          <w:sz w:val="22"/>
          <w:szCs w:val="22"/>
        </w:rPr>
        <w:t>)</w:t>
      </w:r>
      <w:r w:rsidRPr="004F2B47">
        <w:rPr>
          <w:rStyle w:val="FootnoteReference"/>
          <w:rFonts w:asciiTheme="majorHAnsi" w:eastAsia="Times New Roman" w:hAnsiTheme="majorHAnsi" w:cs="Arial"/>
          <w:bCs/>
          <w:color w:val="000000"/>
          <w:kern w:val="36"/>
          <w:sz w:val="22"/>
          <w:szCs w:val="22"/>
        </w:rPr>
        <w:footnoteReference w:id="8"/>
      </w:r>
      <w:r w:rsidRPr="004F2B47">
        <w:rPr>
          <w:rFonts w:asciiTheme="majorHAnsi" w:eastAsia="Times New Roman" w:hAnsiTheme="majorHAnsi" w:cs="Arial"/>
          <w:bCs/>
          <w:color w:val="000000"/>
          <w:kern w:val="36"/>
          <w:sz w:val="22"/>
          <w:szCs w:val="22"/>
        </w:rPr>
        <w:t xml:space="preserve">. En colaboración con una compañía de diseño de </w:t>
      </w:r>
      <w:r w:rsidRPr="009C67A6">
        <w:rPr>
          <w:rFonts w:asciiTheme="majorHAnsi" w:eastAsia="Times New Roman" w:hAnsiTheme="majorHAnsi" w:cs="Arial"/>
          <w:bCs/>
          <w:i/>
          <w:color w:val="000000"/>
          <w:kern w:val="36"/>
          <w:sz w:val="22"/>
          <w:szCs w:val="22"/>
        </w:rPr>
        <w:t xml:space="preserve">software </w:t>
      </w:r>
      <w:r w:rsidRPr="009C67A6">
        <w:rPr>
          <w:rFonts w:asciiTheme="majorHAnsi" w:eastAsia="Times New Roman" w:hAnsiTheme="majorHAnsi" w:cs="Arial"/>
          <w:bCs/>
          <w:color w:val="000000"/>
          <w:kern w:val="36"/>
          <w:sz w:val="22"/>
          <w:szCs w:val="22"/>
        </w:rPr>
        <w:t>(</w:t>
      </w:r>
      <w:proofErr w:type="spellStart"/>
      <w:r w:rsidRPr="009C67A6">
        <w:rPr>
          <w:rFonts w:asciiTheme="majorHAnsi" w:eastAsia="Times New Roman" w:hAnsiTheme="majorHAnsi" w:cs="Arial"/>
          <w:bCs/>
          <w:color w:val="000000"/>
          <w:kern w:val="36"/>
          <w:sz w:val="22"/>
          <w:szCs w:val="22"/>
        </w:rPr>
        <w:t>Azavea</w:t>
      </w:r>
      <w:proofErr w:type="spellEnd"/>
      <w:r w:rsidRPr="009C67A6">
        <w:rPr>
          <w:rFonts w:asciiTheme="majorHAnsi" w:eastAsia="Times New Roman" w:hAnsiTheme="majorHAnsi" w:cs="Arial"/>
          <w:bCs/>
          <w:color w:val="000000"/>
          <w:kern w:val="36"/>
          <w:sz w:val="22"/>
          <w:szCs w:val="22"/>
        </w:rPr>
        <w:t xml:space="preserve">) con cede en </w:t>
      </w:r>
      <w:proofErr w:type="spellStart"/>
      <w:r w:rsidRPr="009C67A6">
        <w:rPr>
          <w:rFonts w:asciiTheme="majorHAnsi" w:eastAsia="Times New Roman" w:hAnsiTheme="majorHAnsi" w:cs="Arial"/>
          <w:bCs/>
          <w:color w:val="000000"/>
          <w:kern w:val="36"/>
          <w:sz w:val="22"/>
          <w:szCs w:val="22"/>
        </w:rPr>
        <w:t>Philadephia</w:t>
      </w:r>
      <w:proofErr w:type="spellEnd"/>
      <w:r w:rsidRPr="009C67A6">
        <w:rPr>
          <w:rFonts w:asciiTheme="majorHAnsi" w:eastAsia="Times New Roman" w:hAnsiTheme="majorHAnsi" w:cs="Arial"/>
          <w:bCs/>
          <w:color w:val="000000"/>
          <w:kern w:val="36"/>
          <w:sz w:val="22"/>
          <w:szCs w:val="22"/>
        </w:rPr>
        <w:t xml:space="preserve">, liberaron una plataforma digital gratuita llamada </w:t>
      </w:r>
      <w:proofErr w:type="spellStart"/>
      <w:r w:rsidRPr="00661540">
        <w:rPr>
          <w:rFonts w:asciiTheme="majorHAnsi" w:eastAsia="Times New Roman" w:hAnsiTheme="majorHAnsi" w:cs="Arial"/>
          <w:bCs/>
          <w:i/>
          <w:color w:val="000000"/>
          <w:kern w:val="36"/>
          <w:sz w:val="22"/>
          <w:szCs w:val="22"/>
        </w:rPr>
        <w:t>District</w:t>
      </w:r>
      <w:proofErr w:type="spellEnd"/>
      <w:r w:rsidRPr="00661540">
        <w:rPr>
          <w:rFonts w:asciiTheme="majorHAnsi" w:eastAsia="Times New Roman" w:hAnsiTheme="majorHAnsi" w:cs="Arial"/>
          <w:bCs/>
          <w:i/>
          <w:color w:val="000000"/>
          <w:kern w:val="36"/>
          <w:sz w:val="22"/>
          <w:szCs w:val="22"/>
        </w:rPr>
        <w:t xml:space="preserve"> </w:t>
      </w:r>
      <w:proofErr w:type="spellStart"/>
      <w:r w:rsidRPr="00661540">
        <w:rPr>
          <w:rFonts w:asciiTheme="majorHAnsi" w:eastAsia="Times New Roman" w:hAnsiTheme="majorHAnsi" w:cs="Arial"/>
          <w:bCs/>
          <w:i/>
          <w:color w:val="000000"/>
          <w:kern w:val="36"/>
          <w:sz w:val="22"/>
          <w:szCs w:val="22"/>
        </w:rPr>
        <w:t>Builder</w:t>
      </w:r>
      <w:proofErr w:type="spellEnd"/>
      <w:r w:rsidRPr="00661540">
        <w:rPr>
          <w:rFonts w:asciiTheme="majorHAnsi" w:eastAsia="Times New Roman" w:hAnsiTheme="majorHAnsi" w:cs="Arial"/>
          <w:bCs/>
          <w:i/>
          <w:color w:val="000000"/>
          <w:kern w:val="36"/>
          <w:sz w:val="22"/>
          <w:szCs w:val="22"/>
        </w:rPr>
        <w:t xml:space="preserve"> </w:t>
      </w:r>
      <w:r w:rsidRPr="00661540">
        <w:rPr>
          <w:rFonts w:asciiTheme="majorHAnsi" w:eastAsia="Times New Roman" w:hAnsiTheme="majorHAnsi" w:cs="Arial"/>
          <w:bCs/>
          <w:color w:val="000000"/>
          <w:kern w:val="36"/>
          <w:sz w:val="22"/>
          <w:szCs w:val="22"/>
        </w:rPr>
        <w:t xml:space="preserve">con el fin de incentivar la participación de la ciudadanía en la </w:t>
      </w:r>
      <w:proofErr w:type="spellStart"/>
      <w:r w:rsidRPr="00661540">
        <w:rPr>
          <w:rFonts w:asciiTheme="majorHAnsi" w:eastAsia="Times New Roman" w:hAnsiTheme="majorHAnsi" w:cs="Arial"/>
          <w:bCs/>
          <w:color w:val="000000"/>
          <w:kern w:val="36"/>
          <w:sz w:val="22"/>
          <w:szCs w:val="22"/>
        </w:rPr>
        <w:t>redistritación</w:t>
      </w:r>
      <w:proofErr w:type="spellEnd"/>
      <w:r w:rsidRPr="00661540">
        <w:rPr>
          <w:rFonts w:asciiTheme="majorHAnsi" w:eastAsia="Times New Roman" w:hAnsiTheme="majorHAnsi" w:cs="Arial"/>
          <w:bCs/>
          <w:color w:val="000000"/>
          <w:kern w:val="36"/>
          <w:sz w:val="22"/>
          <w:szCs w:val="22"/>
        </w:rPr>
        <w:t xml:space="preserve"> y transparentar dicho proceso en los Estados Unidos de América. </w:t>
      </w:r>
    </w:p>
    <w:p w14:paraId="42AD2263" w14:textId="77777777" w:rsidR="008720CD" w:rsidRPr="00C67AF6" w:rsidRDefault="008720CD"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p>
    <w:p w14:paraId="5B53031E" w14:textId="5184B606" w:rsidR="008720CD" w:rsidRPr="00C3126F" w:rsidRDefault="008720CD" w:rsidP="00B84A38">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sidRPr="00F9584D">
        <w:rPr>
          <w:rFonts w:asciiTheme="majorHAnsi" w:eastAsia="Times New Roman" w:hAnsiTheme="majorHAnsi" w:cs="Arial"/>
          <w:bCs/>
          <w:color w:val="000000"/>
          <w:kern w:val="36"/>
          <w:sz w:val="22"/>
          <w:szCs w:val="22"/>
        </w:rPr>
        <w:t xml:space="preserve">Los principios rectores de este grupo </w:t>
      </w:r>
      <w:r w:rsidR="00B84A38" w:rsidRPr="00196AB5">
        <w:rPr>
          <w:rFonts w:asciiTheme="majorHAnsi" w:eastAsia="Times New Roman" w:hAnsiTheme="majorHAnsi" w:cs="Arial"/>
          <w:bCs/>
          <w:color w:val="000000"/>
          <w:kern w:val="36"/>
          <w:sz w:val="22"/>
          <w:szCs w:val="22"/>
        </w:rPr>
        <w:t>son</w:t>
      </w:r>
      <w:r w:rsidRPr="00196AB5">
        <w:rPr>
          <w:rFonts w:asciiTheme="majorHAnsi" w:eastAsia="Times New Roman" w:hAnsiTheme="majorHAnsi" w:cs="Arial"/>
          <w:bCs/>
          <w:color w:val="000000"/>
          <w:kern w:val="36"/>
          <w:sz w:val="22"/>
          <w:szCs w:val="22"/>
        </w:rPr>
        <w:t xml:space="preserve"> promover la transparencia y la participación del la ciudadanía en los procesos de </w:t>
      </w:r>
      <w:proofErr w:type="spellStart"/>
      <w:r w:rsidRPr="00196AB5">
        <w:rPr>
          <w:rFonts w:asciiTheme="majorHAnsi" w:eastAsia="Times New Roman" w:hAnsiTheme="majorHAnsi" w:cs="Arial"/>
          <w:bCs/>
          <w:color w:val="000000"/>
          <w:kern w:val="36"/>
          <w:sz w:val="22"/>
          <w:szCs w:val="22"/>
        </w:rPr>
        <w:t>redistitación</w:t>
      </w:r>
      <w:proofErr w:type="spellEnd"/>
      <w:r w:rsidRPr="00196AB5">
        <w:rPr>
          <w:rFonts w:asciiTheme="majorHAnsi" w:eastAsia="Times New Roman" w:hAnsiTheme="majorHAnsi" w:cs="Arial"/>
          <w:bCs/>
          <w:color w:val="000000"/>
          <w:kern w:val="36"/>
          <w:sz w:val="22"/>
          <w:szCs w:val="22"/>
        </w:rPr>
        <w:t xml:space="preserve">.  </w:t>
      </w:r>
      <w:r w:rsidR="004B11A9" w:rsidRPr="00D86BC9">
        <w:rPr>
          <w:rFonts w:asciiTheme="majorHAnsi" w:eastAsia="Times New Roman" w:hAnsiTheme="majorHAnsi" w:cs="Arial"/>
          <w:bCs/>
          <w:color w:val="000000"/>
          <w:kern w:val="36"/>
          <w:sz w:val="22"/>
          <w:szCs w:val="22"/>
        </w:rPr>
        <w:t>Los principios elementales son</w:t>
      </w:r>
      <w:r w:rsidRPr="00D86BC9">
        <w:rPr>
          <w:rFonts w:asciiTheme="majorHAnsi" w:eastAsia="Times New Roman" w:hAnsiTheme="majorHAnsi" w:cs="Arial"/>
          <w:bCs/>
          <w:color w:val="000000"/>
          <w:kern w:val="36"/>
          <w:sz w:val="22"/>
          <w:szCs w:val="22"/>
        </w:rPr>
        <w:t>:</w:t>
      </w:r>
      <w:r w:rsidR="002C3268" w:rsidRPr="00C3126F">
        <w:rPr>
          <w:rStyle w:val="FootnoteReference"/>
          <w:rFonts w:asciiTheme="majorHAnsi" w:eastAsia="Times New Roman" w:hAnsiTheme="majorHAnsi" w:cs="Arial"/>
          <w:bCs/>
          <w:color w:val="000000"/>
          <w:kern w:val="36"/>
          <w:sz w:val="22"/>
          <w:szCs w:val="22"/>
        </w:rPr>
        <w:footnoteReference w:id="9"/>
      </w:r>
      <w:r w:rsidRPr="00C3126F">
        <w:rPr>
          <w:rFonts w:asciiTheme="majorHAnsi" w:eastAsia="Times New Roman" w:hAnsiTheme="majorHAnsi" w:cs="Arial"/>
          <w:bCs/>
          <w:color w:val="000000"/>
          <w:kern w:val="36"/>
          <w:sz w:val="22"/>
          <w:szCs w:val="22"/>
        </w:rPr>
        <w:t xml:space="preserve"> </w:t>
      </w:r>
    </w:p>
    <w:p w14:paraId="09BFED49" w14:textId="77777777" w:rsidR="00E11256" w:rsidRPr="0074038C" w:rsidRDefault="00D91EC3" w:rsidP="00E11256">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sidRPr="00EE43BC">
        <w:rPr>
          <w:rFonts w:asciiTheme="majorHAnsi" w:eastAsia="Times New Roman" w:hAnsiTheme="majorHAnsi" w:cs="Arial"/>
          <w:bCs/>
          <w:color w:val="000000"/>
          <w:kern w:val="36"/>
          <w:sz w:val="22"/>
          <w:szCs w:val="22"/>
        </w:rPr>
        <w:lastRenderedPageBreak/>
        <w:t xml:space="preserve">Todo plan de </w:t>
      </w:r>
      <w:proofErr w:type="spellStart"/>
      <w:r w:rsidRPr="00EE43BC">
        <w:rPr>
          <w:rFonts w:asciiTheme="majorHAnsi" w:eastAsia="Times New Roman" w:hAnsiTheme="majorHAnsi" w:cs="Arial"/>
          <w:bCs/>
          <w:color w:val="000000"/>
          <w:kern w:val="36"/>
          <w:sz w:val="22"/>
          <w:szCs w:val="22"/>
        </w:rPr>
        <w:t>redistritación</w:t>
      </w:r>
      <w:proofErr w:type="spellEnd"/>
      <w:r w:rsidRPr="00EE43BC">
        <w:rPr>
          <w:rFonts w:asciiTheme="majorHAnsi" w:eastAsia="Times New Roman" w:hAnsiTheme="majorHAnsi" w:cs="Arial"/>
          <w:bCs/>
          <w:color w:val="000000"/>
          <w:kern w:val="36"/>
          <w:sz w:val="22"/>
          <w:szCs w:val="22"/>
        </w:rPr>
        <w:t xml:space="preserve"> debe estar disponible para el público y debe contener la información suficiente para que</w:t>
      </w:r>
      <w:r w:rsidRPr="00621963">
        <w:rPr>
          <w:rFonts w:asciiTheme="majorHAnsi" w:eastAsia="Times New Roman" w:hAnsiTheme="majorHAnsi" w:cs="Arial"/>
          <w:bCs/>
          <w:color w:val="000000"/>
          <w:kern w:val="36"/>
          <w:sz w:val="22"/>
          <w:szCs w:val="22"/>
        </w:rPr>
        <w:t xml:space="preserve"> los ciudadanos puedan verificar, reproducir y evaluar dicha propuesta. Para ello se requiere que los planes estén disponibles en formatos </w:t>
      </w:r>
      <w:r w:rsidR="002D16CD" w:rsidRPr="005B5943">
        <w:rPr>
          <w:rFonts w:asciiTheme="majorHAnsi" w:eastAsia="Times New Roman" w:hAnsiTheme="majorHAnsi" w:cs="Arial"/>
          <w:bCs/>
          <w:color w:val="000000"/>
          <w:kern w:val="36"/>
          <w:sz w:val="22"/>
          <w:szCs w:val="22"/>
        </w:rPr>
        <w:t>que puedan ser leídos por el software de informaci</w:t>
      </w:r>
      <w:r w:rsidR="002D16CD" w:rsidRPr="008710E2">
        <w:rPr>
          <w:rFonts w:asciiTheme="majorHAnsi" w:eastAsia="Times New Roman" w:hAnsiTheme="majorHAnsi" w:cs="Arial"/>
          <w:bCs/>
          <w:color w:val="000000"/>
          <w:kern w:val="36"/>
          <w:sz w:val="22"/>
          <w:szCs w:val="22"/>
        </w:rPr>
        <w:t xml:space="preserve">ón geográfica (GIS) disponible en el mercado y los criterios utilizados estén debidamente documentados. </w:t>
      </w:r>
    </w:p>
    <w:p w14:paraId="4DE60869" w14:textId="22FEC2FE" w:rsidR="003F082D" w:rsidRPr="001C4EBD" w:rsidRDefault="00D91EC3" w:rsidP="00E11256">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sidRPr="0074038C">
        <w:rPr>
          <w:rFonts w:asciiTheme="majorHAnsi" w:eastAsia="Times New Roman" w:hAnsiTheme="majorHAnsi" w:cs="Arial"/>
          <w:bCs/>
          <w:color w:val="000000"/>
          <w:kern w:val="36"/>
          <w:sz w:val="22"/>
          <w:szCs w:val="22"/>
        </w:rPr>
        <w:t xml:space="preserve">Crear y evaluar los planes de </w:t>
      </w:r>
      <w:proofErr w:type="spellStart"/>
      <w:r w:rsidRPr="0074038C">
        <w:rPr>
          <w:rFonts w:asciiTheme="majorHAnsi" w:eastAsia="Times New Roman" w:hAnsiTheme="majorHAnsi" w:cs="Arial"/>
          <w:bCs/>
          <w:color w:val="000000"/>
          <w:kern w:val="36"/>
          <w:sz w:val="22"/>
          <w:szCs w:val="22"/>
        </w:rPr>
        <w:t>redistitación</w:t>
      </w:r>
      <w:proofErr w:type="spellEnd"/>
      <w:r w:rsidRPr="0074038C">
        <w:rPr>
          <w:rFonts w:asciiTheme="majorHAnsi" w:eastAsia="Times New Roman" w:hAnsiTheme="majorHAnsi" w:cs="Arial"/>
          <w:bCs/>
          <w:color w:val="000000"/>
          <w:kern w:val="36"/>
          <w:sz w:val="22"/>
          <w:szCs w:val="22"/>
        </w:rPr>
        <w:t xml:space="preserve"> requiere que los ciudadanos puedan acceder a la información demográfica, cartográfica, administrativa y electoral. </w:t>
      </w:r>
      <w:r w:rsidR="002D16CD" w:rsidRPr="00EC4DF9">
        <w:rPr>
          <w:rFonts w:asciiTheme="majorHAnsi" w:eastAsia="Times New Roman" w:hAnsiTheme="majorHAnsi" w:cs="Arial"/>
          <w:bCs/>
          <w:color w:val="000000"/>
          <w:kern w:val="36"/>
          <w:sz w:val="22"/>
          <w:szCs w:val="22"/>
        </w:rPr>
        <w:t xml:space="preserve">Para ello se requiere que </w:t>
      </w:r>
      <w:r w:rsidR="002D16CD" w:rsidRPr="006620FE">
        <w:rPr>
          <w:rFonts w:asciiTheme="majorHAnsi" w:eastAsia="Times New Roman" w:hAnsiTheme="majorHAnsi" w:cs="Arial"/>
          <w:bCs/>
          <w:color w:val="000000"/>
          <w:kern w:val="36"/>
          <w:sz w:val="22"/>
          <w:szCs w:val="22"/>
        </w:rPr>
        <w:t xml:space="preserve">todos los insumos (datos </w:t>
      </w:r>
      <w:r w:rsidR="002D16CD" w:rsidRPr="001C4EBD">
        <w:rPr>
          <w:rFonts w:asciiTheme="majorHAnsi" w:eastAsia="Times New Roman" w:hAnsiTheme="majorHAnsi" w:cs="Arial"/>
          <w:bCs/>
          <w:color w:val="000000"/>
          <w:kern w:val="36"/>
          <w:sz w:val="22"/>
          <w:szCs w:val="22"/>
        </w:rPr>
        <w:t xml:space="preserve">y documentación) que hayan sido utilizados por la autoridad electoral estén disponibles para ser utilizados por la ciudadanía. </w:t>
      </w:r>
    </w:p>
    <w:p w14:paraId="56A2B9DC" w14:textId="130E8A97" w:rsidR="00E11256" w:rsidRPr="00DA339E" w:rsidRDefault="002D16CD" w:rsidP="00E11256">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sidRPr="00052E78">
        <w:rPr>
          <w:rFonts w:asciiTheme="majorHAnsi" w:eastAsia="Times New Roman" w:hAnsiTheme="majorHAnsi" w:cs="Arial"/>
          <w:bCs/>
          <w:color w:val="000000"/>
          <w:kern w:val="36"/>
          <w:sz w:val="22"/>
          <w:szCs w:val="22"/>
        </w:rPr>
        <w:t xml:space="preserve">El software utilizado para generar </w:t>
      </w:r>
      <w:r w:rsidRPr="00D10FE9">
        <w:rPr>
          <w:rFonts w:asciiTheme="majorHAnsi" w:eastAsia="Times New Roman" w:hAnsiTheme="majorHAnsi" w:cs="Arial"/>
          <w:bCs/>
          <w:color w:val="000000"/>
          <w:kern w:val="36"/>
          <w:sz w:val="22"/>
          <w:szCs w:val="22"/>
        </w:rPr>
        <w:t xml:space="preserve">o analizar los planes distritales puede ser complejo, imposible de reproducir o de entender sin la documentación </w:t>
      </w:r>
      <w:r w:rsidR="00783A05" w:rsidRPr="00D82E08">
        <w:rPr>
          <w:rFonts w:asciiTheme="majorHAnsi" w:eastAsia="Times New Roman" w:hAnsiTheme="majorHAnsi" w:cs="Arial"/>
          <w:bCs/>
          <w:color w:val="000000"/>
          <w:kern w:val="36"/>
          <w:sz w:val="22"/>
          <w:szCs w:val="22"/>
        </w:rPr>
        <w:t xml:space="preserve">adecuado. Para transparentar el proceso de </w:t>
      </w:r>
      <w:proofErr w:type="spellStart"/>
      <w:r w:rsidR="00783A05" w:rsidRPr="00D82E08">
        <w:rPr>
          <w:rFonts w:asciiTheme="majorHAnsi" w:eastAsia="Times New Roman" w:hAnsiTheme="majorHAnsi" w:cs="Arial"/>
          <w:bCs/>
          <w:color w:val="000000"/>
          <w:kern w:val="36"/>
          <w:sz w:val="22"/>
          <w:szCs w:val="22"/>
        </w:rPr>
        <w:t>redistritación</w:t>
      </w:r>
      <w:proofErr w:type="spellEnd"/>
      <w:r w:rsidR="00783A05" w:rsidRPr="00D82E08">
        <w:rPr>
          <w:rFonts w:asciiTheme="majorHAnsi" w:eastAsia="Times New Roman" w:hAnsiTheme="majorHAnsi" w:cs="Arial"/>
          <w:bCs/>
          <w:color w:val="000000"/>
          <w:kern w:val="36"/>
          <w:sz w:val="22"/>
          <w:szCs w:val="22"/>
        </w:rPr>
        <w:t xml:space="preserve"> es fundamental que el software utilizado sea de fuente abierta (</w:t>
      </w:r>
      <w:r w:rsidR="00783A05" w:rsidRPr="006C7663">
        <w:rPr>
          <w:rFonts w:asciiTheme="majorHAnsi" w:eastAsia="Times New Roman" w:hAnsiTheme="majorHAnsi" w:cs="Arial"/>
          <w:bCs/>
          <w:i/>
          <w:color w:val="000000"/>
          <w:kern w:val="36"/>
          <w:sz w:val="22"/>
          <w:szCs w:val="22"/>
        </w:rPr>
        <w:t>open-</w:t>
      </w:r>
      <w:proofErr w:type="spellStart"/>
      <w:r w:rsidR="00783A05" w:rsidRPr="006C7663">
        <w:rPr>
          <w:rFonts w:asciiTheme="majorHAnsi" w:eastAsia="Times New Roman" w:hAnsiTheme="majorHAnsi" w:cs="Arial"/>
          <w:bCs/>
          <w:i/>
          <w:color w:val="000000"/>
          <w:kern w:val="36"/>
          <w:sz w:val="22"/>
          <w:szCs w:val="22"/>
        </w:rPr>
        <w:t>source</w:t>
      </w:r>
      <w:proofErr w:type="spellEnd"/>
      <w:r w:rsidR="00783A05" w:rsidRPr="00E1159B">
        <w:rPr>
          <w:rFonts w:asciiTheme="majorHAnsi" w:eastAsia="Times New Roman" w:hAnsiTheme="majorHAnsi" w:cs="Arial"/>
          <w:bCs/>
          <w:color w:val="000000"/>
          <w:kern w:val="36"/>
          <w:sz w:val="22"/>
          <w:szCs w:val="22"/>
        </w:rPr>
        <w:t xml:space="preserve">) o que se provea la información suficiente para que el público pueda replicar los resultados por su cuenta (la documentación correspondiente a los datos, el método y </w:t>
      </w:r>
      <w:proofErr w:type="spellStart"/>
      <w:r w:rsidR="00783A05" w:rsidRPr="00E1159B">
        <w:rPr>
          <w:rFonts w:asciiTheme="majorHAnsi" w:eastAsia="Times New Roman" w:hAnsiTheme="majorHAnsi" w:cs="Arial"/>
          <w:bCs/>
          <w:color w:val="000000"/>
          <w:kern w:val="36"/>
          <w:sz w:val="22"/>
          <w:szCs w:val="22"/>
        </w:rPr>
        <w:t>llos</w:t>
      </w:r>
      <w:proofErr w:type="spellEnd"/>
      <w:r w:rsidR="00783A05" w:rsidRPr="00E1159B">
        <w:rPr>
          <w:rFonts w:asciiTheme="majorHAnsi" w:eastAsia="Times New Roman" w:hAnsiTheme="majorHAnsi" w:cs="Arial"/>
          <w:bCs/>
          <w:color w:val="000000"/>
          <w:kern w:val="36"/>
          <w:sz w:val="22"/>
          <w:szCs w:val="22"/>
        </w:rPr>
        <w:t xml:space="preserve"> procedimientos también tienen que estar disponibles).  </w:t>
      </w:r>
    </w:p>
    <w:p w14:paraId="405E667E" w14:textId="31060309" w:rsidR="0099419D" w:rsidRPr="006D426F" w:rsidRDefault="00E11256" w:rsidP="0099419D">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t xml:space="preserve">La tecnología nos brinda la </w:t>
      </w:r>
      <w:r w:rsidR="00B22A6B" w:rsidRPr="006D426F">
        <w:rPr>
          <w:rFonts w:asciiTheme="majorHAnsi" w:eastAsia="Times New Roman" w:hAnsiTheme="majorHAnsi" w:cs="Arial"/>
          <w:bCs/>
          <w:color w:val="000000"/>
          <w:kern w:val="36"/>
          <w:sz w:val="22"/>
          <w:szCs w:val="22"/>
        </w:rPr>
        <w:t xml:space="preserve">oportunidad de ampliar la participación de los ciudadanos en el proceso de </w:t>
      </w:r>
      <w:proofErr w:type="spellStart"/>
      <w:r w:rsidR="00B22A6B" w:rsidRPr="006D426F">
        <w:rPr>
          <w:rFonts w:asciiTheme="majorHAnsi" w:eastAsia="Times New Roman" w:hAnsiTheme="majorHAnsi" w:cs="Arial"/>
          <w:bCs/>
          <w:color w:val="000000"/>
          <w:kern w:val="36"/>
          <w:sz w:val="22"/>
          <w:szCs w:val="22"/>
        </w:rPr>
        <w:t>redistritación</w:t>
      </w:r>
      <w:proofErr w:type="spellEnd"/>
      <w:r w:rsidR="00B22A6B" w:rsidRPr="006D426F">
        <w:rPr>
          <w:rFonts w:asciiTheme="majorHAnsi" w:eastAsia="Times New Roman" w:hAnsiTheme="majorHAnsi" w:cs="Arial"/>
          <w:bCs/>
          <w:color w:val="000000"/>
          <w:kern w:val="36"/>
          <w:sz w:val="22"/>
          <w:szCs w:val="22"/>
        </w:rPr>
        <w:t xml:space="preserve">. Es nuestra responsabilidad hacer uso de los beneficios que dicha participación nos puede ofrecer y garantizar que el apego a los principios de </w:t>
      </w:r>
      <w:r w:rsidR="008F6D5F" w:rsidRPr="006D426F">
        <w:rPr>
          <w:rFonts w:asciiTheme="majorHAnsi" w:eastAsia="Times New Roman" w:hAnsiTheme="majorHAnsi" w:cs="Arial"/>
          <w:bCs/>
          <w:color w:val="000000"/>
          <w:kern w:val="36"/>
          <w:sz w:val="22"/>
          <w:szCs w:val="22"/>
        </w:rPr>
        <w:t>transparencia mencionados en</w:t>
      </w:r>
      <w:r w:rsidR="00B22A6B" w:rsidRPr="006D426F">
        <w:rPr>
          <w:rFonts w:asciiTheme="majorHAnsi" w:eastAsia="Times New Roman" w:hAnsiTheme="majorHAnsi" w:cs="Arial"/>
          <w:bCs/>
          <w:color w:val="000000"/>
          <w:kern w:val="36"/>
          <w:sz w:val="22"/>
          <w:szCs w:val="22"/>
        </w:rPr>
        <w:t xml:space="preserve"> líneas anteriores. </w:t>
      </w:r>
    </w:p>
    <w:p w14:paraId="3ADF94BB" w14:textId="32510D29" w:rsidR="00403CF9" w:rsidRPr="006D426F" w:rsidRDefault="00B22A6B" w:rsidP="0099419D">
      <w:pPr>
        <w:pStyle w:val="ListParagraph"/>
        <w:numPr>
          <w:ilvl w:val="0"/>
          <w:numId w:val="41"/>
        </w:numPr>
        <w:spacing w:before="100" w:beforeAutospacing="1" w:after="100" w:afterAutospacing="1"/>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t xml:space="preserve">La </w:t>
      </w:r>
      <w:proofErr w:type="spellStart"/>
      <w:r w:rsidRPr="006D426F">
        <w:rPr>
          <w:rFonts w:asciiTheme="majorHAnsi" w:eastAsia="Times New Roman" w:hAnsiTheme="majorHAnsi" w:cs="Arial"/>
          <w:bCs/>
          <w:color w:val="000000"/>
          <w:kern w:val="36"/>
          <w:sz w:val="22"/>
          <w:szCs w:val="22"/>
        </w:rPr>
        <w:t>redi</w:t>
      </w:r>
      <w:r w:rsidR="00A548F6" w:rsidRPr="006D426F">
        <w:rPr>
          <w:rFonts w:asciiTheme="majorHAnsi" w:eastAsia="Times New Roman" w:hAnsiTheme="majorHAnsi" w:cs="Arial"/>
          <w:bCs/>
          <w:color w:val="000000"/>
          <w:kern w:val="36"/>
          <w:sz w:val="22"/>
          <w:szCs w:val="22"/>
        </w:rPr>
        <w:t>stritación</w:t>
      </w:r>
      <w:proofErr w:type="spellEnd"/>
      <w:r w:rsidR="00A548F6" w:rsidRPr="006D426F">
        <w:rPr>
          <w:rFonts w:asciiTheme="majorHAnsi" w:eastAsia="Times New Roman" w:hAnsiTheme="majorHAnsi" w:cs="Arial"/>
          <w:bCs/>
          <w:color w:val="000000"/>
          <w:kern w:val="36"/>
          <w:sz w:val="22"/>
          <w:szCs w:val="22"/>
        </w:rPr>
        <w:t xml:space="preserve"> es un proceso legal y técnicamente complejo.</w:t>
      </w:r>
      <w:r w:rsidR="0099419D" w:rsidRPr="006D426F">
        <w:rPr>
          <w:rFonts w:asciiTheme="majorHAnsi" w:eastAsia="Times New Roman" w:hAnsiTheme="majorHAnsi" w:cs="Arial"/>
          <w:bCs/>
          <w:color w:val="000000"/>
          <w:kern w:val="36"/>
          <w:sz w:val="22"/>
          <w:szCs w:val="22"/>
        </w:rPr>
        <w:t xml:space="preserve"> Para generar espacios de participación es necesario brindar una </w:t>
      </w:r>
      <w:r w:rsidR="0099419D" w:rsidRPr="006D426F">
        <w:rPr>
          <w:rFonts w:asciiTheme="majorHAnsi" w:eastAsia="Times New Roman" w:hAnsiTheme="majorHAnsi" w:cs="Arial"/>
          <w:b/>
          <w:bCs/>
          <w:i/>
          <w:color w:val="000000"/>
          <w:kern w:val="36"/>
          <w:sz w:val="22"/>
          <w:szCs w:val="22"/>
        </w:rPr>
        <w:t>plataforma de acceso y uso amigable</w:t>
      </w:r>
      <w:r w:rsidR="0099419D" w:rsidRPr="006D426F">
        <w:rPr>
          <w:rFonts w:asciiTheme="majorHAnsi" w:eastAsia="Times New Roman" w:hAnsiTheme="majorHAnsi" w:cs="Arial"/>
          <w:bCs/>
          <w:color w:val="000000"/>
          <w:kern w:val="36"/>
          <w:sz w:val="22"/>
          <w:szCs w:val="22"/>
        </w:rPr>
        <w:t xml:space="preserve">; ofrecer herramientas de creación y evaluación de mapas que le permitan al público crear sus propios escenarios, así como poner a su disposición materiales didácticos; poner a disposición del público el material necesario para evaluar los mapas en los casos en los que no tengan acceso al software; y promover el intercambio de opiniones y el contraste de escenarios </w:t>
      </w:r>
      <w:r w:rsidR="008F6D5F" w:rsidRPr="006D426F">
        <w:rPr>
          <w:rFonts w:asciiTheme="majorHAnsi" w:eastAsia="Times New Roman" w:hAnsiTheme="majorHAnsi" w:cs="Arial"/>
          <w:bCs/>
          <w:color w:val="000000"/>
          <w:kern w:val="36"/>
          <w:sz w:val="22"/>
          <w:szCs w:val="22"/>
        </w:rPr>
        <w:t>propuesto</w:t>
      </w:r>
      <w:r w:rsidR="0099419D" w:rsidRPr="006D426F">
        <w:rPr>
          <w:rFonts w:asciiTheme="majorHAnsi" w:eastAsia="Times New Roman" w:hAnsiTheme="majorHAnsi" w:cs="Arial"/>
          <w:bCs/>
          <w:color w:val="000000"/>
          <w:kern w:val="36"/>
          <w:sz w:val="22"/>
          <w:szCs w:val="22"/>
        </w:rPr>
        <w:t>s por la autoridad y por las comunidades o grupos de ciudadanos.</w:t>
      </w:r>
    </w:p>
    <w:p w14:paraId="2E59A01A" w14:textId="6B47F565" w:rsidR="00403CF9" w:rsidRPr="006D426F"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t>El P</w:t>
      </w:r>
      <w:r w:rsidR="00E87C8F" w:rsidRPr="006D426F">
        <w:rPr>
          <w:rFonts w:asciiTheme="majorHAnsi" w:eastAsia="Times New Roman" w:hAnsiTheme="majorHAnsi" w:cs="Arial"/>
          <w:bCs/>
          <w:color w:val="000000"/>
          <w:kern w:val="36"/>
          <w:sz w:val="22"/>
          <w:szCs w:val="22"/>
        </w:rPr>
        <w:t>MP</w:t>
      </w:r>
      <w:r w:rsidRPr="006D426F">
        <w:rPr>
          <w:rFonts w:asciiTheme="majorHAnsi" w:eastAsia="Times New Roman" w:hAnsiTheme="majorHAnsi" w:cs="Arial"/>
          <w:bCs/>
          <w:color w:val="000000"/>
          <w:kern w:val="36"/>
          <w:sz w:val="22"/>
          <w:szCs w:val="22"/>
        </w:rPr>
        <w:t xml:space="preserve"> surge de la necesidad de transparentar uno de los procesos más relevantes de la democracia representativa y de incluir a la ciudadanía en dicho proceso. Los avances tecnológicos, por primera vez, ofrecen la oportunidad de empoderar a los ciudadanos y coadyuvar en la representación de sus comunidades, fomentar la discusión pública entorno a la </w:t>
      </w:r>
      <w:proofErr w:type="spellStart"/>
      <w:r w:rsidRPr="006D426F">
        <w:rPr>
          <w:rFonts w:asciiTheme="majorHAnsi" w:eastAsia="Times New Roman" w:hAnsiTheme="majorHAnsi" w:cs="Arial"/>
          <w:bCs/>
          <w:color w:val="000000"/>
          <w:kern w:val="36"/>
          <w:sz w:val="22"/>
          <w:szCs w:val="22"/>
        </w:rPr>
        <w:t>redist</w:t>
      </w:r>
      <w:r w:rsidR="00BB0686" w:rsidRPr="006D426F">
        <w:rPr>
          <w:rFonts w:asciiTheme="majorHAnsi" w:eastAsia="Times New Roman" w:hAnsiTheme="majorHAnsi" w:cs="Arial"/>
          <w:bCs/>
          <w:color w:val="000000"/>
          <w:kern w:val="36"/>
          <w:sz w:val="22"/>
          <w:szCs w:val="22"/>
        </w:rPr>
        <w:t>r</w:t>
      </w:r>
      <w:r w:rsidRPr="006D426F">
        <w:rPr>
          <w:rFonts w:asciiTheme="majorHAnsi" w:eastAsia="Times New Roman" w:hAnsiTheme="majorHAnsi" w:cs="Arial"/>
          <w:bCs/>
          <w:color w:val="000000"/>
          <w:kern w:val="36"/>
          <w:sz w:val="22"/>
          <w:szCs w:val="22"/>
        </w:rPr>
        <w:t>itación</w:t>
      </w:r>
      <w:proofErr w:type="spellEnd"/>
      <w:r w:rsidRPr="006D426F">
        <w:rPr>
          <w:rFonts w:asciiTheme="majorHAnsi" w:eastAsia="Times New Roman" w:hAnsiTheme="majorHAnsi" w:cs="Arial"/>
          <w:bCs/>
          <w:color w:val="000000"/>
          <w:kern w:val="36"/>
          <w:sz w:val="22"/>
          <w:szCs w:val="22"/>
        </w:rPr>
        <w:t xml:space="preserve">, informar a las autoridades encargadas del trazo distrital sobre de las propuestas que cuentan con el apoyo de la ciudadanía e informar al público sobre el proceso electoral.  </w:t>
      </w:r>
    </w:p>
    <w:p w14:paraId="3F5FDAF0" w14:textId="77777777" w:rsidR="00403CF9" w:rsidRPr="006D426F"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p>
    <w:p w14:paraId="5B5F0CB1" w14:textId="429E0F24" w:rsidR="00403CF9" w:rsidRPr="006D426F"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t xml:space="preserve">El proyecto se ha incorporado de manera exitosa en los procesos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en distintas áreas. En estados que han propiciado la participación de los ciudadanos, se ha utilizado esta plataforma digital del P</w:t>
      </w:r>
      <w:r w:rsidR="00E87C8F" w:rsidRPr="006D426F">
        <w:rPr>
          <w:rFonts w:asciiTheme="majorHAnsi" w:eastAsia="Times New Roman" w:hAnsiTheme="majorHAnsi" w:cs="Arial"/>
          <w:bCs/>
          <w:color w:val="000000"/>
          <w:kern w:val="36"/>
          <w:sz w:val="22"/>
          <w:szCs w:val="22"/>
        </w:rPr>
        <w:t>MP</w:t>
      </w:r>
      <w:r w:rsidRPr="006D426F">
        <w:rPr>
          <w:rFonts w:asciiTheme="majorHAnsi" w:eastAsia="Times New Roman" w:hAnsiTheme="majorHAnsi" w:cs="Arial"/>
          <w:bCs/>
          <w:color w:val="000000"/>
          <w:kern w:val="36"/>
          <w:sz w:val="22"/>
          <w:szCs w:val="22"/>
        </w:rPr>
        <w:t xml:space="preserve"> para que la ciudadanía proponga sus propios distritos y complemente las propuestas de la autoridad encardada del trazo distrital. En los casos en los que la autoridad no ha querido abrir las puertas al público, la plataforma ha servido para contrastar las propuestas “oficiales” y generar un debate público entrono a la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A su vez, cuando las cortes se han visto en la necesidad de intervenir en la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la plataforma y las propuestas generadas por los ciudadanos han servido para que los jueces tengan mayores elementos para informarse y tomar decisiones (</w:t>
      </w:r>
      <w:proofErr w:type="spellStart"/>
      <w:r w:rsidRPr="006D426F">
        <w:rPr>
          <w:rFonts w:asciiTheme="majorHAnsi" w:eastAsia="Times New Roman" w:hAnsiTheme="majorHAnsi" w:cs="Arial"/>
          <w:bCs/>
          <w:color w:val="000000"/>
          <w:kern w:val="36"/>
          <w:sz w:val="22"/>
          <w:szCs w:val="22"/>
        </w:rPr>
        <w:t>Altman</w:t>
      </w:r>
      <w:proofErr w:type="spellEnd"/>
      <w:r w:rsidRPr="006D426F">
        <w:rPr>
          <w:rFonts w:asciiTheme="majorHAnsi" w:eastAsia="Times New Roman" w:hAnsiTheme="majorHAnsi" w:cs="Arial"/>
          <w:bCs/>
          <w:color w:val="000000"/>
          <w:kern w:val="36"/>
          <w:sz w:val="22"/>
          <w:szCs w:val="22"/>
        </w:rPr>
        <w:t xml:space="preserve"> y McDonald 2010).  </w:t>
      </w:r>
    </w:p>
    <w:p w14:paraId="6876C488" w14:textId="77777777" w:rsidR="00403CF9" w:rsidRPr="006D426F"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p>
    <w:p w14:paraId="2F5E7444" w14:textId="77777777" w:rsidR="00403CF9" w:rsidRPr="006D426F" w:rsidRDefault="00403CF9" w:rsidP="00403CF9">
      <w:pPr>
        <w:spacing w:before="100" w:beforeAutospacing="1" w:after="100" w:afterAutospacing="1"/>
        <w:contextualSpacing/>
        <w:jc w:val="both"/>
        <w:outlineLvl w:val="0"/>
        <w:rPr>
          <w:rFonts w:asciiTheme="majorHAnsi" w:eastAsia="Times New Roman" w:hAnsiTheme="majorHAnsi" w:cs="Arial"/>
          <w:b/>
          <w:bCs/>
          <w:i/>
          <w:color w:val="000000"/>
          <w:kern w:val="36"/>
          <w:sz w:val="22"/>
          <w:szCs w:val="22"/>
        </w:rPr>
      </w:pPr>
      <w:r w:rsidRPr="006D426F">
        <w:rPr>
          <w:rFonts w:asciiTheme="majorHAnsi" w:eastAsia="Times New Roman" w:hAnsiTheme="majorHAnsi" w:cs="Arial"/>
          <w:b/>
          <w:bCs/>
          <w:i/>
          <w:color w:val="000000"/>
          <w:kern w:val="36"/>
          <w:sz w:val="22"/>
          <w:szCs w:val="22"/>
        </w:rPr>
        <w:t xml:space="preserve">El rol de los partidos políticos en el proceso de </w:t>
      </w:r>
      <w:proofErr w:type="spellStart"/>
      <w:r w:rsidRPr="006D426F">
        <w:rPr>
          <w:rFonts w:asciiTheme="majorHAnsi" w:eastAsia="Times New Roman" w:hAnsiTheme="majorHAnsi" w:cs="Arial"/>
          <w:b/>
          <w:bCs/>
          <w:i/>
          <w:color w:val="000000"/>
          <w:kern w:val="36"/>
          <w:sz w:val="22"/>
          <w:szCs w:val="22"/>
        </w:rPr>
        <w:t>redistritación</w:t>
      </w:r>
      <w:proofErr w:type="spellEnd"/>
    </w:p>
    <w:p w14:paraId="559F2CE5" w14:textId="77777777" w:rsidR="00403CF9" w:rsidRPr="006D426F" w:rsidRDefault="00403CF9" w:rsidP="00403CF9">
      <w:pPr>
        <w:spacing w:before="100" w:beforeAutospacing="1" w:after="100" w:afterAutospacing="1"/>
        <w:contextualSpacing/>
        <w:jc w:val="both"/>
        <w:outlineLvl w:val="0"/>
        <w:rPr>
          <w:rFonts w:asciiTheme="majorHAnsi" w:eastAsia="Times New Roman" w:hAnsiTheme="majorHAnsi" w:cs="Arial"/>
          <w:bCs/>
          <w:i/>
          <w:color w:val="000000"/>
          <w:kern w:val="36"/>
          <w:sz w:val="22"/>
          <w:szCs w:val="22"/>
        </w:rPr>
      </w:pPr>
    </w:p>
    <w:p w14:paraId="568A1F03" w14:textId="77777777" w:rsidR="00403CF9" w:rsidRPr="006D426F"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t xml:space="preserve">Cuando los partidos políticos no tienen un rol formal en el proceso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hay dos modelos que se han utilizado en EUA, y en el resto del mundo,  para manejar su participación: el modelo </w:t>
      </w:r>
      <w:r w:rsidRPr="006D426F">
        <w:rPr>
          <w:rFonts w:asciiTheme="majorHAnsi" w:eastAsia="Times New Roman" w:hAnsiTheme="majorHAnsi" w:cs="Arial"/>
          <w:bCs/>
          <w:i/>
          <w:color w:val="000000"/>
          <w:kern w:val="36"/>
          <w:sz w:val="22"/>
          <w:szCs w:val="22"/>
        </w:rPr>
        <w:t xml:space="preserve">no partidista </w:t>
      </w:r>
      <w:r w:rsidRPr="006D426F">
        <w:rPr>
          <w:rFonts w:asciiTheme="majorHAnsi" w:eastAsia="Times New Roman" w:hAnsiTheme="majorHAnsi" w:cs="Arial"/>
          <w:bCs/>
          <w:color w:val="000000"/>
          <w:kern w:val="36"/>
          <w:sz w:val="22"/>
          <w:szCs w:val="22"/>
        </w:rPr>
        <w:t xml:space="preserve">y el modelo </w:t>
      </w:r>
      <w:r w:rsidRPr="006D426F">
        <w:rPr>
          <w:rFonts w:asciiTheme="majorHAnsi" w:eastAsia="Times New Roman" w:hAnsiTheme="majorHAnsi" w:cs="Arial"/>
          <w:bCs/>
          <w:i/>
          <w:color w:val="000000"/>
          <w:kern w:val="36"/>
          <w:sz w:val="22"/>
          <w:szCs w:val="22"/>
        </w:rPr>
        <w:t xml:space="preserve">público de participación. </w:t>
      </w:r>
      <w:r w:rsidRPr="006D426F">
        <w:rPr>
          <w:rFonts w:asciiTheme="majorHAnsi" w:eastAsia="Times New Roman" w:hAnsiTheme="majorHAnsi" w:cs="Arial"/>
          <w:bCs/>
          <w:color w:val="000000"/>
          <w:kern w:val="36"/>
          <w:sz w:val="22"/>
          <w:szCs w:val="22"/>
        </w:rPr>
        <w:t xml:space="preserve">El modelo </w:t>
      </w:r>
      <w:r w:rsidRPr="006D426F">
        <w:rPr>
          <w:rFonts w:asciiTheme="majorHAnsi" w:eastAsia="Times New Roman" w:hAnsiTheme="majorHAnsi" w:cs="Arial"/>
          <w:bCs/>
          <w:i/>
          <w:color w:val="000000"/>
          <w:kern w:val="36"/>
          <w:sz w:val="22"/>
          <w:szCs w:val="22"/>
        </w:rPr>
        <w:t xml:space="preserve">no partidista </w:t>
      </w:r>
      <w:r w:rsidRPr="006D426F">
        <w:rPr>
          <w:rFonts w:asciiTheme="majorHAnsi" w:eastAsia="Times New Roman" w:hAnsiTheme="majorHAnsi" w:cs="Arial"/>
          <w:bCs/>
          <w:color w:val="000000"/>
          <w:kern w:val="36"/>
          <w:sz w:val="22"/>
          <w:szCs w:val="22"/>
        </w:rPr>
        <w:t xml:space="preserve">limita o prohíbe la participación de los partidos políticos en el trazo distrital. El objetivo de este modelo es crear la apariencia de neutralidad política en el proceso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En el estado de Arizona, por ejemplo, la comisión encargada del trazo distrital no puede considerar la ubicación en donde residen los legisladores en el cargo o utilizar información de preferencias partidistas, excepto para cumplir con lo establecido en el </w:t>
      </w:r>
      <w:proofErr w:type="spellStart"/>
      <w:r w:rsidRPr="006D426F">
        <w:rPr>
          <w:rFonts w:asciiTheme="majorHAnsi" w:eastAsia="Times New Roman" w:hAnsiTheme="majorHAnsi" w:cs="Arial"/>
          <w:bCs/>
          <w:i/>
          <w:color w:val="000000"/>
          <w:kern w:val="36"/>
          <w:sz w:val="22"/>
          <w:szCs w:val="22"/>
        </w:rPr>
        <w:t>Voting</w:t>
      </w:r>
      <w:proofErr w:type="spellEnd"/>
      <w:r w:rsidRPr="006D426F">
        <w:rPr>
          <w:rFonts w:asciiTheme="majorHAnsi" w:eastAsia="Times New Roman" w:hAnsiTheme="majorHAnsi" w:cs="Arial"/>
          <w:bCs/>
          <w:i/>
          <w:color w:val="000000"/>
          <w:kern w:val="36"/>
          <w:sz w:val="22"/>
          <w:szCs w:val="22"/>
        </w:rPr>
        <w:t xml:space="preserve"> </w:t>
      </w:r>
      <w:proofErr w:type="spellStart"/>
      <w:r w:rsidRPr="006D426F">
        <w:rPr>
          <w:rFonts w:asciiTheme="majorHAnsi" w:eastAsia="Times New Roman" w:hAnsiTheme="majorHAnsi" w:cs="Arial"/>
          <w:bCs/>
          <w:i/>
          <w:color w:val="000000"/>
          <w:kern w:val="36"/>
          <w:sz w:val="22"/>
          <w:szCs w:val="22"/>
        </w:rPr>
        <w:t>Rights</w:t>
      </w:r>
      <w:proofErr w:type="spellEnd"/>
      <w:r w:rsidRPr="006D426F">
        <w:rPr>
          <w:rFonts w:asciiTheme="majorHAnsi" w:eastAsia="Times New Roman" w:hAnsiTheme="majorHAnsi" w:cs="Arial"/>
          <w:bCs/>
          <w:i/>
          <w:color w:val="000000"/>
          <w:kern w:val="36"/>
          <w:sz w:val="22"/>
          <w:szCs w:val="22"/>
        </w:rPr>
        <w:t xml:space="preserve"> </w:t>
      </w:r>
      <w:proofErr w:type="spellStart"/>
      <w:r w:rsidRPr="006D426F">
        <w:rPr>
          <w:rFonts w:asciiTheme="majorHAnsi" w:eastAsia="Times New Roman" w:hAnsiTheme="majorHAnsi" w:cs="Arial"/>
          <w:bCs/>
          <w:i/>
          <w:color w:val="000000"/>
          <w:kern w:val="36"/>
          <w:sz w:val="22"/>
          <w:szCs w:val="22"/>
        </w:rPr>
        <w:t>Act</w:t>
      </w:r>
      <w:proofErr w:type="spellEnd"/>
      <w:r w:rsidRPr="006D426F">
        <w:rPr>
          <w:rFonts w:asciiTheme="majorHAnsi" w:eastAsia="Times New Roman" w:hAnsiTheme="majorHAnsi" w:cs="Arial"/>
          <w:bCs/>
          <w:i/>
          <w:color w:val="000000"/>
          <w:kern w:val="36"/>
          <w:sz w:val="22"/>
          <w:szCs w:val="22"/>
        </w:rPr>
        <w:t xml:space="preserve"> </w:t>
      </w:r>
      <w:r w:rsidRPr="006D426F">
        <w:rPr>
          <w:rFonts w:asciiTheme="majorHAnsi" w:eastAsia="Times New Roman" w:hAnsiTheme="majorHAnsi" w:cs="Arial"/>
          <w:bCs/>
          <w:color w:val="000000"/>
          <w:kern w:val="36"/>
          <w:sz w:val="22"/>
          <w:szCs w:val="22"/>
        </w:rPr>
        <w:t xml:space="preserve"> o con el requisito constitucional del estado para fomentar la competitividad electoral. De manera similar, la comisión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de Iowa no puede hacer uso de información electoral en el trazo distrital. </w:t>
      </w:r>
    </w:p>
    <w:p w14:paraId="0BD49D6B" w14:textId="77777777" w:rsidR="00403CF9" w:rsidRPr="006D426F" w:rsidRDefault="00403CF9" w:rsidP="00403CF9">
      <w:pPr>
        <w:spacing w:before="100" w:beforeAutospacing="1" w:after="100" w:afterAutospacing="1"/>
        <w:contextualSpacing/>
        <w:jc w:val="both"/>
        <w:outlineLvl w:val="0"/>
        <w:rPr>
          <w:rFonts w:asciiTheme="majorHAnsi" w:eastAsia="Times New Roman" w:hAnsiTheme="majorHAnsi" w:cs="Arial"/>
          <w:bCs/>
          <w:color w:val="000000"/>
          <w:kern w:val="36"/>
          <w:sz w:val="22"/>
          <w:szCs w:val="22"/>
        </w:rPr>
      </w:pPr>
    </w:p>
    <w:p w14:paraId="76A7D7DA" w14:textId="77777777" w:rsidR="00403CF9" w:rsidRPr="006D426F"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lastRenderedPageBreak/>
        <w:t xml:space="preserve">Una de las limitaciones de este modelo es que si el proceso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se abre a la ciudadanía, no es posible aislar a la autoridad electoral de los partidos y de los políticos en el cargo. En Arizona, California y en otras entidades, los partidos presentan sus propuestas y puntos de vista ante la comisión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pero también intentan encubrir su influencia a través de intermediarios. Estos últimos no necesariamente tienen vínculos formales con los partidos, pero tienen acuerdos de por medio para afectar la conformación distrital. En la mayoría de los casos, la autoridad en materia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ha detectado con claridad estos intentos ya que tienen la capacidad técnica e información suficiente para identificar cada caso (</w:t>
      </w:r>
      <w:proofErr w:type="spellStart"/>
      <w:r w:rsidRPr="006D426F">
        <w:rPr>
          <w:rFonts w:asciiTheme="majorHAnsi" w:eastAsia="Times New Roman" w:hAnsiTheme="majorHAnsi" w:cs="Arial"/>
          <w:bCs/>
          <w:color w:val="000000"/>
          <w:kern w:val="36"/>
          <w:sz w:val="22"/>
          <w:szCs w:val="22"/>
        </w:rPr>
        <w:t>Altman</w:t>
      </w:r>
      <w:proofErr w:type="spellEnd"/>
      <w:r w:rsidRPr="006D426F">
        <w:rPr>
          <w:rFonts w:asciiTheme="majorHAnsi" w:eastAsia="Times New Roman" w:hAnsiTheme="majorHAnsi" w:cs="Arial"/>
          <w:bCs/>
          <w:color w:val="000000"/>
          <w:kern w:val="36"/>
          <w:sz w:val="22"/>
          <w:szCs w:val="22"/>
        </w:rPr>
        <w:t xml:space="preserve"> y McDonald 2010).  </w:t>
      </w:r>
    </w:p>
    <w:p w14:paraId="2010B910" w14:textId="77777777" w:rsidR="00403CF9" w:rsidRPr="006D426F"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p>
    <w:p w14:paraId="3C985FD2" w14:textId="77777777" w:rsidR="00403CF9" w:rsidRPr="006D426F"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sidRPr="006D426F">
        <w:rPr>
          <w:rFonts w:asciiTheme="majorHAnsi" w:eastAsia="Times New Roman" w:hAnsiTheme="majorHAnsi" w:cs="Arial"/>
          <w:bCs/>
          <w:color w:val="000000"/>
          <w:kern w:val="36"/>
          <w:sz w:val="22"/>
          <w:szCs w:val="22"/>
        </w:rPr>
        <w:t xml:space="preserve">En contraste, el modelo </w:t>
      </w:r>
      <w:r w:rsidRPr="006D426F">
        <w:rPr>
          <w:rFonts w:asciiTheme="majorHAnsi" w:eastAsia="Times New Roman" w:hAnsiTheme="majorHAnsi" w:cs="Arial"/>
          <w:bCs/>
          <w:i/>
          <w:color w:val="000000"/>
          <w:kern w:val="36"/>
          <w:sz w:val="22"/>
          <w:szCs w:val="22"/>
        </w:rPr>
        <w:t xml:space="preserve">público de </w:t>
      </w:r>
      <w:proofErr w:type="spellStart"/>
      <w:r w:rsidRPr="006D426F">
        <w:rPr>
          <w:rFonts w:asciiTheme="majorHAnsi" w:eastAsia="Times New Roman" w:hAnsiTheme="majorHAnsi" w:cs="Arial"/>
          <w:bCs/>
          <w:i/>
          <w:color w:val="000000"/>
          <w:kern w:val="36"/>
          <w:sz w:val="22"/>
          <w:szCs w:val="22"/>
        </w:rPr>
        <w:t>redistritación</w:t>
      </w:r>
      <w:proofErr w:type="spellEnd"/>
      <w:r w:rsidRPr="006D426F">
        <w:rPr>
          <w:rFonts w:asciiTheme="majorHAnsi" w:eastAsia="Times New Roman" w:hAnsiTheme="majorHAnsi" w:cs="Arial"/>
          <w:bCs/>
          <w:i/>
          <w:color w:val="000000"/>
          <w:kern w:val="36"/>
          <w:sz w:val="22"/>
          <w:szCs w:val="22"/>
        </w:rPr>
        <w:t xml:space="preserve"> </w:t>
      </w:r>
      <w:r w:rsidRPr="006D426F">
        <w:rPr>
          <w:rFonts w:asciiTheme="majorHAnsi" w:eastAsia="Times New Roman" w:hAnsiTheme="majorHAnsi" w:cs="Arial"/>
          <w:bCs/>
          <w:color w:val="000000"/>
          <w:kern w:val="36"/>
          <w:sz w:val="22"/>
          <w:szCs w:val="22"/>
        </w:rPr>
        <w:t xml:space="preserve">no pretende limitar la influencia de los partidos políticos. Este modelo reconoce que los partidos, al igual que otros grupos de interés y el público en general, tienen intereses válidos que pueden ser contemplados por la autoridad encargada del trazo distrital. Este acercamiento a la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es ampliamente contemplado por las autoridades electorales en otros países (</w:t>
      </w:r>
      <w:proofErr w:type="spellStart"/>
      <w:r w:rsidRPr="006D426F">
        <w:rPr>
          <w:rFonts w:asciiTheme="majorHAnsi" w:eastAsia="Times New Roman" w:hAnsiTheme="majorHAnsi" w:cs="Arial"/>
          <w:bCs/>
          <w:color w:val="000000"/>
          <w:kern w:val="36"/>
          <w:sz w:val="22"/>
          <w:szCs w:val="22"/>
        </w:rPr>
        <w:t>Handley</w:t>
      </w:r>
      <w:proofErr w:type="spellEnd"/>
      <w:r w:rsidRPr="006D426F">
        <w:rPr>
          <w:rFonts w:asciiTheme="majorHAnsi" w:eastAsia="Times New Roman" w:hAnsiTheme="majorHAnsi" w:cs="Arial"/>
          <w:bCs/>
          <w:color w:val="000000"/>
          <w:kern w:val="36"/>
          <w:sz w:val="22"/>
          <w:szCs w:val="22"/>
        </w:rPr>
        <w:t xml:space="preserve"> y </w:t>
      </w:r>
      <w:proofErr w:type="spellStart"/>
      <w:r w:rsidRPr="006D426F">
        <w:rPr>
          <w:rFonts w:asciiTheme="majorHAnsi" w:eastAsia="Times New Roman" w:hAnsiTheme="majorHAnsi" w:cs="Arial"/>
          <w:bCs/>
          <w:color w:val="000000"/>
          <w:kern w:val="36"/>
          <w:sz w:val="22"/>
          <w:szCs w:val="22"/>
        </w:rPr>
        <w:t>Grofman</w:t>
      </w:r>
      <w:proofErr w:type="spellEnd"/>
      <w:r w:rsidRPr="006D426F">
        <w:rPr>
          <w:rFonts w:asciiTheme="majorHAnsi" w:eastAsia="Times New Roman" w:hAnsiTheme="majorHAnsi" w:cs="Arial"/>
          <w:bCs/>
          <w:color w:val="000000"/>
          <w:kern w:val="36"/>
          <w:sz w:val="22"/>
          <w:szCs w:val="22"/>
        </w:rPr>
        <w:t xml:space="preserve"> 2008). La Comisión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del Reino Unido solicita que los partidos políticos, grupos de interés y la sociedad en su conjunto proporcionen información a la comisión durante el proceso de </w:t>
      </w:r>
      <w:proofErr w:type="spellStart"/>
      <w:r w:rsidRPr="006D426F">
        <w:rPr>
          <w:rFonts w:asciiTheme="majorHAnsi" w:eastAsia="Times New Roman" w:hAnsiTheme="majorHAnsi" w:cs="Arial"/>
          <w:bCs/>
          <w:color w:val="000000"/>
          <w:kern w:val="36"/>
          <w:sz w:val="22"/>
          <w:szCs w:val="22"/>
        </w:rPr>
        <w:t>redistritación</w:t>
      </w:r>
      <w:proofErr w:type="spellEnd"/>
      <w:r w:rsidRPr="006D426F">
        <w:rPr>
          <w:rFonts w:asciiTheme="majorHAnsi" w:eastAsia="Times New Roman" w:hAnsiTheme="majorHAnsi" w:cs="Arial"/>
          <w:bCs/>
          <w:color w:val="000000"/>
          <w:kern w:val="36"/>
          <w:sz w:val="22"/>
          <w:szCs w:val="22"/>
        </w:rPr>
        <w:t xml:space="preserve">. En el estado de Nueva Jersey, la comisión encargada del trazo distrital sólo considera mapas distritales que han sido propuestos por los partidos políticos —regla informal que las cortes locales utilizan cuando tienen que limitar el número de alternativas que fueron presentadas durante el proceso legislativo. </w:t>
      </w:r>
    </w:p>
    <w:p w14:paraId="3CA0E04B" w14:textId="77777777" w:rsidR="00403CF9" w:rsidRPr="000E3EA4" w:rsidRDefault="00403CF9" w:rsidP="00403CF9">
      <w:pPr>
        <w:spacing w:before="100" w:beforeAutospacing="1" w:after="100" w:afterAutospacing="1"/>
        <w:ind w:firstLine="426"/>
        <w:contextualSpacing/>
        <w:jc w:val="both"/>
        <w:outlineLvl w:val="0"/>
        <w:rPr>
          <w:rFonts w:asciiTheme="majorHAnsi" w:eastAsia="Times New Roman" w:hAnsiTheme="majorHAnsi" w:cs="Arial"/>
          <w:bCs/>
          <w:i/>
          <w:color w:val="000000"/>
          <w:kern w:val="36"/>
          <w:sz w:val="22"/>
          <w:szCs w:val="22"/>
        </w:rPr>
      </w:pPr>
    </w:p>
    <w:p w14:paraId="02C97165" w14:textId="38FDA17F" w:rsidR="00403CF9" w:rsidRPr="009F3F18"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sidRPr="004D2098">
        <w:rPr>
          <w:rFonts w:asciiTheme="majorHAnsi" w:eastAsia="Times New Roman" w:hAnsiTheme="majorHAnsi" w:cs="Arial"/>
          <w:bCs/>
          <w:color w:val="000000"/>
          <w:kern w:val="36"/>
          <w:sz w:val="22"/>
          <w:szCs w:val="22"/>
        </w:rPr>
        <w:t xml:space="preserve">Una de los aspectos más importantes en la </w:t>
      </w:r>
      <w:proofErr w:type="spellStart"/>
      <w:r w:rsidRPr="004D2098">
        <w:rPr>
          <w:rFonts w:asciiTheme="majorHAnsi" w:eastAsia="Times New Roman" w:hAnsiTheme="majorHAnsi" w:cs="Arial"/>
          <w:bCs/>
          <w:color w:val="000000"/>
          <w:kern w:val="36"/>
          <w:sz w:val="22"/>
          <w:szCs w:val="22"/>
        </w:rPr>
        <w:t>redistritación</w:t>
      </w:r>
      <w:proofErr w:type="spellEnd"/>
      <w:r w:rsidRPr="004D2098">
        <w:rPr>
          <w:rFonts w:asciiTheme="majorHAnsi" w:eastAsia="Times New Roman" w:hAnsiTheme="majorHAnsi" w:cs="Arial"/>
          <w:bCs/>
          <w:color w:val="000000"/>
          <w:kern w:val="36"/>
          <w:sz w:val="22"/>
          <w:szCs w:val="22"/>
        </w:rPr>
        <w:t xml:space="preserve">, independientemente del tipo de modelo que se adopte, es que la autoridad encargada del trazo distrital </w:t>
      </w:r>
      <w:r w:rsidRPr="009F3F18">
        <w:rPr>
          <w:rFonts w:asciiTheme="majorHAnsi" w:eastAsia="Times New Roman" w:hAnsiTheme="majorHAnsi" w:cs="Arial"/>
          <w:bCs/>
          <w:color w:val="000000"/>
          <w:kern w:val="36"/>
          <w:sz w:val="22"/>
          <w:szCs w:val="22"/>
        </w:rPr>
        <w:t xml:space="preserve">—sea una comisión, instituto o corte— tenga una serie de criterios normativos y técnicos bien definidos para evaluar los planes propuestos. Si una comisión define que la compacidad geométrica debe tener prioridad en relación al resto de los criterios, la propuesta que tenga la mejor compacidad debe ser la mejor opción. En ese sentido, la identidad o vínculo partidista de quien realiza la propuesta es irrelevante para el resultado. En el caso de la comisión de Nueva Jersey, uno de los integrantes con voto decisivo definió con claridad sus criterios y anunció que votaría con el partido político que más se acercara a los mismos. En esto contexto, los partidos políticos tienen el incentivo para producir planes que cumplan con los criterios establecidos por la autoridad.  En </w:t>
      </w:r>
      <w:r w:rsidR="00A26023" w:rsidRPr="009F3F18">
        <w:rPr>
          <w:rFonts w:asciiTheme="majorHAnsi" w:eastAsia="Times New Roman" w:hAnsiTheme="majorHAnsi" w:cs="Arial"/>
          <w:bCs/>
          <w:color w:val="000000"/>
          <w:kern w:val="36"/>
          <w:sz w:val="22"/>
          <w:szCs w:val="22"/>
        </w:rPr>
        <w:t>el</w:t>
      </w:r>
      <w:r w:rsidR="00EB0D75" w:rsidRPr="009F3F18">
        <w:rPr>
          <w:rFonts w:asciiTheme="majorHAnsi" w:eastAsia="Times New Roman" w:hAnsiTheme="majorHAnsi" w:cs="Arial"/>
          <w:bCs/>
          <w:color w:val="000000"/>
          <w:kern w:val="36"/>
          <w:sz w:val="22"/>
          <w:szCs w:val="22"/>
        </w:rPr>
        <w:t xml:space="preserve"> </w:t>
      </w:r>
      <w:r w:rsidR="00A26023" w:rsidRPr="009F3F18">
        <w:rPr>
          <w:rFonts w:asciiTheme="majorHAnsi" w:eastAsia="Times New Roman" w:hAnsiTheme="majorHAnsi" w:cs="Arial"/>
          <w:bCs/>
          <w:color w:val="000000"/>
          <w:kern w:val="36"/>
          <w:sz w:val="22"/>
          <w:szCs w:val="22"/>
        </w:rPr>
        <w:t>proceso</w:t>
      </w:r>
      <w:r w:rsidR="00EB0D75" w:rsidRPr="009F3F18">
        <w:rPr>
          <w:rFonts w:asciiTheme="majorHAnsi" w:eastAsia="Times New Roman" w:hAnsiTheme="majorHAnsi" w:cs="Arial"/>
          <w:bCs/>
          <w:color w:val="000000"/>
          <w:kern w:val="36"/>
          <w:sz w:val="22"/>
          <w:szCs w:val="22"/>
        </w:rPr>
        <w:t xml:space="preserve"> de </w:t>
      </w:r>
      <w:proofErr w:type="spellStart"/>
      <w:r w:rsidR="00EB0D75" w:rsidRPr="009F3F18">
        <w:rPr>
          <w:rFonts w:asciiTheme="majorHAnsi" w:eastAsia="Times New Roman" w:hAnsiTheme="majorHAnsi" w:cs="Arial"/>
          <w:bCs/>
          <w:color w:val="000000"/>
          <w:kern w:val="36"/>
          <w:sz w:val="22"/>
          <w:szCs w:val="22"/>
        </w:rPr>
        <w:t>red</w:t>
      </w:r>
      <w:r w:rsidR="00A26023" w:rsidRPr="009F3F18">
        <w:rPr>
          <w:rFonts w:asciiTheme="majorHAnsi" w:eastAsia="Times New Roman" w:hAnsiTheme="majorHAnsi" w:cs="Arial"/>
          <w:bCs/>
          <w:color w:val="000000"/>
          <w:kern w:val="36"/>
          <w:sz w:val="22"/>
          <w:szCs w:val="22"/>
        </w:rPr>
        <w:t>istritación</w:t>
      </w:r>
      <w:proofErr w:type="spellEnd"/>
      <w:r w:rsidR="00A26023" w:rsidRPr="009F3F18">
        <w:rPr>
          <w:rFonts w:asciiTheme="majorHAnsi" w:eastAsia="Times New Roman" w:hAnsiTheme="majorHAnsi" w:cs="Arial"/>
          <w:bCs/>
          <w:color w:val="000000"/>
          <w:kern w:val="36"/>
          <w:sz w:val="22"/>
          <w:szCs w:val="22"/>
        </w:rPr>
        <w:t xml:space="preserve"> de 2004</w:t>
      </w:r>
      <w:r w:rsidRPr="009F3F18">
        <w:rPr>
          <w:rFonts w:asciiTheme="majorHAnsi" w:eastAsia="Times New Roman" w:hAnsiTheme="majorHAnsi" w:cs="Arial"/>
          <w:bCs/>
          <w:color w:val="000000"/>
          <w:kern w:val="36"/>
          <w:sz w:val="22"/>
          <w:szCs w:val="22"/>
        </w:rPr>
        <w:t xml:space="preserve">, los partidos políticos tuvieron la oportunidad de correr sus propios modelos y contrastar sus propuestas con las del comité técnico de </w:t>
      </w:r>
      <w:proofErr w:type="spellStart"/>
      <w:r w:rsidRPr="009F3F18">
        <w:rPr>
          <w:rFonts w:asciiTheme="majorHAnsi" w:eastAsia="Times New Roman" w:hAnsiTheme="majorHAnsi" w:cs="Arial"/>
          <w:bCs/>
          <w:color w:val="000000"/>
          <w:kern w:val="36"/>
          <w:sz w:val="22"/>
          <w:szCs w:val="22"/>
        </w:rPr>
        <w:t>redistritación</w:t>
      </w:r>
      <w:proofErr w:type="spellEnd"/>
      <w:r w:rsidRPr="009F3F18">
        <w:rPr>
          <w:rFonts w:asciiTheme="majorHAnsi" w:eastAsia="Times New Roman" w:hAnsiTheme="majorHAnsi" w:cs="Arial"/>
          <w:bCs/>
          <w:color w:val="000000"/>
          <w:kern w:val="36"/>
          <w:sz w:val="22"/>
          <w:szCs w:val="22"/>
        </w:rPr>
        <w:t xml:space="preserve">. Cuando las propuestas partidistas mejoraban los criterios establecidos por la autoridad electoral, fueron tomados en cuenta por el comité técnico e incorporados al trazo final. Gracias a la claridad de los criterios y al </w:t>
      </w:r>
      <w:r w:rsidRPr="009F3F18">
        <w:rPr>
          <w:rFonts w:asciiTheme="majorHAnsi" w:eastAsia="Times New Roman" w:hAnsiTheme="majorHAnsi" w:cs="Arial"/>
          <w:bCs/>
          <w:i/>
          <w:color w:val="000000"/>
          <w:kern w:val="36"/>
          <w:sz w:val="22"/>
          <w:szCs w:val="22"/>
        </w:rPr>
        <w:t xml:space="preserve">software </w:t>
      </w:r>
      <w:r w:rsidRPr="009F3F18">
        <w:rPr>
          <w:rFonts w:asciiTheme="majorHAnsi" w:eastAsia="Times New Roman" w:hAnsiTheme="majorHAnsi" w:cs="Arial"/>
          <w:bCs/>
          <w:color w:val="000000"/>
          <w:kern w:val="36"/>
          <w:sz w:val="22"/>
          <w:szCs w:val="22"/>
        </w:rPr>
        <w:t xml:space="preserve">desarrollado por el IFE fue posible llevar a buen puerto el proceso de </w:t>
      </w:r>
      <w:proofErr w:type="spellStart"/>
      <w:r w:rsidRPr="009F3F18">
        <w:rPr>
          <w:rFonts w:asciiTheme="majorHAnsi" w:eastAsia="Times New Roman" w:hAnsiTheme="majorHAnsi" w:cs="Arial"/>
          <w:bCs/>
          <w:color w:val="000000"/>
          <w:kern w:val="36"/>
          <w:sz w:val="22"/>
          <w:szCs w:val="22"/>
        </w:rPr>
        <w:t>redistritación</w:t>
      </w:r>
      <w:proofErr w:type="spellEnd"/>
      <w:r w:rsidRPr="009F3F18">
        <w:rPr>
          <w:rFonts w:asciiTheme="majorHAnsi" w:eastAsia="Times New Roman" w:hAnsiTheme="majorHAnsi" w:cs="Arial"/>
          <w:bCs/>
          <w:color w:val="000000"/>
          <w:kern w:val="36"/>
          <w:sz w:val="22"/>
          <w:szCs w:val="22"/>
        </w:rPr>
        <w:t xml:space="preserve">.  </w:t>
      </w:r>
    </w:p>
    <w:p w14:paraId="050FE27F" w14:textId="77777777" w:rsidR="00403CF9" w:rsidRPr="009F3F18" w:rsidRDefault="00403CF9" w:rsidP="00403CF9">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p>
    <w:p w14:paraId="4D70DB75" w14:textId="77777777" w:rsidR="00403CF9" w:rsidRPr="000E3EA4" w:rsidRDefault="00403CF9" w:rsidP="00BB0686">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r w:rsidRPr="009F3F18">
        <w:rPr>
          <w:rFonts w:asciiTheme="majorHAnsi" w:eastAsia="Times New Roman" w:hAnsiTheme="majorHAnsi" w:cs="Arial"/>
          <w:bCs/>
          <w:color w:val="000000"/>
          <w:kern w:val="36"/>
          <w:sz w:val="22"/>
          <w:szCs w:val="22"/>
        </w:rPr>
        <w:t xml:space="preserve">En la práctica, la autoridad electoral debe definir el peso de los distintos criterios que, frecuentemente,  se contraponen unos con otros. La virtud de un proceso abierto y transparente es que la autoridad se ve obligada a definir con puntualidad cómo resolverá los problemas que se presenten en el proceso debido a dicha ponderación. Los mapas distritales no son políticamente neutrales. Al final, los partidos y los candidatos se verán beneficiados o afectados por las nuevas fronteras electorales y algún actor puede alegar que la autoridad encargada del trazo distrital actuó parcialmente. Sin embargo, un proceso transparente y abierto a la ciudadanía minimiza la posibilidad del sesgo partidista cuando todas las etapas y decisiones del proceso han sido observadas por los actores políticos y por la ciudadanía. </w:t>
      </w:r>
      <w:r w:rsidRPr="006D426F">
        <w:rPr>
          <w:rFonts w:asciiTheme="majorHAnsi" w:eastAsia="Times New Roman" w:hAnsiTheme="majorHAnsi" w:cs="Arial"/>
          <w:b/>
          <w:bCs/>
          <w:color w:val="000000"/>
          <w:kern w:val="36"/>
          <w:sz w:val="22"/>
          <w:szCs w:val="22"/>
          <w:lang w:val="en-US"/>
        </w:rPr>
        <w:tab/>
      </w:r>
    </w:p>
    <w:p w14:paraId="7DA0069C" w14:textId="77777777" w:rsidR="00BB0686" w:rsidRPr="004D2098" w:rsidRDefault="00BB0686" w:rsidP="00BB0686">
      <w:pPr>
        <w:spacing w:before="100" w:beforeAutospacing="1" w:after="100" w:afterAutospacing="1"/>
        <w:ind w:firstLine="426"/>
        <w:contextualSpacing/>
        <w:jc w:val="both"/>
        <w:outlineLvl w:val="0"/>
        <w:rPr>
          <w:rFonts w:asciiTheme="majorHAnsi" w:eastAsia="Times New Roman" w:hAnsiTheme="majorHAnsi" w:cs="Arial"/>
          <w:bCs/>
          <w:color w:val="000000"/>
          <w:kern w:val="36"/>
          <w:sz w:val="22"/>
          <w:szCs w:val="22"/>
        </w:rPr>
      </w:pPr>
    </w:p>
    <w:p w14:paraId="742C4768" w14:textId="77777777" w:rsidR="00DA07BC" w:rsidRPr="00DA07BC" w:rsidRDefault="00DA07BC" w:rsidP="00DA07BC">
      <w:pPr>
        <w:spacing w:before="100" w:beforeAutospacing="1" w:after="100" w:afterAutospacing="1"/>
        <w:outlineLvl w:val="0"/>
        <w:rPr>
          <w:ins w:id="284" w:author="Alejandro Trelles" w:date="2012-10-16T20:39:00Z"/>
          <w:rFonts w:asciiTheme="majorHAnsi" w:eastAsia="Times New Roman" w:hAnsiTheme="majorHAnsi" w:cs="Arial"/>
          <w:bCs/>
          <w:i/>
          <w:color w:val="000000"/>
          <w:kern w:val="36"/>
          <w:sz w:val="22"/>
          <w:szCs w:val="22"/>
        </w:rPr>
      </w:pPr>
      <w:commentRangeStart w:id="285"/>
      <w:ins w:id="286" w:author="Alejandro Trelles" w:date="2012-10-16T20:39:00Z">
        <w:r w:rsidRPr="00DA07BC">
          <w:rPr>
            <w:rFonts w:asciiTheme="majorHAnsi" w:eastAsia="Times New Roman" w:hAnsiTheme="majorHAnsi" w:cs="Arial"/>
            <w:bCs/>
            <w:i/>
            <w:color w:val="000000"/>
            <w:kern w:val="36"/>
            <w:sz w:val="22"/>
            <w:szCs w:val="22"/>
          </w:rPr>
          <w:t xml:space="preserve">Entidades e instituciones que han utilizado la Plataforma Pública de </w:t>
        </w:r>
        <w:proofErr w:type="spellStart"/>
        <w:r w:rsidRPr="00DA07BC">
          <w:rPr>
            <w:rFonts w:asciiTheme="majorHAnsi" w:eastAsia="Times New Roman" w:hAnsiTheme="majorHAnsi" w:cs="Arial"/>
            <w:bCs/>
            <w:i/>
            <w:color w:val="000000"/>
            <w:kern w:val="36"/>
            <w:sz w:val="22"/>
            <w:szCs w:val="22"/>
          </w:rPr>
          <w:t>Redistritación</w:t>
        </w:r>
        <w:commentRangeEnd w:id="285"/>
        <w:proofErr w:type="spellEnd"/>
        <w:r>
          <w:rPr>
            <w:rStyle w:val="CommentReference"/>
          </w:rPr>
          <w:commentReference w:id="285"/>
        </w:r>
      </w:ins>
    </w:p>
    <w:p w14:paraId="1E929AE1" w14:textId="77777777" w:rsidR="00403CF9" w:rsidRPr="004F2B47"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4F2B47">
        <w:rPr>
          <w:rFonts w:asciiTheme="majorHAnsi" w:eastAsia="Times New Roman" w:hAnsiTheme="majorHAnsi" w:cs="Arial"/>
          <w:bCs/>
          <w:sz w:val="22"/>
          <w:szCs w:val="22"/>
        </w:rPr>
        <w:t>Arizona (AZ)</w:t>
      </w:r>
    </w:p>
    <w:p w14:paraId="794C79FC" w14:textId="77777777" w:rsidR="00403CF9" w:rsidRPr="001C4EB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r w:rsidRPr="004F2B47">
        <w:rPr>
          <w:rFonts w:asciiTheme="majorHAnsi" w:eastAsia="Times New Roman" w:hAnsiTheme="majorHAnsi" w:cs="Arial"/>
          <w:bCs/>
          <w:sz w:val="22"/>
          <w:szCs w:val="22"/>
        </w:rPr>
        <w:t xml:space="preserve"> </w:t>
      </w:r>
      <w:hyperlink r:id="rId10" w:history="1">
        <w:r w:rsidRPr="001C4EBD">
          <w:rPr>
            <w:rStyle w:val="Hyperlink"/>
            <w:rFonts w:asciiTheme="majorHAnsi" w:eastAsia="Times New Roman" w:hAnsiTheme="majorHAnsi" w:cs="Arial"/>
            <w:sz w:val="22"/>
            <w:szCs w:val="22"/>
          </w:rPr>
          <w:t xml:space="preserve">Arizona </w:t>
        </w:r>
        <w:proofErr w:type="spellStart"/>
        <w:r w:rsidRPr="001C4EBD">
          <w:rPr>
            <w:rStyle w:val="Hyperlink"/>
            <w:rFonts w:asciiTheme="majorHAnsi" w:eastAsia="Times New Roman" w:hAnsiTheme="majorHAnsi" w:cs="Arial"/>
            <w:sz w:val="22"/>
            <w:szCs w:val="22"/>
          </w:rPr>
          <w:t>Competitive</w:t>
        </w:r>
        <w:proofErr w:type="spellEnd"/>
        <w:r w:rsidRPr="001C4EBD">
          <w:rPr>
            <w:rStyle w:val="Hyperlink"/>
            <w:rFonts w:asciiTheme="majorHAnsi" w:eastAsia="Times New Roman" w:hAnsiTheme="majorHAnsi" w:cs="Arial"/>
            <w:sz w:val="22"/>
            <w:szCs w:val="22"/>
          </w:rPr>
          <w:t xml:space="preserve"> </w:t>
        </w:r>
        <w:proofErr w:type="spellStart"/>
        <w:r w:rsidRPr="001C4EBD">
          <w:rPr>
            <w:rStyle w:val="Hyperlink"/>
            <w:rFonts w:asciiTheme="majorHAnsi" w:eastAsia="Times New Roman" w:hAnsiTheme="majorHAnsi" w:cs="Arial"/>
            <w:sz w:val="22"/>
            <w:szCs w:val="22"/>
          </w:rPr>
          <w:t>Districts</w:t>
        </w:r>
        <w:proofErr w:type="spellEnd"/>
        <w:r w:rsidRPr="001C4EBD">
          <w:rPr>
            <w:rStyle w:val="Hyperlink"/>
            <w:rFonts w:asciiTheme="majorHAnsi" w:eastAsia="Times New Roman" w:hAnsiTheme="majorHAnsi" w:cs="Arial"/>
            <w:sz w:val="22"/>
            <w:szCs w:val="22"/>
          </w:rPr>
          <w:t xml:space="preserve"> </w:t>
        </w:r>
        <w:proofErr w:type="spellStart"/>
        <w:r w:rsidRPr="001C4EBD">
          <w:rPr>
            <w:rStyle w:val="Hyperlink"/>
            <w:rFonts w:asciiTheme="majorHAnsi" w:eastAsia="Times New Roman" w:hAnsiTheme="majorHAnsi" w:cs="Arial"/>
            <w:sz w:val="22"/>
            <w:szCs w:val="22"/>
          </w:rPr>
          <w:t>Coalition</w:t>
        </w:r>
        <w:proofErr w:type="spellEnd"/>
      </w:hyperlink>
      <w:r w:rsidRPr="001C4EBD">
        <w:rPr>
          <w:rFonts w:asciiTheme="majorHAnsi" w:eastAsia="Times New Roman" w:hAnsiTheme="majorHAnsi" w:cs="Arial"/>
          <w:bCs/>
          <w:sz w:val="22"/>
          <w:szCs w:val="22"/>
        </w:rPr>
        <w:t xml:space="preserve"> </w:t>
      </w:r>
    </w:p>
    <w:p w14:paraId="05F0A6FF"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7C432E38" w14:textId="77777777" w:rsidR="00403CF9" w:rsidRPr="00D10FE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California (CA)</w:t>
      </w:r>
    </w:p>
    <w:p w14:paraId="38511347" w14:textId="77777777" w:rsidR="00403CF9" w:rsidRPr="001C4EBD"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r w:rsidRPr="00D82E08">
        <w:rPr>
          <w:rFonts w:asciiTheme="majorHAnsi" w:eastAsia="Times New Roman" w:hAnsiTheme="majorHAnsi" w:cs="Arial"/>
          <w:bCs/>
          <w:sz w:val="22"/>
          <w:szCs w:val="22"/>
        </w:rPr>
        <w:t xml:space="preserve"> </w:t>
      </w:r>
      <w:hyperlink r:id="rId11" w:history="1">
        <w:r w:rsidRPr="001C4EBD">
          <w:rPr>
            <w:rStyle w:val="Hyperlink"/>
            <w:rFonts w:asciiTheme="majorHAnsi" w:eastAsia="Times New Roman" w:hAnsiTheme="majorHAnsi" w:cs="Arial"/>
            <w:bCs/>
            <w:sz w:val="22"/>
            <w:szCs w:val="22"/>
          </w:rPr>
          <w:t>Contra Costa County</w:t>
        </w:r>
      </w:hyperlink>
      <w:r w:rsidRPr="001C4EBD">
        <w:rPr>
          <w:rFonts w:asciiTheme="majorHAnsi" w:eastAsia="Times New Roman" w:hAnsiTheme="majorHAnsi" w:cs="Arial"/>
          <w:bCs/>
          <w:sz w:val="22"/>
          <w:szCs w:val="22"/>
        </w:rPr>
        <w:t xml:space="preserve"> </w:t>
      </w:r>
    </w:p>
    <w:p w14:paraId="195D6B3A"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2FE76125" w14:textId="77777777" w:rsidR="00403CF9" w:rsidRPr="00D10FE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 xml:space="preserve">Illinois (IL) </w:t>
      </w:r>
    </w:p>
    <w:p w14:paraId="5A869072" w14:textId="77777777" w:rsidR="00403CF9" w:rsidRPr="001C4EBD" w:rsidRDefault="00B42C26"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2" w:history="1">
        <w:proofErr w:type="spellStart"/>
        <w:r w:rsidR="00403CF9" w:rsidRPr="001C4EBD">
          <w:rPr>
            <w:rStyle w:val="Hyperlink"/>
            <w:rFonts w:asciiTheme="majorHAnsi" w:eastAsia="Times New Roman" w:hAnsiTheme="majorHAnsi" w:cs="Arial"/>
            <w:sz w:val="22"/>
            <w:szCs w:val="22"/>
          </w:rPr>
          <w:t>Midwest</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Accountable</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Redistricting</w:t>
        </w:r>
        <w:proofErr w:type="spellEnd"/>
      </w:hyperlink>
    </w:p>
    <w:p w14:paraId="7760549B"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459AAD6D" w14:textId="77777777" w:rsidR="00403CF9" w:rsidRPr="00052E78"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052E78">
        <w:rPr>
          <w:rFonts w:asciiTheme="majorHAnsi" w:eastAsia="Times New Roman" w:hAnsiTheme="majorHAnsi" w:cs="Arial"/>
          <w:bCs/>
          <w:sz w:val="22"/>
          <w:szCs w:val="22"/>
        </w:rPr>
        <w:lastRenderedPageBreak/>
        <w:t xml:space="preserve">Indiana (IN) </w:t>
      </w:r>
    </w:p>
    <w:p w14:paraId="59FC16D2" w14:textId="77777777" w:rsidR="00403CF9" w:rsidRPr="001C4EBD" w:rsidRDefault="00B42C26"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3" w:history="1">
        <w:proofErr w:type="spellStart"/>
        <w:r w:rsidR="00403CF9" w:rsidRPr="001C4EBD">
          <w:rPr>
            <w:rStyle w:val="Hyperlink"/>
            <w:rFonts w:asciiTheme="majorHAnsi" w:eastAsia="Times New Roman" w:hAnsiTheme="majorHAnsi" w:cs="Arial"/>
            <w:sz w:val="22"/>
            <w:szCs w:val="22"/>
          </w:rPr>
          <w:t>Midwest</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Accountable</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Redistricting</w:t>
        </w:r>
        <w:proofErr w:type="spellEnd"/>
      </w:hyperlink>
      <w:r w:rsidR="00403CF9" w:rsidRPr="001C4EBD">
        <w:rPr>
          <w:rFonts w:asciiTheme="majorHAnsi" w:eastAsia="Times New Roman" w:hAnsiTheme="majorHAnsi" w:cs="Arial"/>
          <w:bCs/>
          <w:sz w:val="22"/>
          <w:szCs w:val="22"/>
        </w:rPr>
        <w:br/>
      </w:r>
      <w:hyperlink r:id="rId14" w:history="1">
        <w:proofErr w:type="spellStart"/>
        <w:r w:rsidR="00403CF9" w:rsidRPr="001C4EBD">
          <w:rPr>
            <w:rStyle w:val="Hyperlink"/>
            <w:rFonts w:asciiTheme="majorHAnsi" w:eastAsia="Times New Roman" w:hAnsiTheme="majorHAnsi" w:cs="Arial"/>
            <w:sz w:val="22"/>
            <w:szCs w:val="22"/>
          </w:rPr>
          <w:t>Draw</w:t>
        </w:r>
        <w:proofErr w:type="spellEnd"/>
        <w:r w:rsidR="00403CF9" w:rsidRPr="001C4EBD">
          <w:rPr>
            <w:rStyle w:val="Hyperlink"/>
            <w:rFonts w:asciiTheme="majorHAnsi" w:eastAsia="Times New Roman" w:hAnsiTheme="majorHAnsi" w:cs="Arial"/>
            <w:sz w:val="22"/>
            <w:szCs w:val="22"/>
          </w:rPr>
          <w:t xml:space="preserve"> Marion County</w:t>
        </w:r>
      </w:hyperlink>
    </w:p>
    <w:p w14:paraId="37046988"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F5147D2" w14:textId="77777777" w:rsidR="00403CF9" w:rsidRPr="00D10FE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 xml:space="preserve">Michigan (MI) </w:t>
      </w:r>
    </w:p>
    <w:p w14:paraId="2C3D0CB8" w14:textId="77777777" w:rsidR="00403CF9" w:rsidRPr="001C4EBD" w:rsidRDefault="00B42C26"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5" w:history="1">
        <w:r w:rsidR="00403CF9" w:rsidRPr="001C4EBD">
          <w:rPr>
            <w:rStyle w:val="Hyperlink"/>
            <w:rFonts w:asciiTheme="majorHAnsi" w:eastAsia="Times New Roman" w:hAnsiTheme="majorHAnsi" w:cs="Arial"/>
            <w:sz w:val="22"/>
            <w:szCs w:val="22"/>
          </w:rPr>
          <w:t xml:space="preserve">Michigan </w:t>
        </w:r>
        <w:proofErr w:type="spellStart"/>
        <w:r w:rsidR="00403CF9" w:rsidRPr="001C4EBD">
          <w:rPr>
            <w:rStyle w:val="Hyperlink"/>
            <w:rFonts w:asciiTheme="majorHAnsi" w:eastAsia="Times New Roman" w:hAnsiTheme="majorHAnsi" w:cs="Arial"/>
            <w:sz w:val="22"/>
            <w:szCs w:val="22"/>
          </w:rPr>
          <w:t>Citizens</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Redistricting</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Competition</w:t>
        </w:r>
        <w:proofErr w:type="spellEnd"/>
      </w:hyperlink>
      <w:r w:rsidR="00403CF9" w:rsidRPr="001C4EBD">
        <w:rPr>
          <w:rFonts w:asciiTheme="majorHAnsi" w:eastAsia="Times New Roman" w:hAnsiTheme="majorHAnsi" w:cs="Arial"/>
          <w:bCs/>
          <w:sz w:val="22"/>
          <w:szCs w:val="22"/>
        </w:rPr>
        <w:br/>
      </w:r>
      <w:hyperlink r:id="rId16" w:history="1">
        <w:proofErr w:type="spellStart"/>
        <w:r w:rsidR="00403CF9" w:rsidRPr="001C4EBD">
          <w:rPr>
            <w:rStyle w:val="Hyperlink"/>
            <w:rFonts w:asciiTheme="majorHAnsi" w:eastAsia="Times New Roman" w:hAnsiTheme="majorHAnsi" w:cs="Arial"/>
            <w:sz w:val="22"/>
            <w:szCs w:val="22"/>
          </w:rPr>
          <w:t>Midwest</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Accountable</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Redistricting</w:t>
        </w:r>
        <w:proofErr w:type="spellEnd"/>
      </w:hyperlink>
    </w:p>
    <w:p w14:paraId="3D1DC8FC"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AB432BB" w14:textId="77777777" w:rsidR="00403CF9" w:rsidRPr="00D10FE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Minnesota (MN)</w:t>
      </w:r>
    </w:p>
    <w:p w14:paraId="2E0AF8D7" w14:textId="77777777" w:rsidR="00403CF9" w:rsidRPr="001C4EBD" w:rsidRDefault="00B42C26"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17" w:history="1">
        <w:proofErr w:type="spellStart"/>
        <w:r w:rsidR="00403CF9" w:rsidRPr="001C4EBD">
          <w:rPr>
            <w:rStyle w:val="Hyperlink"/>
            <w:rFonts w:asciiTheme="majorHAnsi" w:eastAsia="Times New Roman" w:hAnsiTheme="majorHAnsi" w:cs="Arial"/>
            <w:sz w:val="22"/>
            <w:szCs w:val="22"/>
          </w:rPr>
          <w:t>Draw</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Our</w:t>
        </w:r>
        <w:proofErr w:type="spellEnd"/>
        <w:r w:rsidR="00403CF9" w:rsidRPr="001C4EBD">
          <w:rPr>
            <w:rStyle w:val="Hyperlink"/>
            <w:rFonts w:asciiTheme="majorHAnsi" w:eastAsia="Times New Roman" w:hAnsiTheme="majorHAnsi" w:cs="Arial"/>
            <w:sz w:val="22"/>
            <w:szCs w:val="22"/>
          </w:rPr>
          <w:t xml:space="preserve"> Minnesota</w:t>
        </w:r>
      </w:hyperlink>
      <w:r w:rsidR="00403CF9" w:rsidRPr="001C4EBD">
        <w:rPr>
          <w:rFonts w:asciiTheme="majorHAnsi" w:eastAsia="Times New Roman" w:hAnsiTheme="majorHAnsi" w:cs="Arial"/>
          <w:bCs/>
          <w:sz w:val="22"/>
          <w:szCs w:val="22"/>
        </w:rPr>
        <w:br/>
      </w:r>
      <w:hyperlink r:id="rId18" w:history="1">
        <w:proofErr w:type="spellStart"/>
        <w:r w:rsidR="00403CF9" w:rsidRPr="001C4EBD">
          <w:rPr>
            <w:rStyle w:val="Hyperlink"/>
            <w:rFonts w:asciiTheme="majorHAnsi" w:eastAsia="Times New Roman" w:hAnsiTheme="majorHAnsi" w:cs="Arial"/>
            <w:sz w:val="22"/>
            <w:szCs w:val="22"/>
          </w:rPr>
          <w:t>Draw</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Our</w:t>
        </w:r>
        <w:proofErr w:type="spellEnd"/>
        <w:r w:rsidR="00403CF9" w:rsidRPr="001C4EBD">
          <w:rPr>
            <w:rStyle w:val="Hyperlink"/>
            <w:rFonts w:asciiTheme="majorHAnsi" w:eastAsia="Times New Roman" w:hAnsiTheme="majorHAnsi" w:cs="Arial"/>
            <w:sz w:val="22"/>
            <w:szCs w:val="22"/>
          </w:rPr>
          <w:t xml:space="preserve"> Minnesota (Local </w:t>
        </w:r>
        <w:proofErr w:type="spellStart"/>
        <w:r w:rsidR="00403CF9" w:rsidRPr="001C4EBD">
          <w:rPr>
            <w:rStyle w:val="Hyperlink"/>
            <w:rFonts w:asciiTheme="majorHAnsi" w:eastAsia="Times New Roman" w:hAnsiTheme="majorHAnsi" w:cs="Arial"/>
            <w:sz w:val="22"/>
            <w:szCs w:val="22"/>
          </w:rPr>
          <w:t>Version</w:t>
        </w:r>
        <w:proofErr w:type="spellEnd"/>
        <w:r w:rsidR="00403CF9" w:rsidRPr="001C4EBD">
          <w:rPr>
            <w:rStyle w:val="Hyperlink"/>
            <w:rFonts w:asciiTheme="majorHAnsi" w:eastAsia="Times New Roman" w:hAnsiTheme="majorHAnsi" w:cs="Arial"/>
            <w:sz w:val="22"/>
            <w:szCs w:val="22"/>
          </w:rPr>
          <w:t>)</w:t>
        </w:r>
      </w:hyperlink>
      <w:r w:rsidR="00403CF9" w:rsidRPr="001C4EBD">
        <w:rPr>
          <w:rFonts w:asciiTheme="majorHAnsi" w:eastAsia="Times New Roman" w:hAnsiTheme="majorHAnsi" w:cs="Arial"/>
          <w:bCs/>
          <w:sz w:val="22"/>
          <w:szCs w:val="22"/>
        </w:rPr>
        <w:br/>
      </w:r>
      <w:hyperlink r:id="rId19" w:history="1">
        <w:proofErr w:type="spellStart"/>
        <w:r w:rsidR="00403CF9" w:rsidRPr="001C4EBD">
          <w:rPr>
            <w:rStyle w:val="Hyperlink"/>
            <w:rFonts w:asciiTheme="majorHAnsi" w:eastAsia="Times New Roman" w:hAnsiTheme="majorHAnsi" w:cs="Arial"/>
            <w:sz w:val="22"/>
            <w:szCs w:val="22"/>
          </w:rPr>
          <w:t>Midwest</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Accountable</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Redistricting</w:t>
        </w:r>
        <w:proofErr w:type="spellEnd"/>
      </w:hyperlink>
      <w:r w:rsidR="00403CF9" w:rsidRPr="001C4EBD">
        <w:rPr>
          <w:rFonts w:asciiTheme="majorHAnsi" w:eastAsia="Times New Roman" w:hAnsiTheme="majorHAnsi" w:cs="Arial"/>
          <w:bCs/>
          <w:sz w:val="22"/>
          <w:szCs w:val="22"/>
        </w:rPr>
        <w:t xml:space="preserve">  </w:t>
      </w:r>
    </w:p>
    <w:p w14:paraId="75F91FD4"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7146EC0B" w14:textId="77777777" w:rsidR="00403CF9" w:rsidRPr="00D10FE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Nueva York (NY)</w:t>
      </w:r>
    </w:p>
    <w:p w14:paraId="48DA4EB8" w14:textId="77777777" w:rsidR="00403CF9" w:rsidRPr="001C4EBD" w:rsidRDefault="00B42C26" w:rsidP="00403CF9">
      <w:pPr>
        <w:pStyle w:val="ListParagraph"/>
        <w:spacing w:before="100" w:beforeAutospacing="1" w:after="100" w:afterAutospacing="1"/>
        <w:ind w:left="714"/>
        <w:outlineLvl w:val="0"/>
        <w:rPr>
          <w:rFonts w:asciiTheme="majorHAnsi" w:eastAsia="Times New Roman" w:hAnsiTheme="majorHAnsi" w:cs="Arial"/>
          <w:sz w:val="22"/>
          <w:szCs w:val="22"/>
        </w:rPr>
      </w:pPr>
      <w:hyperlink r:id="rId20" w:history="1">
        <w:r w:rsidR="00403CF9" w:rsidRPr="001C4EBD">
          <w:rPr>
            <w:rStyle w:val="Hyperlink"/>
            <w:rFonts w:asciiTheme="majorHAnsi" w:eastAsia="Times New Roman" w:hAnsiTheme="majorHAnsi" w:cs="Arial"/>
            <w:sz w:val="22"/>
            <w:szCs w:val="22"/>
          </w:rPr>
          <w:t>RedistrictNY.org</w:t>
        </w:r>
      </w:hyperlink>
      <w:r w:rsidR="00403CF9" w:rsidRPr="001C4EBD">
        <w:rPr>
          <w:rFonts w:asciiTheme="majorHAnsi" w:eastAsia="Times New Roman" w:hAnsiTheme="majorHAnsi" w:cs="Arial"/>
          <w:sz w:val="22"/>
          <w:szCs w:val="22"/>
        </w:rPr>
        <w:t xml:space="preserve"> </w:t>
      </w:r>
    </w:p>
    <w:p w14:paraId="7A0AB1E5"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0757A238" w14:textId="77777777" w:rsidR="00403CF9" w:rsidRPr="00D10FE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Ohio (OH)</w:t>
      </w:r>
    </w:p>
    <w:p w14:paraId="47F6F3EB" w14:textId="77777777" w:rsidR="00403CF9" w:rsidRPr="001C4EBD" w:rsidRDefault="00B42C26"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1" w:history="1">
        <w:r w:rsidR="00403CF9" w:rsidRPr="001C4EBD">
          <w:rPr>
            <w:rStyle w:val="Hyperlink"/>
            <w:rFonts w:asciiTheme="majorHAnsi" w:eastAsia="Times New Roman" w:hAnsiTheme="majorHAnsi" w:cs="Arial"/>
            <w:sz w:val="22"/>
            <w:szCs w:val="22"/>
          </w:rPr>
          <w:t xml:space="preserve">Ohio </w:t>
        </w:r>
        <w:proofErr w:type="spellStart"/>
        <w:r w:rsidR="00403CF9" w:rsidRPr="001C4EBD">
          <w:rPr>
            <w:rStyle w:val="Hyperlink"/>
            <w:rFonts w:asciiTheme="majorHAnsi" w:eastAsia="Times New Roman" w:hAnsiTheme="majorHAnsi" w:cs="Arial"/>
            <w:sz w:val="22"/>
            <w:szCs w:val="22"/>
          </w:rPr>
          <w:t>Redistricting</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Competition</w:t>
        </w:r>
        <w:proofErr w:type="spellEnd"/>
      </w:hyperlink>
      <w:r w:rsidR="00403CF9" w:rsidRPr="001C4EBD">
        <w:rPr>
          <w:rFonts w:asciiTheme="majorHAnsi" w:eastAsia="Times New Roman" w:hAnsiTheme="majorHAnsi" w:cs="Arial"/>
          <w:bCs/>
          <w:sz w:val="22"/>
          <w:szCs w:val="22"/>
        </w:rPr>
        <w:br/>
      </w:r>
      <w:hyperlink r:id="rId22" w:history="1">
        <w:proofErr w:type="spellStart"/>
        <w:r w:rsidR="00403CF9" w:rsidRPr="001C4EBD">
          <w:rPr>
            <w:rStyle w:val="Hyperlink"/>
            <w:rFonts w:asciiTheme="majorHAnsi" w:eastAsia="Times New Roman" w:hAnsiTheme="majorHAnsi" w:cs="Arial"/>
            <w:sz w:val="22"/>
            <w:szCs w:val="22"/>
          </w:rPr>
          <w:t>Midwest</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Accountable</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Redistricting</w:t>
        </w:r>
        <w:proofErr w:type="spellEnd"/>
      </w:hyperlink>
      <w:r w:rsidR="00403CF9" w:rsidRPr="001C4EBD">
        <w:rPr>
          <w:rFonts w:asciiTheme="majorHAnsi" w:eastAsia="Times New Roman" w:hAnsiTheme="majorHAnsi" w:cs="Arial"/>
          <w:bCs/>
          <w:sz w:val="22"/>
          <w:szCs w:val="22"/>
        </w:rPr>
        <w:t xml:space="preserve">  </w:t>
      </w:r>
    </w:p>
    <w:p w14:paraId="67F85356" w14:textId="77777777" w:rsidR="00403CF9" w:rsidRPr="00052E78"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CA209B2" w14:textId="77777777" w:rsidR="00403CF9" w:rsidRPr="00D10FE9"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 xml:space="preserve">Pennsylvania (PA) </w:t>
      </w:r>
    </w:p>
    <w:p w14:paraId="2F5ACA61" w14:textId="77777777" w:rsidR="00403CF9" w:rsidRPr="00052E78" w:rsidRDefault="00B42C26"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3" w:history="1">
        <w:proofErr w:type="spellStart"/>
        <w:r w:rsidR="00403CF9" w:rsidRPr="001C4EBD">
          <w:rPr>
            <w:rStyle w:val="Hyperlink"/>
            <w:rFonts w:asciiTheme="majorHAnsi" w:eastAsia="Times New Roman" w:hAnsiTheme="majorHAnsi" w:cs="Arial"/>
            <w:bCs/>
            <w:sz w:val="22"/>
            <w:szCs w:val="22"/>
          </w:rPr>
          <w:t>Fix</w:t>
        </w:r>
        <w:proofErr w:type="spellEnd"/>
        <w:r w:rsidR="00403CF9" w:rsidRPr="001C4EBD">
          <w:rPr>
            <w:rStyle w:val="Hyperlink"/>
            <w:rFonts w:asciiTheme="majorHAnsi" w:eastAsia="Times New Roman" w:hAnsiTheme="majorHAnsi" w:cs="Arial"/>
            <w:bCs/>
            <w:sz w:val="22"/>
            <w:szCs w:val="22"/>
          </w:rPr>
          <w:t xml:space="preserve"> </w:t>
        </w:r>
        <w:proofErr w:type="spellStart"/>
        <w:r w:rsidR="00403CF9" w:rsidRPr="001C4EBD">
          <w:rPr>
            <w:rStyle w:val="Hyperlink"/>
            <w:rFonts w:asciiTheme="majorHAnsi" w:eastAsia="Times New Roman" w:hAnsiTheme="majorHAnsi" w:cs="Arial"/>
            <w:bCs/>
            <w:sz w:val="22"/>
            <w:szCs w:val="22"/>
          </w:rPr>
          <w:t>Philly</w:t>
        </w:r>
        <w:proofErr w:type="spellEnd"/>
        <w:r w:rsidR="00403CF9" w:rsidRPr="001C4EBD">
          <w:rPr>
            <w:rStyle w:val="Hyperlink"/>
            <w:rFonts w:asciiTheme="majorHAnsi" w:eastAsia="Times New Roman" w:hAnsiTheme="majorHAnsi" w:cs="Arial"/>
            <w:bCs/>
            <w:sz w:val="22"/>
            <w:szCs w:val="22"/>
          </w:rPr>
          <w:t xml:space="preserve"> </w:t>
        </w:r>
        <w:proofErr w:type="spellStart"/>
        <w:r w:rsidR="00403CF9" w:rsidRPr="001C4EBD">
          <w:rPr>
            <w:rStyle w:val="Hyperlink"/>
            <w:rFonts w:asciiTheme="majorHAnsi" w:eastAsia="Times New Roman" w:hAnsiTheme="majorHAnsi" w:cs="Arial"/>
            <w:bCs/>
            <w:sz w:val="22"/>
            <w:szCs w:val="22"/>
          </w:rPr>
          <w:t>Districts</w:t>
        </w:r>
        <w:proofErr w:type="spellEnd"/>
        <w:r w:rsidR="00403CF9" w:rsidRPr="001C4EBD">
          <w:rPr>
            <w:rStyle w:val="Hyperlink"/>
            <w:rFonts w:asciiTheme="majorHAnsi" w:eastAsia="Times New Roman" w:hAnsiTheme="majorHAnsi" w:cs="Arial"/>
            <w:bCs/>
            <w:sz w:val="22"/>
            <w:szCs w:val="22"/>
          </w:rPr>
          <w:t xml:space="preserve"> </w:t>
        </w:r>
        <w:r w:rsidR="00403CF9" w:rsidRPr="001C4EBD">
          <w:rPr>
            <w:rFonts w:asciiTheme="majorHAnsi" w:eastAsia="Times New Roman" w:hAnsiTheme="majorHAnsi" w:cs="Arial"/>
            <w:bCs/>
            <w:color w:val="0000FF"/>
            <w:sz w:val="22"/>
            <w:szCs w:val="22"/>
            <w:u w:val="single"/>
          </w:rPr>
          <w:br/>
        </w:r>
      </w:hyperlink>
    </w:p>
    <w:p w14:paraId="4912C77A" w14:textId="77777777" w:rsidR="00403CF9" w:rsidRPr="00D82E08"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10FE9">
        <w:rPr>
          <w:rFonts w:asciiTheme="majorHAnsi" w:eastAsia="Times New Roman" w:hAnsiTheme="majorHAnsi" w:cs="Arial"/>
          <w:bCs/>
          <w:sz w:val="22"/>
          <w:szCs w:val="22"/>
        </w:rPr>
        <w:t>Virginia (VA</w:t>
      </w:r>
      <w:r w:rsidRPr="00D82E08">
        <w:rPr>
          <w:rFonts w:asciiTheme="majorHAnsi" w:eastAsia="Times New Roman" w:hAnsiTheme="majorHAnsi" w:cs="Arial"/>
          <w:bCs/>
          <w:sz w:val="22"/>
          <w:szCs w:val="22"/>
        </w:rPr>
        <w:t xml:space="preserve">) </w:t>
      </w:r>
    </w:p>
    <w:p w14:paraId="707B5DCC" w14:textId="77777777" w:rsidR="00403CF9" w:rsidRPr="00052E78" w:rsidRDefault="00B42C26" w:rsidP="00403CF9">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4" w:history="1">
        <w:r w:rsidR="00403CF9" w:rsidRPr="001C4EBD">
          <w:rPr>
            <w:rStyle w:val="Hyperlink"/>
            <w:rFonts w:asciiTheme="majorHAnsi" w:eastAsia="Times New Roman" w:hAnsiTheme="majorHAnsi" w:cs="Arial"/>
            <w:sz w:val="22"/>
            <w:szCs w:val="22"/>
          </w:rPr>
          <w:t xml:space="preserve">Virginia </w:t>
        </w:r>
        <w:proofErr w:type="spellStart"/>
        <w:r w:rsidR="00403CF9" w:rsidRPr="001C4EBD">
          <w:rPr>
            <w:rStyle w:val="Hyperlink"/>
            <w:rFonts w:asciiTheme="majorHAnsi" w:eastAsia="Times New Roman" w:hAnsiTheme="majorHAnsi" w:cs="Arial"/>
            <w:sz w:val="22"/>
            <w:szCs w:val="22"/>
          </w:rPr>
          <w:t>Redistricting</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Competition</w:t>
        </w:r>
        <w:proofErr w:type="spellEnd"/>
      </w:hyperlink>
      <w:r w:rsidR="00403CF9" w:rsidRPr="00052E78">
        <w:rPr>
          <w:rFonts w:asciiTheme="majorHAnsi" w:eastAsia="Times New Roman" w:hAnsiTheme="majorHAnsi" w:cs="Arial"/>
          <w:bCs/>
          <w:sz w:val="22"/>
          <w:szCs w:val="22"/>
        </w:rPr>
        <w:t xml:space="preserve">  </w:t>
      </w:r>
    </w:p>
    <w:p w14:paraId="47CA4A14" w14:textId="77777777" w:rsidR="00403CF9" w:rsidRPr="00D10FE9" w:rsidRDefault="00403CF9" w:rsidP="00403CF9">
      <w:pPr>
        <w:pStyle w:val="ListParagraph"/>
        <w:spacing w:before="100" w:beforeAutospacing="1" w:after="100" w:afterAutospacing="1"/>
        <w:ind w:left="714"/>
        <w:outlineLvl w:val="0"/>
        <w:rPr>
          <w:rFonts w:asciiTheme="majorHAnsi" w:eastAsia="Times New Roman" w:hAnsiTheme="majorHAnsi" w:cs="Arial"/>
          <w:bCs/>
          <w:sz w:val="22"/>
          <w:szCs w:val="22"/>
        </w:rPr>
      </w:pPr>
    </w:p>
    <w:p w14:paraId="3688BB8E" w14:textId="77777777" w:rsidR="00403CF9" w:rsidRPr="00D82E08" w:rsidRDefault="00403CF9" w:rsidP="00403CF9">
      <w:pPr>
        <w:pStyle w:val="ListParagraph"/>
        <w:numPr>
          <w:ilvl w:val="0"/>
          <w:numId w:val="2"/>
        </w:numPr>
        <w:spacing w:before="100" w:beforeAutospacing="1" w:after="100" w:afterAutospacing="1"/>
        <w:ind w:left="714" w:hanging="357"/>
        <w:outlineLvl w:val="0"/>
        <w:rPr>
          <w:rFonts w:asciiTheme="majorHAnsi" w:eastAsia="Times New Roman" w:hAnsiTheme="majorHAnsi" w:cs="Arial"/>
          <w:bCs/>
          <w:sz w:val="22"/>
          <w:szCs w:val="22"/>
        </w:rPr>
      </w:pPr>
      <w:r w:rsidRPr="00D82E08">
        <w:rPr>
          <w:rFonts w:asciiTheme="majorHAnsi" w:eastAsia="Times New Roman" w:hAnsiTheme="majorHAnsi" w:cs="Arial"/>
          <w:bCs/>
          <w:sz w:val="22"/>
          <w:szCs w:val="22"/>
        </w:rPr>
        <w:t xml:space="preserve">Wisconsin (WI) </w:t>
      </w:r>
    </w:p>
    <w:p w14:paraId="36900BB5" w14:textId="77777777" w:rsidR="002D4E5B" w:rsidRPr="00052E78" w:rsidRDefault="00B42C26" w:rsidP="00BB0686">
      <w:pPr>
        <w:pStyle w:val="ListParagraph"/>
        <w:spacing w:before="100" w:beforeAutospacing="1" w:after="100" w:afterAutospacing="1"/>
        <w:ind w:left="714"/>
        <w:outlineLvl w:val="0"/>
        <w:rPr>
          <w:rFonts w:asciiTheme="majorHAnsi" w:eastAsia="Times New Roman" w:hAnsiTheme="majorHAnsi" w:cs="Arial"/>
          <w:bCs/>
          <w:sz w:val="22"/>
          <w:szCs w:val="22"/>
        </w:rPr>
      </w:pPr>
      <w:hyperlink r:id="rId25" w:history="1">
        <w:proofErr w:type="spellStart"/>
        <w:r w:rsidR="00403CF9" w:rsidRPr="001C4EBD">
          <w:rPr>
            <w:rStyle w:val="Hyperlink"/>
            <w:rFonts w:asciiTheme="majorHAnsi" w:eastAsia="Times New Roman" w:hAnsiTheme="majorHAnsi" w:cs="Arial"/>
            <w:sz w:val="22"/>
            <w:szCs w:val="22"/>
          </w:rPr>
          <w:t>Midwest</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Accountable</w:t>
        </w:r>
        <w:proofErr w:type="spellEnd"/>
        <w:r w:rsidR="00403CF9" w:rsidRPr="001C4EBD">
          <w:rPr>
            <w:rStyle w:val="Hyperlink"/>
            <w:rFonts w:asciiTheme="majorHAnsi" w:eastAsia="Times New Roman" w:hAnsiTheme="majorHAnsi" w:cs="Arial"/>
            <w:sz w:val="22"/>
            <w:szCs w:val="22"/>
          </w:rPr>
          <w:t xml:space="preserve"> </w:t>
        </w:r>
        <w:proofErr w:type="spellStart"/>
        <w:r w:rsidR="00403CF9" w:rsidRPr="001C4EBD">
          <w:rPr>
            <w:rStyle w:val="Hyperlink"/>
            <w:rFonts w:asciiTheme="majorHAnsi" w:eastAsia="Times New Roman" w:hAnsiTheme="majorHAnsi" w:cs="Arial"/>
            <w:sz w:val="22"/>
            <w:szCs w:val="22"/>
          </w:rPr>
          <w:t>Redistricting</w:t>
        </w:r>
        <w:proofErr w:type="spellEnd"/>
      </w:hyperlink>
    </w:p>
    <w:p w14:paraId="4F1DDF6B" w14:textId="77777777" w:rsidR="002D4E5B" w:rsidRPr="00D10FE9" w:rsidRDefault="002D4E5B" w:rsidP="004A7485">
      <w:pPr>
        <w:contextualSpacing/>
        <w:jc w:val="both"/>
        <w:rPr>
          <w:rFonts w:asciiTheme="majorHAnsi" w:hAnsiTheme="majorHAnsi"/>
          <w:b/>
          <w:sz w:val="22"/>
          <w:szCs w:val="22"/>
        </w:rPr>
      </w:pPr>
    </w:p>
    <w:p w14:paraId="4810DC58" w14:textId="77777777" w:rsidR="007F2491" w:rsidRPr="00DA339E" w:rsidRDefault="007F2491" w:rsidP="004A7485">
      <w:pPr>
        <w:contextualSpacing/>
        <w:jc w:val="both"/>
        <w:rPr>
          <w:rFonts w:asciiTheme="majorHAnsi" w:hAnsiTheme="majorHAnsi"/>
          <w:b/>
          <w:sz w:val="22"/>
          <w:szCs w:val="22"/>
        </w:rPr>
      </w:pPr>
      <w:r w:rsidRPr="00D82E08">
        <w:rPr>
          <w:rFonts w:asciiTheme="majorHAnsi" w:hAnsiTheme="majorHAnsi"/>
          <w:b/>
          <w:sz w:val="22"/>
          <w:szCs w:val="22"/>
        </w:rPr>
        <w:t>Objetivos</w:t>
      </w:r>
      <w:r w:rsidR="003E2B70" w:rsidRPr="006C7663">
        <w:rPr>
          <w:rFonts w:asciiTheme="majorHAnsi" w:hAnsiTheme="majorHAnsi"/>
          <w:b/>
          <w:sz w:val="22"/>
          <w:szCs w:val="22"/>
        </w:rPr>
        <w:t xml:space="preserve"> de la PPR</w:t>
      </w:r>
      <w:r w:rsidR="007E0341" w:rsidRPr="00E1159B">
        <w:rPr>
          <w:rFonts w:asciiTheme="majorHAnsi" w:hAnsiTheme="majorHAnsi"/>
          <w:b/>
          <w:sz w:val="22"/>
          <w:szCs w:val="22"/>
        </w:rPr>
        <w:t>-</w:t>
      </w:r>
      <w:r w:rsidR="003E2B70" w:rsidRPr="00E1159B">
        <w:rPr>
          <w:rFonts w:asciiTheme="majorHAnsi" w:hAnsiTheme="majorHAnsi"/>
          <w:b/>
          <w:sz w:val="22"/>
          <w:szCs w:val="22"/>
        </w:rPr>
        <w:t>M</w:t>
      </w:r>
      <w:r w:rsidR="007E0341" w:rsidRPr="00DA339E">
        <w:rPr>
          <w:rFonts w:asciiTheme="majorHAnsi" w:hAnsiTheme="majorHAnsi"/>
          <w:b/>
          <w:sz w:val="22"/>
          <w:szCs w:val="22"/>
        </w:rPr>
        <w:t xml:space="preserve">éxico </w:t>
      </w:r>
    </w:p>
    <w:p w14:paraId="49E1F8F4" w14:textId="77777777" w:rsidR="007F2491" w:rsidRPr="006D426F" w:rsidRDefault="007F2491" w:rsidP="004A7485">
      <w:pPr>
        <w:contextualSpacing/>
        <w:jc w:val="both"/>
        <w:rPr>
          <w:rFonts w:asciiTheme="majorHAnsi" w:hAnsiTheme="majorHAnsi"/>
          <w:b/>
          <w:sz w:val="22"/>
          <w:szCs w:val="22"/>
        </w:rPr>
      </w:pPr>
    </w:p>
    <w:p w14:paraId="7D189270" w14:textId="7529554F" w:rsidR="003B5CAB" w:rsidRPr="006D426F" w:rsidRDefault="00A26023" w:rsidP="004A7485">
      <w:pPr>
        <w:contextualSpacing/>
        <w:jc w:val="both"/>
        <w:rPr>
          <w:rFonts w:asciiTheme="majorHAnsi" w:hAnsiTheme="majorHAnsi"/>
          <w:sz w:val="22"/>
          <w:szCs w:val="22"/>
        </w:rPr>
      </w:pPr>
      <w:r w:rsidRPr="006D426F">
        <w:rPr>
          <w:rFonts w:asciiTheme="majorHAnsi" w:hAnsiTheme="majorHAnsi"/>
          <w:sz w:val="22"/>
          <w:szCs w:val="22"/>
        </w:rPr>
        <w:t xml:space="preserve">La </w:t>
      </w:r>
      <w:r w:rsidRPr="006D426F">
        <w:rPr>
          <w:rFonts w:asciiTheme="majorHAnsi" w:hAnsiTheme="majorHAnsi"/>
          <w:i/>
          <w:sz w:val="22"/>
          <w:szCs w:val="22"/>
        </w:rPr>
        <w:t xml:space="preserve">Plataforma Pública de </w:t>
      </w:r>
      <w:proofErr w:type="spellStart"/>
      <w:r w:rsidRPr="006D426F">
        <w:rPr>
          <w:rFonts w:asciiTheme="majorHAnsi" w:hAnsiTheme="majorHAnsi"/>
          <w:i/>
          <w:sz w:val="22"/>
          <w:szCs w:val="22"/>
        </w:rPr>
        <w:t>Redistritación</w:t>
      </w:r>
      <w:proofErr w:type="spellEnd"/>
      <w:r w:rsidRPr="006D426F">
        <w:rPr>
          <w:rFonts w:asciiTheme="majorHAnsi" w:hAnsiTheme="majorHAnsi"/>
          <w:sz w:val="22"/>
          <w:szCs w:val="22"/>
        </w:rPr>
        <w:t xml:space="preserve"> en México </w:t>
      </w:r>
      <w:r w:rsidR="003B5CAB" w:rsidRPr="006D426F">
        <w:rPr>
          <w:rFonts w:asciiTheme="majorHAnsi" w:hAnsiTheme="majorHAnsi"/>
          <w:sz w:val="22"/>
          <w:szCs w:val="22"/>
        </w:rPr>
        <w:t>tiene como prioridad:</w:t>
      </w:r>
    </w:p>
    <w:p w14:paraId="32B6BECF" w14:textId="77777777" w:rsidR="003B5CAB" w:rsidRPr="006D426F" w:rsidRDefault="003B5CAB" w:rsidP="004A7485">
      <w:pPr>
        <w:contextualSpacing/>
        <w:jc w:val="both"/>
        <w:rPr>
          <w:rFonts w:asciiTheme="majorHAnsi" w:hAnsiTheme="majorHAnsi"/>
          <w:sz w:val="22"/>
          <w:szCs w:val="22"/>
        </w:rPr>
      </w:pPr>
    </w:p>
    <w:p w14:paraId="27C2E93C" w14:textId="77777777" w:rsidR="00B63F61" w:rsidRPr="006D426F" w:rsidRDefault="00AC6161" w:rsidP="00B63F61">
      <w:pPr>
        <w:pStyle w:val="ListParagraph"/>
        <w:numPr>
          <w:ilvl w:val="0"/>
          <w:numId w:val="1"/>
        </w:numPr>
        <w:jc w:val="both"/>
        <w:rPr>
          <w:rFonts w:asciiTheme="majorHAnsi" w:hAnsiTheme="majorHAnsi"/>
          <w:sz w:val="22"/>
          <w:szCs w:val="22"/>
        </w:rPr>
      </w:pPr>
      <w:r w:rsidRPr="006D426F">
        <w:rPr>
          <w:rFonts w:asciiTheme="majorHAnsi" w:hAnsiTheme="majorHAnsi"/>
          <w:sz w:val="22"/>
          <w:szCs w:val="22"/>
        </w:rPr>
        <w:t>Brindar a la ciuda</w:t>
      </w:r>
      <w:r w:rsidR="006C48A8" w:rsidRPr="006D426F">
        <w:rPr>
          <w:rFonts w:asciiTheme="majorHAnsi" w:hAnsiTheme="majorHAnsi"/>
          <w:sz w:val="22"/>
          <w:szCs w:val="22"/>
        </w:rPr>
        <w:t>danía un espacio para informarse y</w:t>
      </w:r>
      <w:r w:rsidR="00761D4D" w:rsidRPr="006D426F">
        <w:rPr>
          <w:rFonts w:asciiTheme="majorHAnsi" w:hAnsiTheme="majorHAnsi"/>
          <w:sz w:val="22"/>
          <w:szCs w:val="22"/>
        </w:rPr>
        <w:t xml:space="preserve">, por primera ocasión, </w:t>
      </w:r>
      <w:r w:rsidR="003C5B04" w:rsidRPr="006D426F">
        <w:rPr>
          <w:rFonts w:asciiTheme="majorHAnsi" w:hAnsiTheme="majorHAnsi"/>
          <w:sz w:val="22"/>
          <w:szCs w:val="22"/>
        </w:rPr>
        <w:t>participar</w:t>
      </w:r>
      <w:r w:rsidR="00B63F61" w:rsidRPr="006D426F">
        <w:rPr>
          <w:rFonts w:asciiTheme="majorHAnsi" w:hAnsiTheme="majorHAnsi"/>
          <w:sz w:val="22"/>
          <w:szCs w:val="22"/>
        </w:rPr>
        <w:t xml:space="preserve"> activamente</w:t>
      </w:r>
      <w:r w:rsidR="003C5B04" w:rsidRPr="006D426F">
        <w:rPr>
          <w:rFonts w:asciiTheme="majorHAnsi" w:hAnsiTheme="majorHAnsi"/>
          <w:sz w:val="22"/>
          <w:szCs w:val="22"/>
        </w:rPr>
        <w:t xml:space="preserve"> en la </w:t>
      </w:r>
      <w:proofErr w:type="spellStart"/>
      <w:r w:rsidR="003C5B04" w:rsidRPr="006D426F">
        <w:rPr>
          <w:rFonts w:asciiTheme="majorHAnsi" w:hAnsiTheme="majorHAnsi"/>
          <w:sz w:val="22"/>
          <w:szCs w:val="22"/>
        </w:rPr>
        <w:t>redistr</w:t>
      </w:r>
      <w:r w:rsidR="00761D4D" w:rsidRPr="006D426F">
        <w:rPr>
          <w:rFonts w:asciiTheme="majorHAnsi" w:hAnsiTheme="majorHAnsi"/>
          <w:sz w:val="22"/>
          <w:szCs w:val="22"/>
        </w:rPr>
        <w:t>i</w:t>
      </w:r>
      <w:r w:rsidR="003C5B04" w:rsidRPr="006D426F">
        <w:rPr>
          <w:rFonts w:asciiTheme="majorHAnsi" w:hAnsiTheme="majorHAnsi"/>
          <w:sz w:val="22"/>
          <w:szCs w:val="22"/>
        </w:rPr>
        <w:t>tación</w:t>
      </w:r>
      <w:proofErr w:type="spellEnd"/>
      <w:r w:rsidR="00B63F61" w:rsidRPr="006D426F">
        <w:rPr>
          <w:rFonts w:asciiTheme="majorHAnsi" w:hAnsiTheme="majorHAnsi"/>
          <w:sz w:val="22"/>
          <w:szCs w:val="22"/>
        </w:rPr>
        <w:t xml:space="preserve"> federal de 2013 a través de una plataforma digital. </w:t>
      </w:r>
    </w:p>
    <w:p w14:paraId="7B7A7B0F" w14:textId="77777777" w:rsidR="00CC36A9" w:rsidRPr="006D426F" w:rsidRDefault="00CC36A9" w:rsidP="00B63F61">
      <w:pPr>
        <w:jc w:val="both"/>
        <w:rPr>
          <w:rFonts w:asciiTheme="majorHAnsi" w:hAnsiTheme="majorHAnsi"/>
          <w:sz w:val="22"/>
          <w:szCs w:val="22"/>
        </w:rPr>
      </w:pPr>
    </w:p>
    <w:p w14:paraId="24CFED9B" w14:textId="77777777" w:rsidR="00AC6161" w:rsidRPr="006D426F" w:rsidRDefault="006C48A8" w:rsidP="004A7485">
      <w:pPr>
        <w:pStyle w:val="ListParagraph"/>
        <w:numPr>
          <w:ilvl w:val="0"/>
          <w:numId w:val="1"/>
        </w:numPr>
        <w:jc w:val="both"/>
        <w:rPr>
          <w:rFonts w:asciiTheme="majorHAnsi" w:hAnsiTheme="majorHAnsi"/>
          <w:sz w:val="22"/>
          <w:szCs w:val="22"/>
        </w:rPr>
      </w:pPr>
      <w:r w:rsidRPr="006D426F">
        <w:rPr>
          <w:rFonts w:asciiTheme="majorHAnsi" w:hAnsiTheme="majorHAnsi"/>
          <w:sz w:val="22"/>
          <w:szCs w:val="22"/>
        </w:rPr>
        <w:t xml:space="preserve">Estrechar el  vínculo entre la ciudadanía, sus representantes y </w:t>
      </w:r>
      <w:r w:rsidR="00CC36A9" w:rsidRPr="006D426F">
        <w:rPr>
          <w:rFonts w:asciiTheme="majorHAnsi" w:hAnsiTheme="majorHAnsi"/>
          <w:sz w:val="22"/>
          <w:szCs w:val="22"/>
        </w:rPr>
        <w:t xml:space="preserve">las instituciones democráticas </w:t>
      </w:r>
      <w:r w:rsidRPr="006D426F">
        <w:rPr>
          <w:rFonts w:asciiTheme="majorHAnsi" w:hAnsiTheme="majorHAnsi"/>
          <w:sz w:val="22"/>
          <w:szCs w:val="22"/>
        </w:rPr>
        <w:t xml:space="preserve">del país. </w:t>
      </w:r>
    </w:p>
    <w:p w14:paraId="57DB1039" w14:textId="77777777" w:rsidR="00CC36A9" w:rsidRPr="006D426F" w:rsidRDefault="00CC36A9" w:rsidP="004A7485">
      <w:pPr>
        <w:contextualSpacing/>
        <w:jc w:val="both"/>
        <w:rPr>
          <w:rFonts w:asciiTheme="majorHAnsi" w:hAnsiTheme="majorHAnsi"/>
          <w:sz w:val="22"/>
          <w:szCs w:val="22"/>
        </w:rPr>
      </w:pPr>
    </w:p>
    <w:p w14:paraId="0A0A4E66" w14:textId="77777777" w:rsidR="00871649" w:rsidRPr="006D426F" w:rsidRDefault="00871649" w:rsidP="004A7485">
      <w:pPr>
        <w:pStyle w:val="ListParagraph"/>
        <w:numPr>
          <w:ilvl w:val="0"/>
          <w:numId w:val="1"/>
        </w:numPr>
        <w:jc w:val="both"/>
        <w:rPr>
          <w:rFonts w:asciiTheme="majorHAnsi" w:hAnsiTheme="majorHAnsi"/>
          <w:sz w:val="22"/>
          <w:szCs w:val="22"/>
        </w:rPr>
      </w:pPr>
      <w:r w:rsidRPr="006D426F">
        <w:rPr>
          <w:rFonts w:asciiTheme="majorHAnsi" w:hAnsiTheme="majorHAnsi"/>
          <w:sz w:val="22"/>
          <w:szCs w:val="22"/>
        </w:rPr>
        <w:t xml:space="preserve">Transparentar dicho </w:t>
      </w:r>
      <w:r w:rsidR="00AC6161" w:rsidRPr="006D426F">
        <w:rPr>
          <w:rFonts w:asciiTheme="majorHAnsi" w:hAnsiTheme="majorHAnsi"/>
          <w:sz w:val="22"/>
          <w:szCs w:val="22"/>
        </w:rPr>
        <w:t xml:space="preserve">proceso e informar a la ciudadanía sobre las normas, etapas, criterios y procesos que </w:t>
      </w:r>
      <w:r w:rsidR="006C48A8" w:rsidRPr="006D426F">
        <w:rPr>
          <w:rFonts w:asciiTheme="majorHAnsi" w:hAnsiTheme="majorHAnsi"/>
          <w:sz w:val="22"/>
          <w:szCs w:val="22"/>
        </w:rPr>
        <w:t>conlleva</w:t>
      </w:r>
      <w:r w:rsidR="00AC6161" w:rsidRPr="006D426F">
        <w:rPr>
          <w:rFonts w:asciiTheme="majorHAnsi" w:hAnsiTheme="majorHAnsi"/>
          <w:sz w:val="22"/>
          <w:szCs w:val="22"/>
        </w:rPr>
        <w:t xml:space="preserve"> la renovación de las fronteras electorales. </w:t>
      </w:r>
    </w:p>
    <w:p w14:paraId="486E63EA" w14:textId="77777777" w:rsidR="00CC36A9" w:rsidRPr="006D426F" w:rsidRDefault="00CC36A9" w:rsidP="004A7485">
      <w:pPr>
        <w:contextualSpacing/>
        <w:jc w:val="both"/>
        <w:rPr>
          <w:rFonts w:asciiTheme="majorHAnsi" w:hAnsiTheme="majorHAnsi"/>
          <w:sz w:val="22"/>
          <w:szCs w:val="22"/>
        </w:rPr>
      </w:pPr>
    </w:p>
    <w:p w14:paraId="4DFBDF13" w14:textId="77777777" w:rsidR="006C48A8" w:rsidRPr="006D426F" w:rsidRDefault="006C48A8" w:rsidP="004A7485">
      <w:pPr>
        <w:pStyle w:val="ListParagraph"/>
        <w:numPr>
          <w:ilvl w:val="0"/>
          <w:numId w:val="1"/>
        </w:numPr>
        <w:jc w:val="both"/>
        <w:rPr>
          <w:rFonts w:asciiTheme="majorHAnsi" w:hAnsiTheme="majorHAnsi"/>
          <w:sz w:val="22"/>
          <w:szCs w:val="22"/>
        </w:rPr>
      </w:pPr>
      <w:r w:rsidRPr="006D426F">
        <w:rPr>
          <w:rFonts w:asciiTheme="majorHAnsi" w:hAnsiTheme="majorHAnsi"/>
          <w:sz w:val="22"/>
          <w:szCs w:val="22"/>
        </w:rPr>
        <w:t xml:space="preserve">Brindar a la autoridad electoral, y al Comité Técnico de </w:t>
      </w:r>
      <w:proofErr w:type="spellStart"/>
      <w:r w:rsidRPr="006D426F">
        <w:rPr>
          <w:rFonts w:asciiTheme="majorHAnsi" w:hAnsiTheme="majorHAnsi"/>
          <w:sz w:val="22"/>
          <w:szCs w:val="22"/>
        </w:rPr>
        <w:t>Redistritación</w:t>
      </w:r>
      <w:proofErr w:type="spellEnd"/>
      <w:r w:rsidRPr="006D426F">
        <w:rPr>
          <w:rFonts w:asciiTheme="majorHAnsi" w:hAnsiTheme="majorHAnsi"/>
          <w:sz w:val="22"/>
          <w:szCs w:val="22"/>
        </w:rPr>
        <w:t xml:space="preserve">, propuestas adicionales que sirvan para complementar el trazo distrital bajo la normatividad que haya sido aprobada.   </w:t>
      </w:r>
    </w:p>
    <w:p w14:paraId="52A9B84A" w14:textId="77777777" w:rsidR="001B45C1" w:rsidRPr="006D426F" w:rsidRDefault="001B45C1" w:rsidP="004A7485">
      <w:pPr>
        <w:contextualSpacing/>
        <w:jc w:val="both"/>
        <w:rPr>
          <w:rFonts w:asciiTheme="majorHAnsi" w:hAnsiTheme="majorHAnsi"/>
          <w:b/>
          <w:sz w:val="22"/>
          <w:szCs w:val="22"/>
        </w:rPr>
      </w:pPr>
    </w:p>
    <w:p w14:paraId="56F417F8" w14:textId="78D6CDCC" w:rsidR="00C02CA9" w:rsidRPr="006D426F" w:rsidRDefault="00C02CA9" w:rsidP="00C02CA9">
      <w:pPr>
        <w:spacing w:before="100" w:beforeAutospacing="1" w:after="100" w:afterAutospacing="1"/>
        <w:jc w:val="both"/>
        <w:outlineLvl w:val="0"/>
        <w:rPr>
          <w:rFonts w:asciiTheme="majorHAnsi" w:eastAsia="Times New Roman" w:hAnsiTheme="majorHAnsi" w:cs="Arial"/>
          <w:b/>
          <w:bCs/>
          <w:color w:val="000000"/>
          <w:kern w:val="36"/>
          <w:sz w:val="22"/>
          <w:szCs w:val="22"/>
        </w:rPr>
      </w:pPr>
      <w:r w:rsidRPr="006D426F">
        <w:rPr>
          <w:rFonts w:asciiTheme="majorHAnsi" w:eastAsia="Times New Roman" w:hAnsiTheme="majorHAnsi" w:cs="Arial"/>
          <w:b/>
          <w:bCs/>
          <w:color w:val="000000"/>
          <w:kern w:val="36"/>
          <w:sz w:val="22"/>
          <w:szCs w:val="22"/>
        </w:rPr>
        <w:t>Aportaciones de la plataforma</w:t>
      </w:r>
      <w:r w:rsidR="00105492" w:rsidRPr="006D426F">
        <w:rPr>
          <w:rFonts w:asciiTheme="majorHAnsi" w:eastAsia="Times New Roman" w:hAnsiTheme="majorHAnsi" w:cs="Arial"/>
          <w:b/>
          <w:bCs/>
          <w:color w:val="000000"/>
          <w:kern w:val="36"/>
          <w:sz w:val="22"/>
          <w:szCs w:val="22"/>
        </w:rPr>
        <w:t xml:space="preserve"> a los trabajos de </w:t>
      </w:r>
      <w:proofErr w:type="spellStart"/>
      <w:r w:rsidR="00105492" w:rsidRPr="006D426F">
        <w:rPr>
          <w:rFonts w:asciiTheme="majorHAnsi" w:eastAsia="Times New Roman" w:hAnsiTheme="majorHAnsi" w:cs="Arial"/>
          <w:b/>
          <w:bCs/>
          <w:color w:val="000000"/>
          <w:kern w:val="36"/>
          <w:sz w:val="22"/>
          <w:szCs w:val="22"/>
        </w:rPr>
        <w:t>redistritación</w:t>
      </w:r>
      <w:proofErr w:type="spellEnd"/>
      <w:r w:rsidRPr="006D426F">
        <w:rPr>
          <w:rFonts w:asciiTheme="majorHAnsi" w:eastAsia="Times New Roman" w:hAnsiTheme="majorHAnsi" w:cs="Arial"/>
          <w:b/>
          <w:bCs/>
          <w:color w:val="000000"/>
          <w:kern w:val="36"/>
          <w:sz w:val="22"/>
          <w:szCs w:val="22"/>
        </w:rPr>
        <w:t xml:space="preserve"> </w:t>
      </w:r>
    </w:p>
    <w:p w14:paraId="00F163D2" w14:textId="77777777" w:rsidR="00B2134D" w:rsidRPr="006D426F" w:rsidRDefault="00F62F3A" w:rsidP="00680E09">
      <w:pPr>
        <w:numPr>
          <w:ilvl w:val="1"/>
          <w:numId w:val="32"/>
        </w:numPr>
        <w:tabs>
          <w:tab w:val="clear" w:pos="1440"/>
        </w:tabs>
        <w:spacing w:before="100" w:beforeAutospacing="1" w:after="100" w:afterAutospacing="1"/>
        <w:ind w:left="426" w:hanging="426"/>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 xml:space="preserve">La plataforma </w:t>
      </w:r>
      <w:proofErr w:type="spellStart"/>
      <w:r w:rsidR="00B2134D" w:rsidRPr="006D426F">
        <w:rPr>
          <w:rFonts w:asciiTheme="majorHAnsi" w:eastAsia="Times New Roman" w:hAnsiTheme="majorHAnsi" w:cs="Arial"/>
          <w:i/>
          <w:color w:val="000000"/>
          <w:sz w:val="22"/>
          <w:szCs w:val="22"/>
        </w:rPr>
        <w:t>DistrictBuilder</w:t>
      </w:r>
      <w:proofErr w:type="spellEnd"/>
      <w:r w:rsidR="00B2134D" w:rsidRPr="006D426F">
        <w:rPr>
          <w:rFonts w:asciiTheme="majorHAnsi" w:eastAsia="Times New Roman" w:hAnsiTheme="majorHAnsi" w:cs="Arial"/>
          <w:color w:val="000000"/>
          <w:sz w:val="22"/>
          <w:szCs w:val="22"/>
        </w:rPr>
        <w:t xml:space="preserve"> </w:t>
      </w:r>
      <w:r w:rsidRPr="006D426F">
        <w:rPr>
          <w:rFonts w:asciiTheme="majorHAnsi" w:eastAsia="Times New Roman" w:hAnsiTheme="majorHAnsi" w:cs="Arial"/>
          <w:color w:val="000000"/>
          <w:sz w:val="22"/>
          <w:szCs w:val="22"/>
        </w:rPr>
        <w:t>permite albergar el algoritmo de optimización (recocido simulado) utilizado por el IFE en 2004, así como otros algoritmos similares.</w:t>
      </w:r>
    </w:p>
    <w:p w14:paraId="1DF7D5BF" w14:textId="77777777" w:rsidR="00E139A4" w:rsidRPr="006D426F" w:rsidRDefault="00F62F3A" w:rsidP="00E139A4">
      <w:pPr>
        <w:pStyle w:val="ListParagraph"/>
        <w:numPr>
          <w:ilvl w:val="4"/>
          <w:numId w:val="33"/>
        </w:numPr>
        <w:spacing w:before="100" w:beforeAutospacing="1" w:after="100" w:afterAutospacing="1"/>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 xml:space="preserve">Hemos desarrollado en el </w:t>
      </w:r>
      <w:proofErr w:type="spellStart"/>
      <w:r w:rsidRPr="006D426F">
        <w:rPr>
          <w:rFonts w:asciiTheme="majorHAnsi" w:eastAsia="Times New Roman" w:hAnsiTheme="majorHAnsi" w:cs="Arial"/>
          <w:i/>
          <w:color w:val="000000"/>
          <w:sz w:val="22"/>
          <w:szCs w:val="22"/>
        </w:rPr>
        <w:t>DistrictBuilder</w:t>
      </w:r>
      <w:proofErr w:type="spellEnd"/>
      <w:r w:rsidRPr="006D426F">
        <w:rPr>
          <w:rFonts w:asciiTheme="majorHAnsi" w:eastAsia="Times New Roman" w:hAnsiTheme="majorHAnsi" w:cs="Arial"/>
          <w:i/>
          <w:color w:val="000000"/>
          <w:sz w:val="22"/>
          <w:szCs w:val="22"/>
        </w:rPr>
        <w:t xml:space="preserve"> </w:t>
      </w:r>
      <w:r w:rsidRPr="006D426F">
        <w:rPr>
          <w:rFonts w:asciiTheme="majorHAnsi" w:eastAsia="Times New Roman" w:hAnsiTheme="majorHAnsi" w:cs="Arial"/>
          <w:color w:val="000000"/>
          <w:sz w:val="22"/>
          <w:szCs w:val="22"/>
        </w:rPr>
        <w:t>un algoritmo de optimización que le permite al usuario asignar al vecino más cercano, con un solo clic, aquellas unidades geográficas que no han sido asignadas cuando el usuario está a punto de terminarlo.</w:t>
      </w:r>
    </w:p>
    <w:p w14:paraId="5031EA04" w14:textId="47CFBB35" w:rsidR="00074628" w:rsidRPr="006D426F" w:rsidRDefault="00EB564C" w:rsidP="00E139A4">
      <w:pPr>
        <w:pStyle w:val="ListParagraph"/>
        <w:numPr>
          <w:ilvl w:val="4"/>
          <w:numId w:val="33"/>
        </w:numPr>
        <w:spacing w:before="100" w:beforeAutospacing="1" w:after="100" w:afterAutospacing="1"/>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lastRenderedPageBreak/>
        <w:t xml:space="preserve">Al igual que el </w:t>
      </w:r>
      <w:r w:rsidRPr="006D426F">
        <w:rPr>
          <w:rFonts w:asciiTheme="majorHAnsi" w:eastAsia="Times New Roman" w:hAnsiTheme="majorHAnsi" w:cs="Arial"/>
          <w:i/>
          <w:color w:val="000000"/>
          <w:sz w:val="22"/>
          <w:szCs w:val="22"/>
        </w:rPr>
        <w:t xml:space="preserve">software </w:t>
      </w:r>
      <w:r w:rsidRPr="006D426F">
        <w:rPr>
          <w:rFonts w:asciiTheme="majorHAnsi" w:eastAsia="Times New Roman" w:hAnsiTheme="majorHAnsi" w:cs="Arial"/>
          <w:color w:val="000000"/>
          <w:sz w:val="22"/>
          <w:szCs w:val="22"/>
        </w:rPr>
        <w:t xml:space="preserve">desarrollado por el IFE en 2004, la plataforma permitiría modificar los valores de peso </w:t>
      </w:r>
      <w:r w:rsidR="00797B68" w:rsidRPr="006D426F">
        <w:rPr>
          <w:rFonts w:asciiTheme="majorHAnsi" w:eastAsia="Times New Roman" w:hAnsiTheme="majorHAnsi" w:cs="Arial"/>
          <w:color w:val="000000"/>
          <w:sz w:val="22"/>
          <w:szCs w:val="22"/>
        </w:rPr>
        <w:t>asignados</w:t>
      </w:r>
      <w:r w:rsidRPr="006D426F">
        <w:rPr>
          <w:rFonts w:asciiTheme="majorHAnsi" w:eastAsia="Times New Roman" w:hAnsiTheme="majorHAnsi" w:cs="Arial"/>
          <w:color w:val="000000"/>
          <w:sz w:val="22"/>
          <w:szCs w:val="22"/>
        </w:rPr>
        <w:t xml:space="preserve"> a cada variable. </w:t>
      </w:r>
    </w:p>
    <w:p w14:paraId="05BFA94D" w14:textId="7EE2905E" w:rsidR="00C15FC2" w:rsidRPr="006D426F" w:rsidRDefault="00C15FC2" w:rsidP="00C15FC2">
      <w:pPr>
        <w:numPr>
          <w:ilvl w:val="0"/>
          <w:numId w:val="33"/>
        </w:numPr>
        <w:spacing w:before="100" w:beforeAutospacing="1" w:after="100" w:afterAutospacing="1"/>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L</w:t>
      </w:r>
      <w:r w:rsidR="00A27003" w:rsidRPr="006D426F">
        <w:rPr>
          <w:rFonts w:asciiTheme="majorHAnsi" w:eastAsia="Times New Roman" w:hAnsiTheme="majorHAnsi" w:cs="Arial"/>
          <w:color w:val="000000"/>
          <w:sz w:val="22"/>
          <w:szCs w:val="22"/>
        </w:rPr>
        <w:t xml:space="preserve">as soluciones que ofrecen los </w:t>
      </w:r>
      <w:r w:rsidR="00934E3E" w:rsidRPr="006D426F">
        <w:rPr>
          <w:rFonts w:asciiTheme="majorHAnsi" w:eastAsia="Times New Roman" w:hAnsiTheme="majorHAnsi" w:cs="Arial"/>
          <w:color w:val="000000"/>
          <w:sz w:val="22"/>
          <w:szCs w:val="22"/>
        </w:rPr>
        <w:t>algoritmos</w:t>
      </w:r>
      <w:r w:rsidR="00A27003" w:rsidRPr="006D426F">
        <w:rPr>
          <w:rFonts w:asciiTheme="majorHAnsi" w:eastAsia="Times New Roman" w:hAnsiTheme="majorHAnsi" w:cs="Arial"/>
          <w:color w:val="000000"/>
          <w:sz w:val="22"/>
          <w:szCs w:val="22"/>
        </w:rPr>
        <w:t xml:space="preserve"> de optimización, como  el recocido simulado, </w:t>
      </w:r>
      <w:r w:rsidR="00934E3E" w:rsidRPr="006D426F">
        <w:rPr>
          <w:rFonts w:asciiTheme="majorHAnsi" w:eastAsia="Times New Roman" w:hAnsiTheme="majorHAnsi" w:cs="Arial"/>
          <w:color w:val="000000"/>
          <w:sz w:val="22"/>
          <w:szCs w:val="22"/>
        </w:rPr>
        <w:t xml:space="preserve">dependen de alguno detalles </w:t>
      </w:r>
      <w:r w:rsidR="00DD093D" w:rsidRPr="006D426F">
        <w:rPr>
          <w:rFonts w:asciiTheme="majorHAnsi" w:eastAsia="Times New Roman" w:hAnsiTheme="majorHAnsi" w:cs="Arial"/>
          <w:color w:val="000000"/>
          <w:sz w:val="22"/>
          <w:szCs w:val="22"/>
        </w:rPr>
        <w:t>técnicos</w:t>
      </w:r>
      <w:r w:rsidR="00934E3E" w:rsidRPr="006D426F">
        <w:rPr>
          <w:rFonts w:asciiTheme="majorHAnsi" w:eastAsia="Times New Roman" w:hAnsiTheme="majorHAnsi" w:cs="Arial"/>
          <w:color w:val="000000"/>
          <w:sz w:val="22"/>
          <w:szCs w:val="22"/>
        </w:rPr>
        <w:t xml:space="preserve"> como el punto de inicio (o semilla) de la optimización (</w:t>
      </w:r>
      <w:r w:rsidR="00DD093D" w:rsidRPr="006D426F">
        <w:rPr>
          <w:rFonts w:asciiTheme="majorHAnsi" w:eastAsia="Times New Roman" w:hAnsiTheme="majorHAnsi" w:cs="Arial"/>
          <w:color w:val="000000"/>
          <w:sz w:val="22"/>
          <w:szCs w:val="22"/>
        </w:rPr>
        <w:t>p</w:t>
      </w:r>
      <w:r w:rsidR="00934E3E" w:rsidRPr="006D426F">
        <w:rPr>
          <w:rFonts w:asciiTheme="majorHAnsi" w:eastAsia="Times New Roman" w:hAnsiTheme="majorHAnsi" w:cs="Arial"/>
          <w:color w:val="000000"/>
          <w:sz w:val="22"/>
          <w:szCs w:val="22"/>
        </w:rPr>
        <w:t xml:space="preserve">ara mayor detalle, favor de consultar </w:t>
      </w:r>
      <w:proofErr w:type="spellStart"/>
      <w:r w:rsidR="00934E3E" w:rsidRPr="006D426F">
        <w:rPr>
          <w:rFonts w:asciiTheme="majorHAnsi" w:eastAsia="Times New Roman" w:hAnsiTheme="majorHAnsi" w:cs="Arial"/>
          <w:color w:val="000000"/>
          <w:sz w:val="22"/>
          <w:szCs w:val="22"/>
        </w:rPr>
        <w:t>Altman</w:t>
      </w:r>
      <w:proofErr w:type="spellEnd"/>
      <w:r w:rsidR="00934E3E" w:rsidRPr="006D426F">
        <w:rPr>
          <w:rFonts w:asciiTheme="majorHAnsi" w:eastAsia="Times New Roman" w:hAnsiTheme="majorHAnsi" w:cs="Arial"/>
          <w:color w:val="000000"/>
          <w:sz w:val="22"/>
          <w:szCs w:val="22"/>
        </w:rPr>
        <w:t>, Gill y McDonald. 2003.</w:t>
      </w:r>
      <w:r w:rsidR="00934E3E" w:rsidRPr="006D426F">
        <w:rPr>
          <w:rFonts w:asciiTheme="majorHAnsi" w:eastAsia="Times New Roman" w:hAnsiTheme="majorHAnsi" w:cs="Arial"/>
          <w:i/>
          <w:iCs/>
          <w:color w:val="000000"/>
          <w:sz w:val="22"/>
          <w:szCs w:val="22"/>
        </w:rPr>
        <w:t xml:space="preserve"> </w:t>
      </w:r>
      <w:proofErr w:type="spellStart"/>
      <w:r w:rsidR="00934E3E" w:rsidRPr="006D426F">
        <w:rPr>
          <w:rFonts w:asciiTheme="majorHAnsi" w:eastAsia="Times New Roman" w:hAnsiTheme="majorHAnsi" w:cs="Arial"/>
          <w:i/>
          <w:iCs/>
          <w:color w:val="000000"/>
          <w:sz w:val="22"/>
          <w:szCs w:val="22"/>
        </w:rPr>
        <w:t>Numerical</w:t>
      </w:r>
      <w:proofErr w:type="spellEnd"/>
      <w:r w:rsidR="00934E3E" w:rsidRPr="006D426F">
        <w:rPr>
          <w:rFonts w:asciiTheme="majorHAnsi" w:eastAsia="Times New Roman" w:hAnsiTheme="majorHAnsi" w:cs="Arial"/>
          <w:i/>
          <w:iCs/>
          <w:color w:val="000000"/>
          <w:sz w:val="22"/>
          <w:szCs w:val="22"/>
        </w:rPr>
        <w:t xml:space="preserve"> </w:t>
      </w:r>
      <w:proofErr w:type="spellStart"/>
      <w:r w:rsidR="00934E3E" w:rsidRPr="006D426F">
        <w:rPr>
          <w:rFonts w:asciiTheme="majorHAnsi" w:eastAsia="Times New Roman" w:hAnsiTheme="majorHAnsi" w:cs="Arial"/>
          <w:i/>
          <w:iCs/>
          <w:color w:val="000000"/>
          <w:sz w:val="22"/>
          <w:szCs w:val="22"/>
        </w:rPr>
        <w:t>Issues</w:t>
      </w:r>
      <w:proofErr w:type="spellEnd"/>
      <w:r w:rsidR="00934E3E" w:rsidRPr="006D426F">
        <w:rPr>
          <w:rFonts w:asciiTheme="majorHAnsi" w:eastAsia="Times New Roman" w:hAnsiTheme="majorHAnsi" w:cs="Arial"/>
          <w:i/>
          <w:iCs/>
          <w:color w:val="000000"/>
          <w:sz w:val="22"/>
          <w:szCs w:val="22"/>
        </w:rPr>
        <w:t xml:space="preserve"> in </w:t>
      </w:r>
      <w:proofErr w:type="spellStart"/>
      <w:r w:rsidR="00934E3E" w:rsidRPr="006D426F">
        <w:rPr>
          <w:rFonts w:asciiTheme="majorHAnsi" w:eastAsia="Times New Roman" w:hAnsiTheme="majorHAnsi" w:cs="Arial"/>
          <w:i/>
          <w:iCs/>
          <w:color w:val="000000"/>
          <w:sz w:val="22"/>
          <w:szCs w:val="22"/>
        </w:rPr>
        <w:t>Statistical</w:t>
      </w:r>
      <w:proofErr w:type="spellEnd"/>
      <w:r w:rsidR="00934E3E" w:rsidRPr="006D426F">
        <w:rPr>
          <w:rFonts w:asciiTheme="majorHAnsi" w:eastAsia="Times New Roman" w:hAnsiTheme="majorHAnsi" w:cs="Arial"/>
          <w:i/>
          <w:iCs/>
          <w:color w:val="000000"/>
          <w:sz w:val="22"/>
          <w:szCs w:val="22"/>
        </w:rPr>
        <w:t xml:space="preserve"> Computing </w:t>
      </w:r>
      <w:proofErr w:type="spellStart"/>
      <w:r w:rsidR="00934E3E" w:rsidRPr="006D426F">
        <w:rPr>
          <w:rFonts w:asciiTheme="majorHAnsi" w:eastAsia="Times New Roman" w:hAnsiTheme="majorHAnsi" w:cs="Arial"/>
          <w:i/>
          <w:iCs/>
          <w:color w:val="000000"/>
          <w:sz w:val="22"/>
          <w:szCs w:val="22"/>
        </w:rPr>
        <w:t>for</w:t>
      </w:r>
      <w:proofErr w:type="spellEnd"/>
      <w:r w:rsidR="00934E3E" w:rsidRPr="006D426F">
        <w:rPr>
          <w:rFonts w:asciiTheme="majorHAnsi" w:eastAsia="Times New Roman" w:hAnsiTheme="majorHAnsi" w:cs="Arial"/>
          <w:i/>
          <w:iCs/>
          <w:color w:val="000000"/>
          <w:sz w:val="22"/>
          <w:szCs w:val="22"/>
        </w:rPr>
        <w:t xml:space="preserve"> </w:t>
      </w:r>
      <w:proofErr w:type="spellStart"/>
      <w:r w:rsidR="00934E3E" w:rsidRPr="006D426F">
        <w:rPr>
          <w:rFonts w:asciiTheme="majorHAnsi" w:eastAsia="Times New Roman" w:hAnsiTheme="majorHAnsi" w:cs="Arial"/>
          <w:i/>
          <w:iCs/>
          <w:color w:val="000000"/>
          <w:sz w:val="22"/>
          <w:szCs w:val="22"/>
        </w:rPr>
        <w:t>the</w:t>
      </w:r>
      <w:proofErr w:type="spellEnd"/>
      <w:r w:rsidR="00934E3E" w:rsidRPr="006D426F">
        <w:rPr>
          <w:rFonts w:asciiTheme="majorHAnsi" w:eastAsia="Times New Roman" w:hAnsiTheme="majorHAnsi" w:cs="Arial"/>
          <w:i/>
          <w:iCs/>
          <w:color w:val="000000"/>
          <w:sz w:val="22"/>
          <w:szCs w:val="22"/>
        </w:rPr>
        <w:t xml:space="preserve"> Social </w:t>
      </w:r>
      <w:proofErr w:type="spellStart"/>
      <w:r w:rsidR="00934E3E" w:rsidRPr="006D426F">
        <w:rPr>
          <w:rFonts w:asciiTheme="majorHAnsi" w:eastAsia="Times New Roman" w:hAnsiTheme="majorHAnsi" w:cs="Arial"/>
          <w:i/>
          <w:iCs/>
          <w:color w:val="000000"/>
          <w:sz w:val="22"/>
          <w:szCs w:val="22"/>
        </w:rPr>
        <w:t>Scientist</w:t>
      </w:r>
      <w:proofErr w:type="spellEnd"/>
      <w:r w:rsidR="00934E3E" w:rsidRPr="006D426F">
        <w:rPr>
          <w:rFonts w:asciiTheme="majorHAnsi" w:eastAsia="Times New Roman" w:hAnsiTheme="majorHAnsi" w:cs="Arial"/>
          <w:color w:val="000000"/>
          <w:sz w:val="22"/>
          <w:szCs w:val="22"/>
        </w:rPr>
        <w:t>). En</w:t>
      </w:r>
      <w:r w:rsidR="00DD093D" w:rsidRPr="006D426F">
        <w:rPr>
          <w:rFonts w:asciiTheme="majorHAnsi" w:eastAsia="Times New Roman" w:hAnsiTheme="majorHAnsi" w:cs="Arial"/>
          <w:color w:val="000000"/>
          <w:sz w:val="22"/>
          <w:szCs w:val="22"/>
        </w:rPr>
        <w:t xml:space="preserve"> ese sentido, cuando el objetivo es encontrar un escenario con la mejor puntuación posible, la plataforma pública (a través del mapeo comunitario) nos ofrece la posibilidad de ampliar la bú</w:t>
      </w:r>
      <w:r w:rsidR="00F62A5D" w:rsidRPr="006D426F">
        <w:rPr>
          <w:rFonts w:asciiTheme="majorHAnsi" w:eastAsia="Times New Roman" w:hAnsiTheme="majorHAnsi" w:cs="Arial"/>
          <w:color w:val="000000"/>
          <w:sz w:val="22"/>
          <w:szCs w:val="22"/>
        </w:rPr>
        <w:t>squeda para encontrar</w:t>
      </w:r>
      <w:r w:rsidRPr="006D426F">
        <w:rPr>
          <w:rFonts w:asciiTheme="majorHAnsi" w:eastAsia="Times New Roman" w:hAnsiTheme="majorHAnsi" w:cs="Arial"/>
          <w:color w:val="000000"/>
          <w:sz w:val="22"/>
          <w:szCs w:val="22"/>
        </w:rPr>
        <w:t xml:space="preserve"> el mejor escenario.</w:t>
      </w:r>
      <w:r w:rsidR="00F62A5D" w:rsidRPr="006D426F">
        <w:rPr>
          <w:rFonts w:asciiTheme="majorHAnsi" w:eastAsia="Times New Roman" w:hAnsiTheme="majorHAnsi" w:cs="Arial"/>
          <w:color w:val="000000"/>
          <w:sz w:val="22"/>
          <w:szCs w:val="22"/>
        </w:rPr>
        <w:t xml:space="preserve"> </w:t>
      </w:r>
      <w:r w:rsidRPr="006D426F">
        <w:rPr>
          <w:rFonts w:asciiTheme="majorHAnsi" w:eastAsia="Times New Roman" w:hAnsiTheme="majorHAnsi" w:cs="Arial"/>
          <w:color w:val="000000"/>
          <w:sz w:val="22"/>
          <w:szCs w:val="22"/>
        </w:rPr>
        <w:t xml:space="preserve">A través de la plataforma </w:t>
      </w:r>
      <w:proofErr w:type="spellStart"/>
      <w:r w:rsidRPr="006D426F">
        <w:rPr>
          <w:rFonts w:asciiTheme="majorHAnsi" w:eastAsia="Times New Roman" w:hAnsiTheme="majorHAnsi" w:cs="Arial"/>
          <w:i/>
          <w:color w:val="000000"/>
          <w:sz w:val="22"/>
          <w:szCs w:val="22"/>
        </w:rPr>
        <w:t>DistrictBuilder</w:t>
      </w:r>
      <w:proofErr w:type="spellEnd"/>
      <w:r w:rsidRPr="006D426F">
        <w:rPr>
          <w:rFonts w:asciiTheme="majorHAnsi" w:eastAsia="Times New Roman" w:hAnsiTheme="majorHAnsi" w:cs="Arial"/>
          <w:color w:val="000000"/>
          <w:sz w:val="22"/>
          <w:szCs w:val="22"/>
        </w:rPr>
        <w:t>:</w:t>
      </w:r>
    </w:p>
    <w:p w14:paraId="6DF20186" w14:textId="5181BEB4" w:rsidR="00C15FC2" w:rsidRPr="006D426F" w:rsidRDefault="003842FF" w:rsidP="00797B68">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L</w:t>
      </w:r>
      <w:r w:rsidR="00C15FC2" w:rsidRPr="006D426F">
        <w:rPr>
          <w:rFonts w:asciiTheme="majorHAnsi" w:eastAsia="Times New Roman" w:hAnsiTheme="majorHAnsi" w:cs="Arial"/>
          <w:color w:val="000000"/>
          <w:sz w:val="22"/>
          <w:szCs w:val="22"/>
        </w:rPr>
        <w:t xml:space="preserve">os </w:t>
      </w:r>
      <w:r w:rsidR="001E3C6B" w:rsidRPr="006D426F">
        <w:rPr>
          <w:rFonts w:asciiTheme="majorHAnsi" w:eastAsia="Times New Roman" w:hAnsiTheme="majorHAnsi" w:cs="Arial"/>
          <w:color w:val="000000"/>
          <w:sz w:val="22"/>
          <w:szCs w:val="22"/>
        </w:rPr>
        <w:t>usuarios</w:t>
      </w:r>
      <w:r w:rsidR="00C15FC2" w:rsidRPr="006D426F">
        <w:rPr>
          <w:rFonts w:asciiTheme="majorHAnsi" w:eastAsia="Times New Roman" w:hAnsiTheme="majorHAnsi" w:cs="Arial"/>
          <w:color w:val="000000"/>
          <w:sz w:val="22"/>
          <w:szCs w:val="22"/>
        </w:rPr>
        <w:t xml:space="preserve"> puedan compartir los escenarios</w:t>
      </w:r>
      <w:r w:rsidR="00AD45DA" w:rsidRPr="006D426F">
        <w:rPr>
          <w:rFonts w:asciiTheme="majorHAnsi" w:eastAsia="Times New Roman" w:hAnsiTheme="majorHAnsi" w:cs="Arial"/>
          <w:color w:val="000000"/>
          <w:sz w:val="22"/>
          <w:szCs w:val="22"/>
        </w:rPr>
        <w:t xml:space="preserve"> entre ellos y con el pú</w:t>
      </w:r>
      <w:r w:rsidR="00C15FC2" w:rsidRPr="006D426F">
        <w:rPr>
          <w:rFonts w:asciiTheme="majorHAnsi" w:eastAsia="Times New Roman" w:hAnsiTheme="majorHAnsi" w:cs="Arial"/>
          <w:color w:val="000000"/>
          <w:sz w:val="22"/>
          <w:szCs w:val="22"/>
        </w:rPr>
        <w:t>blico (</w:t>
      </w:r>
      <w:r w:rsidR="00AD45DA" w:rsidRPr="006D426F">
        <w:rPr>
          <w:rFonts w:asciiTheme="majorHAnsi" w:eastAsia="Times New Roman" w:hAnsiTheme="majorHAnsi" w:cs="Arial"/>
          <w:color w:val="000000"/>
          <w:sz w:val="22"/>
          <w:szCs w:val="22"/>
        </w:rPr>
        <w:t>E</w:t>
      </w:r>
      <w:r w:rsidR="00C15FC2" w:rsidRPr="006D426F">
        <w:rPr>
          <w:rFonts w:asciiTheme="majorHAnsi" w:eastAsia="Times New Roman" w:hAnsiTheme="majorHAnsi" w:cs="Arial"/>
          <w:color w:val="000000"/>
          <w:sz w:val="22"/>
          <w:szCs w:val="22"/>
        </w:rPr>
        <w:t>n el proceso de</w:t>
      </w:r>
      <w:r w:rsidR="00AD45DA" w:rsidRPr="006D426F">
        <w:rPr>
          <w:rFonts w:asciiTheme="majorHAnsi" w:eastAsia="Times New Roman" w:hAnsiTheme="majorHAnsi" w:cs="Arial"/>
          <w:color w:val="000000"/>
          <w:sz w:val="22"/>
          <w:szCs w:val="22"/>
        </w:rPr>
        <w:t xml:space="preserve"> </w:t>
      </w:r>
      <w:proofErr w:type="spellStart"/>
      <w:r w:rsidR="00AD45DA" w:rsidRPr="006D426F">
        <w:rPr>
          <w:rFonts w:asciiTheme="majorHAnsi" w:eastAsia="Times New Roman" w:hAnsiTheme="majorHAnsi" w:cs="Arial"/>
          <w:color w:val="000000"/>
          <w:sz w:val="22"/>
          <w:szCs w:val="22"/>
        </w:rPr>
        <w:t>redistritación</w:t>
      </w:r>
      <w:proofErr w:type="spellEnd"/>
      <w:r w:rsidR="00AD45DA" w:rsidRPr="006D426F">
        <w:rPr>
          <w:rFonts w:asciiTheme="majorHAnsi" w:eastAsia="Times New Roman" w:hAnsiTheme="majorHAnsi" w:cs="Arial"/>
          <w:color w:val="000000"/>
          <w:sz w:val="22"/>
          <w:szCs w:val="22"/>
        </w:rPr>
        <w:t xml:space="preserve"> de</w:t>
      </w:r>
      <w:r w:rsidR="00C15FC2" w:rsidRPr="006D426F">
        <w:rPr>
          <w:rFonts w:asciiTheme="majorHAnsi" w:eastAsia="Times New Roman" w:hAnsiTheme="majorHAnsi" w:cs="Arial"/>
          <w:color w:val="000000"/>
          <w:sz w:val="22"/>
          <w:szCs w:val="22"/>
        </w:rPr>
        <w:t xml:space="preserve"> 2004</w:t>
      </w:r>
      <w:r w:rsidR="00AD45DA" w:rsidRPr="006D426F">
        <w:rPr>
          <w:rFonts w:asciiTheme="majorHAnsi" w:eastAsia="Times New Roman" w:hAnsiTheme="majorHAnsi" w:cs="Arial"/>
          <w:color w:val="000000"/>
          <w:sz w:val="22"/>
          <w:szCs w:val="22"/>
        </w:rPr>
        <w:t xml:space="preserve"> esto no fue posible</w:t>
      </w:r>
      <w:r w:rsidR="00C15FC2" w:rsidRPr="006D426F">
        <w:rPr>
          <w:rFonts w:asciiTheme="majorHAnsi" w:eastAsia="Times New Roman" w:hAnsiTheme="majorHAnsi" w:cs="Arial"/>
          <w:color w:val="000000"/>
          <w:sz w:val="22"/>
          <w:szCs w:val="22"/>
        </w:rPr>
        <w:t>).</w:t>
      </w:r>
    </w:p>
    <w:p w14:paraId="1A322F12" w14:textId="011D417D" w:rsidR="00CD587E" w:rsidRPr="006D426F" w:rsidRDefault="00CD587E" w:rsidP="00797B68">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 xml:space="preserve">Los distintos escenarios se pueden calificar y validar de acuerdo a las medidas, criterios y funciones </w:t>
      </w:r>
      <w:r w:rsidR="001E3C6B" w:rsidRPr="006D426F">
        <w:rPr>
          <w:rFonts w:asciiTheme="majorHAnsi" w:eastAsia="Times New Roman" w:hAnsiTheme="majorHAnsi" w:cs="Arial"/>
          <w:color w:val="000000"/>
          <w:sz w:val="22"/>
          <w:szCs w:val="22"/>
        </w:rPr>
        <w:t>establecidas</w:t>
      </w:r>
      <w:r w:rsidRPr="006D426F">
        <w:rPr>
          <w:rFonts w:asciiTheme="majorHAnsi" w:eastAsia="Times New Roman" w:hAnsiTheme="majorHAnsi" w:cs="Arial"/>
          <w:color w:val="000000"/>
          <w:sz w:val="22"/>
          <w:szCs w:val="22"/>
        </w:rPr>
        <w:t xml:space="preserve"> por la autoridad electoral y el comité técnico.</w:t>
      </w:r>
    </w:p>
    <w:p w14:paraId="055CF2A9" w14:textId="77777777" w:rsidR="00652315" w:rsidRPr="006D426F" w:rsidRDefault="001E3C6B" w:rsidP="009C0EDC">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 xml:space="preserve">Todos los planes que cumplan con los criterios mínimos de validación </w:t>
      </w:r>
      <w:r w:rsidR="00652315" w:rsidRPr="006D426F">
        <w:rPr>
          <w:rFonts w:asciiTheme="majorHAnsi" w:eastAsia="Times New Roman" w:hAnsiTheme="majorHAnsi" w:cs="Arial"/>
          <w:color w:val="000000"/>
          <w:sz w:val="22"/>
          <w:szCs w:val="22"/>
        </w:rPr>
        <w:t xml:space="preserve">establecidos por la autoridad electoral pueden ser enlistados en tableros de puntuación que permitan a los usuarios explorar y comparar los escenarios mejor calificados para ver si es posible mejorarlos. </w:t>
      </w:r>
    </w:p>
    <w:p w14:paraId="5164CC22" w14:textId="0014DDCB" w:rsidR="00FD181E" w:rsidRPr="006D426F" w:rsidRDefault="00652315" w:rsidP="009C0EDC">
      <w:pPr>
        <w:numPr>
          <w:ilvl w:val="2"/>
          <w:numId w:val="35"/>
        </w:numPr>
        <w:spacing w:before="100" w:beforeAutospacing="1" w:after="100" w:afterAutospacing="1"/>
        <w:ind w:left="2160" w:hanging="360"/>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 xml:space="preserve">Al incorporar el algoritmo de optimización aprobado por el IFE al </w:t>
      </w:r>
      <w:proofErr w:type="spellStart"/>
      <w:r w:rsidR="003842FF" w:rsidRPr="006D426F">
        <w:rPr>
          <w:rFonts w:asciiTheme="majorHAnsi" w:eastAsia="Times New Roman" w:hAnsiTheme="majorHAnsi" w:cs="Arial"/>
          <w:i/>
          <w:color w:val="000000"/>
          <w:sz w:val="22"/>
          <w:szCs w:val="22"/>
        </w:rPr>
        <w:t>DistrictBuilder</w:t>
      </w:r>
      <w:proofErr w:type="spellEnd"/>
      <w:r w:rsidR="003842FF" w:rsidRPr="006D426F">
        <w:rPr>
          <w:rFonts w:asciiTheme="majorHAnsi" w:eastAsia="Times New Roman" w:hAnsiTheme="majorHAnsi" w:cs="Arial"/>
          <w:i/>
          <w:color w:val="000000"/>
          <w:sz w:val="22"/>
          <w:szCs w:val="22"/>
        </w:rPr>
        <w:t xml:space="preserve"> </w:t>
      </w:r>
      <w:r w:rsidR="003842FF" w:rsidRPr="006D426F">
        <w:rPr>
          <w:rFonts w:asciiTheme="majorHAnsi" w:eastAsia="Times New Roman" w:hAnsiTheme="majorHAnsi" w:cs="Arial"/>
          <w:color w:val="000000"/>
          <w:sz w:val="22"/>
          <w:szCs w:val="22"/>
        </w:rPr>
        <w:t>los usuarios pueden mejorar los escenarios al generar más iteraciones</w:t>
      </w:r>
      <w:ins w:id="287" w:author="Alejandro Trelles" w:date="2012-10-14T22:17:00Z">
        <w:r w:rsidR="002B6995" w:rsidRPr="006D426F">
          <w:rPr>
            <w:rFonts w:asciiTheme="majorHAnsi" w:eastAsia="Times New Roman" w:hAnsiTheme="majorHAnsi" w:cs="Arial"/>
            <w:color w:val="000000"/>
            <w:sz w:val="22"/>
            <w:szCs w:val="22"/>
          </w:rPr>
          <w:t xml:space="preserve"> (ampliar el escenario de búsqueda)</w:t>
        </w:r>
      </w:ins>
      <w:r w:rsidR="003842FF" w:rsidRPr="006D426F">
        <w:rPr>
          <w:rFonts w:asciiTheme="majorHAnsi" w:eastAsia="Times New Roman" w:hAnsiTheme="majorHAnsi" w:cs="Arial"/>
          <w:color w:val="000000"/>
          <w:sz w:val="22"/>
          <w:szCs w:val="22"/>
        </w:rPr>
        <w:t xml:space="preserve"> por su cuenta. En el proceso de </w:t>
      </w:r>
      <w:proofErr w:type="spellStart"/>
      <w:r w:rsidR="003842FF" w:rsidRPr="006D426F">
        <w:rPr>
          <w:rFonts w:asciiTheme="majorHAnsi" w:eastAsia="Times New Roman" w:hAnsiTheme="majorHAnsi" w:cs="Arial"/>
          <w:color w:val="000000"/>
          <w:sz w:val="22"/>
          <w:szCs w:val="22"/>
        </w:rPr>
        <w:t>redistritación</w:t>
      </w:r>
      <w:proofErr w:type="spellEnd"/>
      <w:r w:rsidR="003842FF" w:rsidRPr="006D426F">
        <w:rPr>
          <w:rFonts w:asciiTheme="majorHAnsi" w:eastAsia="Times New Roman" w:hAnsiTheme="majorHAnsi" w:cs="Arial"/>
          <w:color w:val="000000"/>
          <w:sz w:val="22"/>
          <w:szCs w:val="22"/>
        </w:rPr>
        <w:t xml:space="preserve"> de 2004, por ejemplo, la autoridad electoral decidió </w:t>
      </w:r>
      <w:r w:rsidR="00C45A20" w:rsidRPr="006D426F">
        <w:rPr>
          <w:rFonts w:asciiTheme="majorHAnsi" w:eastAsia="Times New Roman" w:hAnsiTheme="majorHAnsi" w:cs="Arial"/>
          <w:color w:val="000000"/>
          <w:sz w:val="22"/>
          <w:szCs w:val="22"/>
        </w:rPr>
        <w:t>utilizar</w:t>
      </w:r>
      <w:r w:rsidR="003842FF" w:rsidRPr="006D426F">
        <w:rPr>
          <w:rFonts w:asciiTheme="majorHAnsi" w:eastAsia="Times New Roman" w:hAnsiTheme="majorHAnsi" w:cs="Arial"/>
          <w:color w:val="000000"/>
          <w:sz w:val="22"/>
          <w:szCs w:val="22"/>
        </w:rPr>
        <w:t xml:space="preserve"> sólo tres </w:t>
      </w:r>
      <w:r w:rsidR="00C45A20" w:rsidRPr="006D426F">
        <w:rPr>
          <w:rFonts w:asciiTheme="majorHAnsi" w:eastAsia="Times New Roman" w:hAnsiTheme="majorHAnsi" w:cs="Arial"/>
          <w:color w:val="000000"/>
          <w:sz w:val="22"/>
          <w:szCs w:val="22"/>
        </w:rPr>
        <w:t>puntos de partida</w:t>
      </w:r>
      <w:r w:rsidR="00AD45DA" w:rsidRPr="006D426F">
        <w:rPr>
          <w:rFonts w:asciiTheme="majorHAnsi" w:eastAsia="Times New Roman" w:hAnsiTheme="majorHAnsi" w:cs="Arial"/>
          <w:color w:val="000000"/>
          <w:sz w:val="22"/>
          <w:szCs w:val="22"/>
        </w:rPr>
        <w:t xml:space="preserve"> o semillas</w:t>
      </w:r>
      <w:r w:rsidR="00C45A20" w:rsidRPr="006D426F">
        <w:rPr>
          <w:rFonts w:asciiTheme="majorHAnsi" w:eastAsia="Times New Roman" w:hAnsiTheme="majorHAnsi" w:cs="Arial"/>
          <w:color w:val="000000"/>
          <w:sz w:val="22"/>
          <w:szCs w:val="22"/>
        </w:rPr>
        <w:t xml:space="preserve"> (de un universo total de 100</w:t>
      </w:r>
      <w:r w:rsidR="00AD45DA" w:rsidRPr="006D426F">
        <w:rPr>
          <w:rFonts w:asciiTheme="majorHAnsi" w:eastAsia="Times New Roman" w:hAnsiTheme="majorHAnsi" w:cs="Arial"/>
          <w:color w:val="000000"/>
          <w:sz w:val="22"/>
          <w:szCs w:val="22"/>
        </w:rPr>
        <w:t xml:space="preserve"> semillas</w:t>
      </w:r>
      <w:r w:rsidR="00C45A20" w:rsidRPr="006D426F">
        <w:rPr>
          <w:rFonts w:asciiTheme="majorHAnsi" w:eastAsia="Times New Roman" w:hAnsiTheme="majorHAnsi" w:cs="Arial"/>
          <w:color w:val="000000"/>
          <w:sz w:val="22"/>
          <w:szCs w:val="22"/>
        </w:rPr>
        <w:t>)</w:t>
      </w:r>
      <w:r w:rsidR="00AD45DA" w:rsidRPr="006D426F">
        <w:rPr>
          <w:rFonts w:asciiTheme="majorHAnsi" w:eastAsia="Times New Roman" w:hAnsiTheme="majorHAnsi" w:cs="Arial"/>
          <w:color w:val="000000"/>
          <w:sz w:val="22"/>
          <w:szCs w:val="22"/>
        </w:rPr>
        <w:t xml:space="preserve"> para el proceso de optimización por falta de tiempo y recursos. </w:t>
      </w:r>
      <w:r w:rsidR="003842FF" w:rsidRPr="006D426F">
        <w:rPr>
          <w:rFonts w:asciiTheme="majorHAnsi" w:eastAsia="Times New Roman" w:hAnsiTheme="majorHAnsi" w:cs="Arial"/>
          <w:color w:val="000000"/>
          <w:sz w:val="22"/>
          <w:szCs w:val="22"/>
        </w:rPr>
        <w:t xml:space="preserve"> </w:t>
      </w:r>
    </w:p>
    <w:p w14:paraId="64DD67AB" w14:textId="77777777" w:rsidR="00211024" w:rsidRPr="006D426F" w:rsidRDefault="00E139A4" w:rsidP="00680E09">
      <w:pPr>
        <w:numPr>
          <w:ilvl w:val="0"/>
          <w:numId w:val="35"/>
        </w:numPr>
        <w:spacing w:before="100" w:beforeAutospacing="1" w:after="100" w:afterAutospacing="1"/>
        <w:jc w:val="both"/>
        <w:textAlignment w:val="baseline"/>
        <w:rPr>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 xml:space="preserve">La </w:t>
      </w:r>
      <w:r w:rsidR="00BA00BA" w:rsidRPr="006D426F">
        <w:rPr>
          <w:rFonts w:asciiTheme="majorHAnsi" w:eastAsia="Times New Roman" w:hAnsiTheme="majorHAnsi" w:cs="Arial"/>
          <w:color w:val="000000"/>
          <w:sz w:val="22"/>
          <w:szCs w:val="22"/>
        </w:rPr>
        <w:t xml:space="preserve">funciones que ofrece la </w:t>
      </w:r>
      <w:r w:rsidRPr="006D426F">
        <w:rPr>
          <w:rFonts w:asciiTheme="majorHAnsi" w:eastAsia="Times New Roman" w:hAnsiTheme="majorHAnsi" w:cs="Arial"/>
          <w:color w:val="000000"/>
          <w:sz w:val="22"/>
          <w:szCs w:val="22"/>
        </w:rPr>
        <w:t xml:space="preserve">plataforma </w:t>
      </w:r>
      <w:proofErr w:type="spellStart"/>
      <w:r w:rsidR="00BA00BA" w:rsidRPr="006D426F">
        <w:rPr>
          <w:rFonts w:asciiTheme="majorHAnsi" w:eastAsia="Times New Roman" w:hAnsiTheme="majorHAnsi" w:cs="Arial"/>
          <w:i/>
          <w:color w:val="000000"/>
          <w:sz w:val="22"/>
          <w:szCs w:val="22"/>
        </w:rPr>
        <w:t>DistrictBuilder</w:t>
      </w:r>
      <w:proofErr w:type="spellEnd"/>
      <w:r w:rsidR="00BA00BA" w:rsidRPr="006D426F">
        <w:rPr>
          <w:rFonts w:asciiTheme="majorHAnsi" w:eastAsia="Times New Roman" w:hAnsiTheme="majorHAnsi" w:cs="Arial"/>
          <w:i/>
          <w:color w:val="000000"/>
          <w:sz w:val="22"/>
          <w:szCs w:val="22"/>
        </w:rPr>
        <w:t xml:space="preserve"> </w:t>
      </w:r>
      <w:r w:rsidR="003619BF" w:rsidRPr="006D426F">
        <w:rPr>
          <w:rFonts w:asciiTheme="majorHAnsi" w:eastAsia="Times New Roman" w:hAnsiTheme="majorHAnsi" w:cs="Arial"/>
          <w:color w:val="000000"/>
          <w:sz w:val="22"/>
          <w:szCs w:val="22"/>
        </w:rPr>
        <w:t>permite a los usuarios editar cualquier escenario que ha sido compartido con el público</w:t>
      </w:r>
      <w:r w:rsidR="004B7333" w:rsidRPr="006D426F">
        <w:rPr>
          <w:rFonts w:asciiTheme="majorHAnsi" w:eastAsia="Times New Roman" w:hAnsiTheme="majorHAnsi" w:cs="Arial"/>
          <w:color w:val="000000"/>
          <w:sz w:val="22"/>
          <w:szCs w:val="22"/>
        </w:rPr>
        <w:t xml:space="preserve"> y añadir sus comentarios </w:t>
      </w:r>
      <w:r w:rsidR="000E5BC8" w:rsidRPr="006D426F">
        <w:rPr>
          <w:rFonts w:asciiTheme="majorHAnsi" w:eastAsia="Times New Roman" w:hAnsiTheme="majorHAnsi" w:cs="Arial"/>
          <w:color w:val="000000"/>
          <w:sz w:val="22"/>
          <w:szCs w:val="22"/>
        </w:rPr>
        <w:t>para explicar los cambios propuestos</w:t>
      </w:r>
      <w:r w:rsidR="003619BF" w:rsidRPr="006D426F">
        <w:rPr>
          <w:rFonts w:asciiTheme="majorHAnsi" w:eastAsia="Times New Roman" w:hAnsiTheme="majorHAnsi" w:cs="Arial"/>
          <w:color w:val="000000"/>
          <w:sz w:val="22"/>
          <w:szCs w:val="22"/>
        </w:rPr>
        <w:t xml:space="preserve">. A su vez, los administradores de la plataforma (en este caso la autoridad electoral) </w:t>
      </w:r>
      <w:r w:rsidR="004B7333" w:rsidRPr="006D426F">
        <w:rPr>
          <w:rFonts w:asciiTheme="majorHAnsi" w:eastAsia="Times New Roman" w:hAnsiTheme="majorHAnsi" w:cs="Arial"/>
          <w:color w:val="000000"/>
          <w:sz w:val="22"/>
          <w:szCs w:val="22"/>
        </w:rPr>
        <w:t>pueden resaltar aquellos escenarios que consideren relevantes en la página web para canalizar la atención de los usuarios a ciertos escenarios.</w:t>
      </w:r>
      <w:r w:rsidR="003619BF" w:rsidRPr="006D426F">
        <w:rPr>
          <w:rFonts w:asciiTheme="majorHAnsi" w:eastAsia="Times New Roman" w:hAnsiTheme="majorHAnsi" w:cs="Arial"/>
          <w:color w:val="000000"/>
          <w:sz w:val="22"/>
          <w:szCs w:val="22"/>
        </w:rPr>
        <w:t xml:space="preserve"> </w:t>
      </w:r>
    </w:p>
    <w:p w14:paraId="295D7AC3" w14:textId="77777777" w:rsidR="00663901" w:rsidRPr="006D426F" w:rsidRDefault="00211024" w:rsidP="00663901">
      <w:pPr>
        <w:numPr>
          <w:ilvl w:val="0"/>
          <w:numId w:val="35"/>
        </w:numPr>
        <w:spacing w:before="100" w:beforeAutospacing="1" w:after="100" w:afterAutospacing="1"/>
        <w:jc w:val="both"/>
        <w:textAlignment w:val="baseline"/>
        <w:rPr>
          <w:ins w:id="288" w:author="Alejandro Trelles" w:date="2012-10-14T22:52:00Z"/>
          <w:rFonts w:asciiTheme="majorHAnsi" w:eastAsia="Times New Roman" w:hAnsiTheme="majorHAnsi" w:cs="Arial"/>
          <w:color w:val="000000"/>
          <w:sz w:val="22"/>
          <w:szCs w:val="22"/>
        </w:rPr>
      </w:pPr>
      <w:r w:rsidRPr="006D426F">
        <w:rPr>
          <w:rFonts w:asciiTheme="majorHAnsi" w:eastAsia="Times New Roman" w:hAnsiTheme="majorHAnsi" w:cs="Arial"/>
          <w:color w:val="000000"/>
          <w:sz w:val="22"/>
          <w:szCs w:val="22"/>
        </w:rPr>
        <w:t xml:space="preserve">A través de la plataforma los usuarios pueden sobreponer dos planes y pueden contrastar y analizar las diferencias entre dos escenarios distintos. Este mecanismo de comparación puede ser de gran utilidad para que la autoridad electoral pueda evaluar las diferencias entre los distintos escenarios </w:t>
      </w:r>
      <w:r w:rsidR="00680E09" w:rsidRPr="006D426F">
        <w:rPr>
          <w:rFonts w:asciiTheme="majorHAnsi" w:eastAsia="Times New Roman" w:hAnsiTheme="majorHAnsi" w:cs="Arial"/>
          <w:color w:val="000000"/>
          <w:sz w:val="22"/>
          <w:szCs w:val="22"/>
        </w:rPr>
        <w:t>y determinar cuál es la mejor propuesta</w:t>
      </w:r>
      <w:r w:rsidRPr="006D426F">
        <w:rPr>
          <w:rFonts w:asciiTheme="majorHAnsi" w:eastAsia="Times New Roman" w:hAnsiTheme="majorHAnsi" w:cs="Arial"/>
          <w:color w:val="000000"/>
          <w:sz w:val="22"/>
          <w:szCs w:val="22"/>
        </w:rPr>
        <w:t xml:space="preserve">. </w:t>
      </w:r>
    </w:p>
    <w:p w14:paraId="3B8D55DD" w14:textId="0B2D0600" w:rsidR="002B6995" w:rsidRDefault="002B6995" w:rsidP="00663901">
      <w:pPr>
        <w:numPr>
          <w:ilvl w:val="0"/>
          <w:numId w:val="35"/>
        </w:numPr>
        <w:spacing w:before="100" w:beforeAutospacing="1" w:after="100" w:afterAutospacing="1"/>
        <w:jc w:val="both"/>
        <w:textAlignment w:val="baseline"/>
        <w:rPr>
          <w:ins w:id="289" w:author="Alejandro Trelles" w:date="2012-10-16T02:40:00Z"/>
          <w:rFonts w:asciiTheme="majorHAnsi" w:eastAsia="Times New Roman" w:hAnsiTheme="majorHAnsi" w:cs="Arial"/>
          <w:color w:val="000000"/>
          <w:sz w:val="22"/>
          <w:szCs w:val="22"/>
        </w:rPr>
      </w:pPr>
      <w:commentRangeStart w:id="290"/>
      <w:ins w:id="291" w:author="Alejandro Trelles" w:date="2012-10-14T22:19:00Z">
        <w:r w:rsidRPr="006D426F">
          <w:rPr>
            <w:rFonts w:asciiTheme="majorHAnsi" w:eastAsia="Times New Roman" w:hAnsiTheme="majorHAnsi" w:cs="Arial"/>
            <w:color w:val="000000"/>
            <w:sz w:val="22"/>
            <w:szCs w:val="22"/>
          </w:rPr>
          <w:t>Una de las observaciones</w:t>
        </w:r>
      </w:ins>
      <w:ins w:id="292" w:author="Alejandro Trelles" w:date="2012-10-14T22:22:00Z">
        <w:r w:rsidRPr="006D426F">
          <w:rPr>
            <w:rFonts w:asciiTheme="majorHAnsi" w:eastAsia="Times New Roman" w:hAnsiTheme="majorHAnsi" w:cs="Arial"/>
            <w:color w:val="000000"/>
            <w:sz w:val="22"/>
            <w:szCs w:val="22"/>
          </w:rPr>
          <w:t xml:space="preserve"> </w:t>
        </w:r>
      </w:ins>
      <w:ins w:id="293" w:author="Alejandro Trelles" w:date="2012-10-14T22:20:00Z">
        <w:r w:rsidRPr="006D426F">
          <w:rPr>
            <w:rFonts w:asciiTheme="majorHAnsi" w:eastAsia="Times New Roman" w:hAnsiTheme="majorHAnsi" w:cs="Arial"/>
            <w:color w:val="000000"/>
            <w:sz w:val="22"/>
            <w:szCs w:val="22"/>
          </w:rPr>
          <w:t xml:space="preserve">más relevantes que se realizaron al </w:t>
        </w:r>
      </w:ins>
      <w:ins w:id="294" w:author="Alejandro Trelles" w:date="2012-10-14T22:21:00Z">
        <w:r w:rsidRPr="006D426F">
          <w:rPr>
            <w:rFonts w:asciiTheme="majorHAnsi" w:eastAsia="Times New Roman" w:hAnsiTheme="majorHAnsi" w:cs="Arial"/>
            <w:color w:val="000000"/>
            <w:sz w:val="22"/>
            <w:szCs w:val="22"/>
          </w:rPr>
          <w:t xml:space="preserve">proceso de </w:t>
        </w:r>
        <w:proofErr w:type="spellStart"/>
        <w:r w:rsidRPr="006D426F">
          <w:rPr>
            <w:rFonts w:asciiTheme="majorHAnsi" w:eastAsia="Times New Roman" w:hAnsiTheme="majorHAnsi" w:cs="Arial"/>
            <w:color w:val="000000"/>
            <w:sz w:val="22"/>
            <w:szCs w:val="22"/>
          </w:rPr>
          <w:t>redistritación</w:t>
        </w:r>
        <w:proofErr w:type="spellEnd"/>
        <w:r w:rsidRPr="006D426F">
          <w:rPr>
            <w:rFonts w:asciiTheme="majorHAnsi" w:eastAsia="Times New Roman" w:hAnsiTheme="majorHAnsi" w:cs="Arial"/>
            <w:color w:val="000000"/>
            <w:sz w:val="22"/>
            <w:szCs w:val="22"/>
          </w:rPr>
          <w:t xml:space="preserve"> federal en 2004</w:t>
        </w:r>
      </w:ins>
      <w:commentRangeEnd w:id="290"/>
      <w:ins w:id="295" w:author="Alejandro Trelles" w:date="2012-10-14T23:07:00Z">
        <w:r w:rsidR="007F738D" w:rsidRPr="001C4EBD">
          <w:rPr>
            <w:rStyle w:val="CommentReference"/>
            <w:rFonts w:asciiTheme="majorHAnsi" w:hAnsiTheme="majorHAnsi"/>
          </w:rPr>
          <w:commentReference w:id="290"/>
        </w:r>
      </w:ins>
      <w:ins w:id="297" w:author="Alejandro Trelles" w:date="2012-10-14T22:21:00Z">
        <w:r w:rsidRPr="006D426F">
          <w:rPr>
            <w:rFonts w:asciiTheme="majorHAnsi" w:eastAsia="Times New Roman" w:hAnsiTheme="majorHAnsi" w:cs="Arial"/>
            <w:color w:val="000000"/>
            <w:sz w:val="22"/>
            <w:szCs w:val="22"/>
          </w:rPr>
          <w:t>, fue que el modelo empleado no permitió incluir</w:t>
        </w:r>
      </w:ins>
      <w:ins w:id="298" w:author="Alejandro Trelles" w:date="2012-10-14T22:23:00Z">
        <w:r w:rsidRPr="000E3EA4">
          <w:rPr>
            <w:rFonts w:asciiTheme="majorHAnsi" w:eastAsia="Times New Roman" w:hAnsiTheme="majorHAnsi" w:cs="Arial"/>
            <w:color w:val="000000"/>
            <w:sz w:val="22"/>
            <w:szCs w:val="22"/>
          </w:rPr>
          <w:t xml:space="preserve"> rasgos regionales importantes. Principalmente</w:t>
        </w:r>
      </w:ins>
      <w:ins w:id="299" w:author="Alejandro Trelles" w:date="2012-10-14T22:22:00Z">
        <w:r w:rsidRPr="000E3EA4">
          <w:rPr>
            <w:rFonts w:asciiTheme="majorHAnsi" w:eastAsia="Times New Roman" w:hAnsiTheme="majorHAnsi" w:cs="Arial"/>
            <w:color w:val="000000"/>
            <w:sz w:val="22"/>
            <w:szCs w:val="22"/>
          </w:rPr>
          <w:t xml:space="preserve"> </w:t>
        </w:r>
      </w:ins>
      <w:ins w:id="300" w:author="Alejandro Trelles" w:date="2012-10-14T22:23:00Z">
        <w:r w:rsidRPr="004D2098">
          <w:rPr>
            <w:rFonts w:asciiTheme="majorHAnsi" w:eastAsia="Times New Roman" w:hAnsiTheme="majorHAnsi" w:cs="Arial"/>
            <w:color w:val="000000"/>
            <w:sz w:val="22"/>
            <w:szCs w:val="22"/>
          </w:rPr>
          <w:t>intereses locales, vínculos comunitarios y, en algunos casos, accidentes geogr</w:t>
        </w:r>
      </w:ins>
      <w:ins w:id="301" w:author="Alejandro Trelles" w:date="2012-10-14T22:24:00Z">
        <w:r w:rsidR="00663901" w:rsidRPr="004D2098">
          <w:rPr>
            <w:rFonts w:asciiTheme="majorHAnsi" w:eastAsia="Times New Roman" w:hAnsiTheme="majorHAnsi" w:cs="Arial"/>
            <w:color w:val="000000"/>
            <w:sz w:val="22"/>
            <w:szCs w:val="22"/>
          </w:rPr>
          <w:t xml:space="preserve">áficos y las distancias </w:t>
        </w:r>
      </w:ins>
      <w:ins w:id="302" w:author="Alejandro Trelles" w:date="2012-10-14T23:05:00Z">
        <w:r w:rsidR="00305FA9" w:rsidRPr="004F2B47">
          <w:rPr>
            <w:rFonts w:asciiTheme="majorHAnsi" w:eastAsia="Times New Roman" w:hAnsiTheme="majorHAnsi" w:cs="Arial"/>
            <w:color w:val="000000"/>
            <w:sz w:val="22"/>
            <w:szCs w:val="22"/>
          </w:rPr>
          <w:t>al interior de los</w:t>
        </w:r>
      </w:ins>
      <w:ins w:id="303" w:author="Alejandro Trelles" w:date="2012-10-14T22:24:00Z">
        <w:r w:rsidR="00663901" w:rsidRPr="004F2B47">
          <w:rPr>
            <w:rFonts w:asciiTheme="majorHAnsi" w:eastAsia="Times New Roman" w:hAnsiTheme="majorHAnsi" w:cs="Arial"/>
            <w:color w:val="000000"/>
            <w:sz w:val="22"/>
            <w:szCs w:val="22"/>
          </w:rPr>
          <w:t xml:space="preserve"> </w:t>
        </w:r>
      </w:ins>
      <w:ins w:id="304" w:author="Alejandro Trelles" w:date="2012-10-14T22:52:00Z">
        <w:r w:rsidR="00663901" w:rsidRPr="004F2B47">
          <w:rPr>
            <w:rFonts w:asciiTheme="majorHAnsi" w:eastAsia="Times New Roman" w:hAnsiTheme="majorHAnsi" w:cs="Arial"/>
            <w:color w:val="000000"/>
            <w:sz w:val="22"/>
            <w:szCs w:val="22"/>
          </w:rPr>
          <w:t>distrito</w:t>
        </w:r>
      </w:ins>
      <w:ins w:id="305" w:author="Alejandro Trelles" w:date="2012-10-14T23:05:00Z">
        <w:r w:rsidR="00305FA9" w:rsidRPr="004F2B47">
          <w:rPr>
            <w:rFonts w:asciiTheme="majorHAnsi" w:eastAsia="Times New Roman" w:hAnsiTheme="majorHAnsi" w:cs="Arial"/>
            <w:color w:val="000000"/>
            <w:sz w:val="22"/>
            <w:szCs w:val="22"/>
          </w:rPr>
          <w:t>s</w:t>
        </w:r>
      </w:ins>
      <w:ins w:id="306" w:author="Alejandro Trelles" w:date="2012-10-14T22:52:00Z">
        <w:r w:rsidR="00663901" w:rsidRPr="009C67A6">
          <w:rPr>
            <w:rFonts w:asciiTheme="majorHAnsi" w:eastAsia="Times New Roman" w:hAnsiTheme="majorHAnsi" w:cs="Arial"/>
            <w:color w:val="000000"/>
            <w:sz w:val="22"/>
            <w:szCs w:val="22"/>
          </w:rPr>
          <w:t xml:space="preserve"> </w:t>
        </w:r>
      </w:ins>
      <w:ins w:id="307" w:author="Alejandro Trelles" w:date="2012-10-14T22:24:00Z">
        <w:r w:rsidRPr="009C67A6">
          <w:rPr>
            <w:rFonts w:asciiTheme="majorHAnsi" w:eastAsia="Times New Roman" w:hAnsiTheme="majorHAnsi" w:cs="Arial"/>
            <w:color w:val="000000"/>
            <w:sz w:val="22"/>
            <w:szCs w:val="22"/>
          </w:rPr>
          <w:t>(</w:t>
        </w:r>
      </w:ins>
      <w:ins w:id="308" w:author="Alejandro Trelles" w:date="2012-10-14T22:32:00Z">
        <w:r w:rsidR="00777AEC" w:rsidRPr="009C67A6">
          <w:rPr>
            <w:rFonts w:asciiTheme="majorHAnsi" w:eastAsia="Times New Roman" w:hAnsiTheme="majorHAnsi" w:cs="Arial"/>
            <w:color w:val="000000"/>
            <w:sz w:val="22"/>
            <w:szCs w:val="22"/>
          </w:rPr>
          <w:t>López y Reyes 2008</w:t>
        </w:r>
      </w:ins>
      <w:ins w:id="309" w:author="Alejandro Trelles" w:date="2012-10-14T22:24:00Z">
        <w:r w:rsidRPr="00661540">
          <w:rPr>
            <w:rFonts w:asciiTheme="majorHAnsi" w:eastAsia="Times New Roman" w:hAnsiTheme="majorHAnsi" w:cs="Arial"/>
            <w:color w:val="000000"/>
            <w:sz w:val="22"/>
            <w:szCs w:val="22"/>
          </w:rPr>
          <w:t xml:space="preserve">). En el </w:t>
        </w:r>
      </w:ins>
      <w:ins w:id="310" w:author="Alejandro Trelles" w:date="2012-10-14T22:26:00Z">
        <w:r w:rsidR="00F8765F" w:rsidRPr="00661540">
          <w:rPr>
            <w:rFonts w:asciiTheme="majorHAnsi" w:eastAsia="Times New Roman" w:hAnsiTheme="majorHAnsi" w:cs="Arial"/>
            <w:color w:val="000000"/>
            <w:sz w:val="22"/>
            <w:szCs w:val="22"/>
          </w:rPr>
          <w:t>Distrito</w:t>
        </w:r>
      </w:ins>
      <w:ins w:id="311" w:author="Alejandro Trelles" w:date="2012-10-14T22:24:00Z">
        <w:r w:rsidRPr="00661540">
          <w:rPr>
            <w:rFonts w:asciiTheme="majorHAnsi" w:eastAsia="Times New Roman" w:hAnsiTheme="majorHAnsi" w:cs="Arial"/>
            <w:color w:val="000000"/>
            <w:sz w:val="22"/>
            <w:szCs w:val="22"/>
          </w:rPr>
          <w:t xml:space="preserve"> IV de </w:t>
        </w:r>
      </w:ins>
      <w:ins w:id="312" w:author="Alejandro Trelles" w:date="2012-10-14T22:23:00Z">
        <w:r w:rsidRPr="00661540">
          <w:rPr>
            <w:rFonts w:asciiTheme="majorHAnsi" w:eastAsia="Times New Roman" w:hAnsiTheme="majorHAnsi" w:cs="Arial"/>
            <w:color w:val="000000"/>
            <w:sz w:val="22"/>
            <w:szCs w:val="22"/>
          </w:rPr>
          <w:t xml:space="preserve"> </w:t>
        </w:r>
      </w:ins>
      <w:ins w:id="313" w:author="Alejandro Trelles" w:date="2012-10-14T22:25:00Z">
        <w:r w:rsidRPr="00C67AF6">
          <w:rPr>
            <w:rFonts w:asciiTheme="majorHAnsi" w:eastAsia="Times New Roman" w:hAnsiTheme="majorHAnsi" w:cs="Arial"/>
            <w:color w:val="000000"/>
            <w:sz w:val="22"/>
            <w:szCs w:val="22"/>
          </w:rPr>
          <w:t>Sonora, por ejemplo,</w:t>
        </w:r>
      </w:ins>
      <w:ins w:id="314" w:author="Alejandro Trelles" w:date="2012-10-14T22:34:00Z">
        <w:r w:rsidR="00777AEC" w:rsidRPr="00C67AF6">
          <w:rPr>
            <w:rFonts w:asciiTheme="majorHAnsi" w:eastAsia="Times New Roman" w:hAnsiTheme="majorHAnsi" w:cs="Arial"/>
            <w:color w:val="000000"/>
            <w:sz w:val="22"/>
            <w:szCs w:val="22"/>
          </w:rPr>
          <w:t xml:space="preserve"> </w:t>
        </w:r>
      </w:ins>
      <w:ins w:id="315" w:author="Alejandro Trelles" w:date="2012-10-14T22:25:00Z">
        <w:r w:rsidRPr="00C67AF6">
          <w:rPr>
            <w:rFonts w:asciiTheme="majorHAnsi" w:eastAsia="Times New Roman" w:hAnsiTheme="majorHAnsi" w:cs="Arial"/>
            <w:color w:val="000000"/>
            <w:sz w:val="22"/>
            <w:szCs w:val="22"/>
          </w:rPr>
          <w:t xml:space="preserve"> </w:t>
        </w:r>
      </w:ins>
      <w:ins w:id="316" w:author="Alejandro Trelles" w:date="2012-10-14T22:52:00Z">
        <w:r w:rsidR="00663901" w:rsidRPr="00C67AF6">
          <w:rPr>
            <w:rFonts w:asciiTheme="majorHAnsi" w:hAnsiTheme="majorHAnsi"/>
            <w:sz w:val="22"/>
            <w:szCs w:val="22"/>
          </w:rPr>
          <w:t xml:space="preserve">los consejeros de la Junta Estatal del IFE en conjunto con los ciudadanos que fungieron como consejeros distritales, </w:t>
        </w:r>
      </w:ins>
      <w:ins w:id="317" w:author="Alejandro Trelles" w:date="2012-10-14T22:55:00Z">
        <w:r w:rsidR="00663901" w:rsidRPr="00F9584D">
          <w:rPr>
            <w:rFonts w:asciiTheme="majorHAnsi" w:hAnsiTheme="majorHAnsi"/>
            <w:sz w:val="22"/>
            <w:szCs w:val="22"/>
          </w:rPr>
          <w:t>solicitaron modificar</w:t>
        </w:r>
      </w:ins>
      <w:ins w:id="318" w:author="Alejandro Trelles" w:date="2012-10-14T22:52:00Z">
        <w:r w:rsidR="00663901" w:rsidRPr="00196AB5">
          <w:rPr>
            <w:rFonts w:asciiTheme="majorHAnsi" w:hAnsiTheme="majorHAnsi"/>
            <w:sz w:val="22"/>
            <w:szCs w:val="22"/>
          </w:rPr>
          <w:t xml:space="preserve"> </w:t>
        </w:r>
      </w:ins>
      <w:ins w:id="319" w:author="Alejandro Trelles" w:date="2012-10-14T22:55:00Z">
        <w:r w:rsidR="00663901" w:rsidRPr="00196AB5">
          <w:rPr>
            <w:rFonts w:asciiTheme="majorHAnsi" w:hAnsiTheme="majorHAnsi"/>
            <w:sz w:val="22"/>
            <w:szCs w:val="22"/>
          </w:rPr>
          <w:t>las fronteras electorales</w:t>
        </w:r>
      </w:ins>
      <w:ins w:id="320" w:author="Alejandro Trelles" w:date="2012-10-14T22:52:00Z">
        <w:r w:rsidR="00663901" w:rsidRPr="00196AB5">
          <w:rPr>
            <w:rFonts w:asciiTheme="majorHAnsi" w:hAnsiTheme="majorHAnsi"/>
            <w:sz w:val="22"/>
            <w:szCs w:val="22"/>
          </w:rPr>
          <w:t xml:space="preserve"> debido a que distritos como el 04, con cabecera en Guaymas, presenta</w:t>
        </w:r>
      </w:ins>
      <w:ins w:id="321" w:author="Alejandro Trelles" w:date="2012-10-14T23:05:00Z">
        <w:r w:rsidR="00305FA9" w:rsidRPr="00D86BC9">
          <w:rPr>
            <w:rFonts w:asciiTheme="majorHAnsi" w:hAnsiTheme="majorHAnsi"/>
            <w:sz w:val="22"/>
            <w:szCs w:val="22"/>
          </w:rPr>
          <w:t>ba</w:t>
        </w:r>
      </w:ins>
      <w:ins w:id="322" w:author="Alejandro Trelles" w:date="2012-10-14T22:52:00Z">
        <w:r w:rsidR="00663901" w:rsidRPr="00D86BC9">
          <w:rPr>
            <w:rFonts w:asciiTheme="majorHAnsi" w:hAnsiTheme="majorHAnsi"/>
            <w:sz w:val="22"/>
            <w:szCs w:val="22"/>
          </w:rPr>
          <w:t xml:space="preserve"> serios problemas geográficos al contemplar 30 municipios que van desde la costa a la sierra (Portal de l</w:t>
        </w:r>
        <w:r w:rsidR="00663901" w:rsidRPr="00C3126F">
          <w:rPr>
            <w:rFonts w:asciiTheme="majorHAnsi" w:hAnsiTheme="majorHAnsi"/>
            <w:sz w:val="22"/>
            <w:szCs w:val="22"/>
          </w:rPr>
          <w:t xml:space="preserve">a Noticia 2012). </w:t>
        </w:r>
      </w:ins>
      <w:ins w:id="323" w:author="Alejandro Trelles" w:date="2012-10-14T22:25:00Z">
        <w:r w:rsidRPr="00C3126F">
          <w:rPr>
            <w:rFonts w:asciiTheme="majorHAnsi" w:eastAsia="Times New Roman" w:hAnsiTheme="majorHAnsi" w:cs="Arial"/>
            <w:color w:val="000000"/>
            <w:sz w:val="22"/>
            <w:szCs w:val="22"/>
          </w:rPr>
          <w:t xml:space="preserve">En este contexto, la plataforma ofrece la posibilidad de integrar los intereses regionales de una manera </w:t>
        </w:r>
      </w:ins>
      <w:ins w:id="324" w:author="Alejandro Trelles" w:date="2012-10-14T22:26:00Z">
        <w:r w:rsidR="00F8765F" w:rsidRPr="00EE43BC">
          <w:rPr>
            <w:rFonts w:asciiTheme="majorHAnsi" w:eastAsia="Times New Roman" w:hAnsiTheme="majorHAnsi" w:cs="Arial"/>
            <w:color w:val="000000"/>
            <w:sz w:val="22"/>
            <w:szCs w:val="22"/>
          </w:rPr>
          <w:t>sencilla</w:t>
        </w:r>
      </w:ins>
      <w:ins w:id="325" w:author="Alejandro Trelles" w:date="2012-10-14T23:05:00Z">
        <w:r w:rsidR="00305FA9" w:rsidRPr="00EE43BC">
          <w:rPr>
            <w:rFonts w:asciiTheme="majorHAnsi" w:eastAsia="Times New Roman" w:hAnsiTheme="majorHAnsi" w:cs="Arial"/>
            <w:color w:val="000000"/>
            <w:sz w:val="22"/>
            <w:szCs w:val="22"/>
          </w:rPr>
          <w:t xml:space="preserve"> a travé</w:t>
        </w:r>
      </w:ins>
      <w:ins w:id="326" w:author="Alejandro Trelles" w:date="2012-10-14T23:06:00Z">
        <w:r w:rsidR="007F738D" w:rsidRPr="00EE43BC">
          <w:rPr>
            <w:rFonts w:asciiTheme="majorHAnsi" w:eastAsia="Times New Roman" w:hAnsiTheme="majorHAnsi" w:cs="Arial"/>
            <w:color w:val="000000"/>
            <w:sz w:val="22"/>
            <w:szCs w:val="22"/>
          </w:rPr>
          <w:t>s del mapeo comunitario</w:t>
        </w:r>
        <w:r w:rsidR="00305FA9" w:rsidRPr="00621963">
          <w:rPr>
            <w:rFonts w:asciiTheme="majorHAnsi" w:eastAsia="Times New Roman" w:hAnsiTheme="majorHAnsi" w:cs="Arial"/>
            <w:color w:val="000000"/>
            <w:sz w:val="22"/>
            <w:szCs w:val="22"/>
          </w:rPr>
          <w:t xml:space="preserve"> y </w:t>
        </w:r>
      </w:ins>
      <w:ins w:id="327" w:author="Alejandro Trelles" w:date="2012-10-15T21:42:00Z">
        <w:r w:rsidR="007E670C" w:rsidRPr="00621963">
          <w:rPr>
            <w:rFonts w:asciiTheme="majorHAnsi" w:eastAsia="Times New Roman" w:hAnsiTheme="majorHAnsi" w:cs="Arial"/>
            <w:color w:val="000000"/>
            <w:sz w:val="22"/>
            <w:szCs w:val="22"/>
          </w:rPr>
          <w:t>brinda a</w:t>
        </w:r>
      </w:ins>
      <w:ins w:id="328" w:author="Alejandro Trelles" w:date="2012-10-14T23:06:00Z">
        <w:r w:rsidR="00305FA9" w:rsidRPr="005B5943">
          <w:rPr>
            <w:rFonts w:asciiTheme="majorHAnsi" w:eastAsia="Times New Roman" w:hAnsiTheme="majorHAnsi" w:cs="Arial"/>
            <w:color w:val="000000"/>
            <w:sz w:val="22"/>
            <w:szCs w:val="22"/>
          </w:rPr>
          <w:t xml:space="preserve"> la autoridad electoral más elementos para </w:t>
        </w:r>
        <w:r w:rsidR="007F738D" w:rsidRPr="008710E2">
          <w:rPr>
            <w:rFonts w:asciiTheme="majorHAnsi" w:eastAsia="Times New Roman" w:hAnsiTheme="majorHAnsi" w:cs="Arial"/>
            <w:color w:val="000000"/>
            <w:sz w:val="22"/>
            <w:szCs w:val="22"/>
          </w:rPr>
          <w:t>decidir cu</w:t>
        </w:r>
      </w:ins>
      <w:ins w:id="329" w:author="Alejandro Trelles" w:date="2012-10-14T23:10:00Z">
        <w:r w:rsidR="007F738D" w:rsidRPr="008710E2">
          <w:rPr>
            <w:rFonts w:asciiTheme="majorHAnsi" w:eastAsia="Times New Roman" w:hAnsiTheme="majorHAnsi" w:cs="Arial"/>
            <w:color w:val="000000"/>
            <w:sz w:val="22"/>
            <w:szCs w:val="22"/>
          </w:rPr>
          <w:t>ál es el mejor escenario</w:t>
        </w:r>
      </w:ins>
      <w:ins w:id="330" w:author="Alejandro Trelles" w:date="2012-10-14T22:26:00Z">
        <w:r w:rsidR="00F8765F" w:rsidRPr="008710E2">
          <w:rPr>
            <w:rFonts w:asciiTheme="majorHAnsi" w:eastAsia="Times New Roman" w:hAnsiTheme="majorHAnsi" w:cs="Arial"/>
            <w:color w:val="000000"/>
            <w:sz w:val="22"/>
            <w:szCs w:val="22"/>
          </w:rPr>
          <w:t xml:space="preserve">. </w:t>
        </w:r>
      </w:ins>
    </w:p>
    <w:p w14:paraId="57AAAEB2" w14:textId="1482D40F" w:rsidR="00052E78" w:rsidRPr="0074038C" w:rsidRDefault="00D10FE9" w:rsidP="00663901">
      <w:pPr>
        <w:numPr>
          <w:ilvl w:val="0"/>
          <w:numId w:val="35"/>
        </w:numPr>
        <w:spacing w:before="100" w:beforeAutospacing="1" w:after="100" w:afterAutospacing="1"/>
        <w:jc w:val="both"/>
        <w:textAlignment w:val="baseline"/>
        <w:rPr>
          <w:ins w:id="331" w:author="Alejandro Trelles" w:date="2012-10-14T22:34:00Z"/>
          <w:rFonts w:asciiTheme="majorHAnsi" w:eastAsia="Times New Roman" w:hAnsiTheme="majorHAnsi" w:cs="Arial"/>
          <w:color w:val="000000"/>
          <w:sz w:val="22"/>
          <w:szCs w:val="22"/>
        </w:rPr>
      </w:pPr>
      <w:commentRangeStart w:id="332"/>
      <w:ins w:id="333" w:author="Alejandro Trelles" w:date="2012-10-16T02:42:00Z">
        <w:r>
          <w:rPr>
            <w:rFonts w:asciiTheme="majorHAnsi" w:eastAsia="Times New Roman" w:hAnsiTheme="majorHAnsi" w:cs="Arial"/>
            <w:color w:val="000000"/>
            <w:sz w:val="22"/>
            <w:szCs w:val="22"/>
          </w:rPr>
          <w:t>En 2006 se crearon por primera ocasi</w:t>
        </w:r>
      </w:ins>
      <w:ins w:id="334" w:author="Alejandro Trelles" w:date="2012-10-16T02:43:00Z">
        <w:r>
          <w:rPr>
            <w:rFonts w:asciiTheme="majorHAnsi" w:eastAsia="Times New Roman" w:hAnsiTheme="majorHAnsi" w:cs="Arial"/>
            <w:color w:val="000000"/>
            <w:sz w:val="22"/>
            <w:szCs w:val="22"/>
          </w:rPr>
          <w:t xml:space="preserve">ón 28 distritos de mayoría indígena en México (Trelles y Martínez 2007). Sin embargo, </w:t>
        </w:r>
      </w:ins>
      <w:ins w:id="335" w:author="Alejandro Trelles" w:date="2012-10-16T02:44:00Z">
        <w:r>
          <w:rPr>
            <w:rFonts w:asciiTheme="majorHAnsi" w:eastAsia="Times New Roman" w:hAnsiTheme="majorHAnsi" w:cs="Arial"/>
            <w:color w:val="000000"/>
            <w:sz w:val="22"/>
            <w:szCs w:val="22"/>
          </w:rPr>
          <w:t>sólo tres por ciento de los candidatos en estos distritos fueron de origen indígena (</w:t>
        </w:r>
      </w:ins>
      <w:ins w:id="336" w:author="Alejandro Trelles" w:date="2012-10-16T02:45:00Z">
        <w:r>
          <w:rPr>
            <w:rFonts w:asciiTheme="majorHAnsi" w:eastAsia="Times New Roman" w:hAnsiTheme="majorHAnsi" w:cs="Arial"/>
            <w:color w:val="000000"/>
            <w:sz w:val="22"/>
            <w:szCs w:val="22"/>
          </w:rPr>
          <w:t>González Galván 2007</w:t>
        </w:r>
      </w:ins>
      <w:ins w:id="337" w:author="Alejandro Trelles" w:date="2012-10-16T02:44:00Z">
        <w:r>
          <w:rPr>
            <w:rFonts w:asciiTheme="majorHAnsi" w:eastAsia="Times New Roman" w:hAnsiTheme="majorHAnsi" w:cs="Arial"/>
            <w:color w:val="000000"/>
            <w:sz w:val="22"/>
            <w:szCs w:val="22"/>
          </w:rPr>
          <w:t>)</w:t>
        </w:r>
      </w:ins>
      <w:ins w:id="338" w:author="Alejandro Trelles" w:date="2012-10-16T02:52:00Z">
        <w:r w:rsidR="006C7663">
          <w:rPr>
            <w:rFonts w:asciiTheme="majorHAnsi" w:eastAsia="Times New Roman" w:hAnsiTheme="majorHAnsi" w:cs="Arial"/>
            <w:color w:val="000000"/>
            <w:sz w:val="22"/>
            <w:szCs w:val="22"/>
          </w:rPr>
          <w:t xml:space="preserve">. La plataforma pública de </w:t>
        </w:r>
        <w:proofErr w:type="spellStart"/>
        <w:r w:rsidR="006C7663">
          <w:rPr>
            <w:rFonts w:asciiTheme="majorHAnsi" w:eastAsia="Times New Roman" w:hAnsiTheme="majorHAnsi" w:cs="Arial"/>
            <w:color w:val="000000"/>
            <w:sz w:val="22"/>
            <w:szCs w:val="22"/>
          </w:rPr>
          <w:t>redistritación</w:t>
        </w:r>
        <w:proofErr w:type="spellEnd"/>
        <w:r w:rsidR="006C7663">
          <w:rPr>
            <w:rFonts w:asciiTheme="majorHAnsi" w:eastAsia="Times New Roman" w:hAnsiTheme="majorHAnsi" w:cs="Arial"/>
            <w:color w:val="000000"/>
            <w:sz w:val="22"/>
            <w:szCs w:val="22"/>
          </w:rPr>
          <w:t xml:space="preserve"> ofrece una </w:t>
        </w:r>
      </w:ins>
      <w:ins w:id="339" w:author="Alejandro Trelles" w:date="2012-10-16T02:44:00Z">
        <w:r>
          <w:rPr>
            <w:rFonts w:asciiTheme="majorHAnsi" w:eastAsia="Times New Roman" w:hAnsiTheme="majorHAnsi" w:cs="Arial"/>
            <w:color w:val="000000"/>
            <w:sz w:val="22"/>
            <w:szCs w:val="22"/>
          </w:rPr>
          <w:t xml:space="preserve"> </w:t>
        </w:r>
      </w:ins>
      <w:ins w:id="340" w:author="Alejandro Trelles" w:date="2012-10-16T02:53:00Z">
        <w:r w:rsidR="006C7663">
          <w:rPr>
            <w:rFonts w:asciiTheme="majorHAnsi" w:eastAsia="Times New Roman" w:hAnsiTheme="majorHAnsi" w:cs="Arial"/>
            <w:color w:val="000000"/>
            <w:sz w:val="22"/>
            <w:szCs w:val="22"/>
          </w:rPr>
          <w:t xml:space="preserve">ventana para que dichas comunidades puedan participar en el trazo distrital y manifestar </w:t>
        </w:r>
      </w:ins>
      <w:ins w:id="341" w:author="Alejandro Trelles" w:date="2012-10-16T02:54:00Z">
        <w:r w:rsidR="006C7663">
          <w:rPr>
            <w:rFonts w:asciiTheme="majorHAnsi" w:eastAsia="Times New Roman" w:hAnsiTheme="majorHAnsi" w:cs="Arial"/>
            <w:color w:val="000000"/>
            <w:sz w:val="22"/>
            <w:szCs w:val="22"/>
          </w:rPr>
          <w:t>los</w:t>
        </w:r>
      </w:ins>
      <w:ins w:id="342" w:author="Alejandro Trelles" w:date="2012-10-16T02:53:00Z">
        <w:r w:rsidR="006C7663">
          <w:rPr>
            <w:rFonts w:asciiTheme="majorHAnsi" w:eastAsia="Times New Roman" w:hAnsiTheme="majorHAnsi" w:cs="Arial"/>
            <w:color w:val="000000"/>
            <w:sz w:val="22"/>
            <w:szCs w:val="22"/>
          </w:rPr>
          <w:t xml:space="preserve"> intereses </w:t>
        </w:r>
      </w:ins>
      <w:ins w:id="343" w:author="Alejandro Trelles" w:date="2012-10-16T02:54:00Z">
        <w:r w:rsidR="006C7663">
          <w:rPr>
            <w:rFonts w:asciiTheme="majorHAnsi" w:eastAsia="Times New Roman" w:hAnsiTheme="majorHAnsi" w:cs="Arial"/>
            <w:color w:val="000000"/>
            <w:sz w:val="22"/>
            <w:szCs w:val="22"/>
          </w:rPr>
          <w:t>que tengan en relación a ser</w:t>
        </w:r>
      </w:ins>
      <w:ins w:id="344" w:author="Alejandro Trelles" w:date="2012-10-16T02:53:00Z">
        <w:r w:rsidR="006C7663">
          <w:rPr>
            <w:rFonts w:asciiTheme="majorHAnsi" w:eastAsia="Times New Roman" w:hAnsiTheme="majorHAnsi" w:cs="Arial"/>
            <w:color w:val="000000"/>
            <w:sz w:val="22"/>
            <w:szCs w:val="22"/>
          </w:rPr>
          <w:t xml:space="preserve"> representaci</w:t>
        </w:r>
      </w:ins>
      <w:ins w:id="345" w:author="Alejandro Trelles" w:date="2012-10-16T02:54:00Z">
        <w:r w:rsidR="006C7663">
          <w:rPr>
            <w:rFonts w:asciiTheme="majorHAnsi" w:eastAsia="Times New Roman" w:hAnsiTheme="majorHAnsi" w:cs="Arial"/>
            <w:color w:val="000000"/>
            <w:sz w:val="22"/>
            <w:szCs w:val="22"/>
          </w:rPr>
          <w:t xml:space="preserve">ón dentro de </w:t>
        </w:r>
      </w:ins>
      <w:ins w:id="346" w:author="Alejandro Trelles" w:date="2012-10-16T02:55:00Z">
        <w:r w:rsidR="006C7663">
          <w:rPr>
            <w:rFonts w:asciiTheme="majorHAnsi" w:eastAsia="Times New Roman" w:hAnsiTheme="majorHAnsi" w:cs="Arial"/>
            <w:color w:val="000000"/>
            <w:sz w:val="22"/>
            <w:szCs w:val="22"/>
          </w:rPr>
          <w:t>ciertos</w:t>
        </w:r>
      </w:ins>
      <w:ins w:id="347" w:author="Alejandro Trelles" w:date="2012-10-16T02:54:00Z">
        <w:r w:rsidR="006C7663">
          <w:rPr>
            <w:rFonts w:asciiTheme="majorHAnsi" w:eastAsia="Times New Roman" w:hAnsiTheme="majorHAnsi" w:cs="Arial"/>
            <w:color w:val="000000"/>
            <w:sz w:val="22"/>
            <w:szCs w:val="22"/>
          </w:rPr>
          <w:t xml:space="preserve"> </w:t>
        </w:r>
      </w:ins>
      <w:ins w:id="348" w:author="Alejandro Trelles" w:date="2012-10-16T02:55:00Z">
        <w:r w:rsidR="006C7663">
          <w:rPr>
            <w:rFonts w:asciiTheme="majorHAnsi" w:eastAsia="Times New Roman" w:hAnsiTheme="majorHAnsi" w:cs="Arial"/>
            <w:color w:val="000000"/>
            <w:sz w:val="22"/>
            <w:szCs w:val="22"/>
          </w:rPr>
          <w:t xml:space="preserve">distritos. </w:t>
        </w:r>
        <w:commentRangeEnd w:id="332"/>
        <w:r w:rsidR="00E1159B">
          <w:rPr>
            <w:rStyle w:val="CommentReference"/>
          </w:rPr>
          <w:commentReference w:id="332"/>
        </w:r>
      </w:ins>
    </w:p>
    <w:p w14:paraId="5CA205A2" w14:textId="77777777" w:rsidR="00777AEC" w:rsidRDefault="00777AEC" w:rsidP="007E0341">
      <w:pPr>
        <w:jc w:val="both"/>
        <w:rPr>
          <w:ins w:id="350" w:author="Alejandro Trelles" w:date="2012-10-16T02:39:00Z"/>
          <w:rFonts w:asciiTheme="majorHAnsi" w:hAnsiTheme="majorHAnsi"/>
          <w:b/>
          <w:sz w:val="22"/>
          <w:szCs w:val="22"/>
        </w:rPr>
      </w:pPr>
    </w:p>
    <w:p w14:paraId="2516092B" w14:textId="77777777" w:rsidR="00052E78" w:rsidRPr="00EC4DF9" w:rsidRDefault="00052E78" w:rsidP="007E0341">
      <w:pPr>
        <w:jc w:val="both"/>
        <w:rPr>
          <w:rFonts w:asciiTheme="majorHAnsi" w:hAnsiTheme="majorHAnsi"/>
          <w:b/>
          <w:sz w:val="22"/>
          <w:szCs w:val="22"/>
        </w:rPr>
      </w:pPr>
    </w:p>
    <w:p w14:paraId="7C5D9555" w14:textId="77777777" w:rsidR="007E0341" w:rsidRPr="001C4EBD" w:rsidRDefault="007E0341" w:rsidP="007E0341">
      <w:pPr>
        <w:jc w:val="both"/>
        <w:rPr>
          <w:rFonts w:asciiTheme="majorHAnsi" w:hAnsiTheme="majorHAnsi"/>
          <w:b/>
          <w:sz w:val="22"/>
          <w:szCs w:val="22"/>
        </w:rPr>
      </w:pPr>
      <w:r w:rsidRPr="006620FE">
        <w:rPr>
          <w:rFonts w:asciiTheme="majorHAnsi" w:hAnsiTheme="majorHAnsi"/>
          <w:b/>
          <w:sz w:val="22"/>
          <w:szCs w:val="22"/>
        </w:rPr>
        <w:t>Impleme</w:t>
      </w:r>
      <w:r w:rsidRPr="001C4EBD">
        <w:rPr>
          <w:rFonts w:asciiTheme="majorHAnsi" w:hAnsiTheme="majorHAnsi"/>
          <w:b/>
          <w:sz w:val="22"/>
          <w:szCs w:val="22"/>
        </w:rPr>
        <w:t xml:space="preserve">ntación de la PPR-México </w:t>
      </w:r>
    </w:p>
    <w:p w14:paraId="2D36DF35" w14:textId="77777777" w:rsidR="007E0341" w:rsidRPr="001C4EBD" w:rsidRDefault="007E0341" w:rsidP="007E0341">
      <w:pPr>
        <w:jc w:val="both"/>
        <w:rPr>
          <w:rFonts w:asciiTheme="majorHAnsi" w:hAnsiTheme="majorHAnsi"/>
          <w:b/>
          <w:sz w:val="22"/>
          <w:szCs w:val="22"/>
        </w:rPr>
      </w:pPr>
    </w:p>
    <w:p w14:paraId="2D1DBB83" w14:textId="0B795559" w:rsidR="007E0341" w:rsidRPr="001C4EBD" w:rsidRDefault="007E0341" w:rsidP="007E0341">
      <w:pPr>
        <w:jc w:val="both"/>
        <w:rPr>
          <w:rFonts w:asciiTheme="majorHAnsi" w:eastAsia="Times New Roman" w:hAnsiTheme="majorHAnsi" w:cs="Arial"/>
          <w:bCs/>
          <w:color w:val="000000"/>
          <w:kern w:val="36"/>
          <w:sz w:val="22"/>
          <w:szCs w:val="22"/>
        </w:rPr>
      </w:pPr>
      <w:r w:rsidRPr="00052E78">
        <w:rPr>
          <w:rFonts w:asciiTheme="majorHAnsi" w:eastAsia="Times New Roman" w:hAnsiTheme="majorHAnsi" w:cs="Arial"/>
          <w:color w:val="000000"/>
          <w:sz w:val="22"/>
          <w:szCs w:val="22"/>
        </w:rPr>
        <w:lastRenderedPageBreak/>
        <w:t>El Instituto Federal Electoral, por ser la autoridad encargada del trazo distrital a nivel federal, es la institución ideal para alberga</w:t>
      </w:r>
      <w:r w:rsidRPr="00D10FE9">
        <w:rPr>
          <w:rFonts w:asciiTheme="majorHAnsi" w:eastAsia="Times New Roman" w:hAnsiTheme="majorHAnsi" w:cs="Arial"/>
          <w:color w:val="000000"/>
          <w:sz w:val="22"/>
          <w:szCs w:val="22"/>
        </w:rPr>
        <w:t xml:space="preserve">r la Plataforma Pública de </w:t>
      </w:r>
      <w:proofErr w:type="spellStart"/>
      <w:r w:rsidRPr="00D10FE9">
        <w:rPr>
          <w:rFonts w:asciiTheme="majorHAnsi" w:eastAsia="Times New Roman" w:hAnsiTheme="majorHAnsi" w:cs="Arial"/>
          <w:color w:val="000000"/>
          <w:sz w:val="22"/>
          <w:szCs w:val="22"/>
        </w:rPr>
        <w:t>Redistritación</w:t>
      </w:r>
      <w:proofErr w:type="spellEnd"/>
      <w:r w:rsidRPr="00D10FE9">
        <w:rPr>
          <w:rFonts w:asciiTheme="majorHAnsi" w:eastAsia="Times New Roman" w:hAnsiTheme="majorHAnsi" w:cs="Arial"/>
          <w:color w:val="000000"/>
          <w:sz w:val="22"/>
          <w:szCs w:val="22"/>
        </w:rPr>
        <w:t xml:space="preserve"> México (PPR</w:t>
      </w:r>
      <w:r w:rsidR="00100E76" w:rsidRPr="00D10FE9">
        <w:rPr>
          <w:rFonts w:asciiTheme="majorHAnsi" w:eastAsia="Times New Roman" w:hAnsiTheme="majorHAnsi" w:cs="Arial"/>
          <w:color w:val="000000"/>
          <w:sz w:val="22"/>
          <w:szCs w:val="22"/>
        </w:rPr>
        <w:t>-</w:t>
      </w:r>
      <w:r w:rsidRPr="00D10FE9">
        <w:rPr>
          <w:rFonts w:asciiTheme="majorHAnsi" w:eastAsia="Times New Roman" w:hAnsiTheme="majorHAnsi" w:cs="Arial"/>
          <w:color w:val="000000"/>
          <w:sz w:val="22"/>
          <w:szCs w:val="22"/>
        </w:rPr>
        <w:t>M).</w:t>
      </w:r>
      <w:r w:rsidRPr="00D10FE9">
        <w:rPr>
          <w:rStyle w:val="FootnoteReference"/>
          <w:rFonts w:asciiTheme="majorHAnsi" w:eastAsia="Times New Roman" w:hAnsiTheme="majorHAnsi" w:cs="Arial"/>
          <w:color w:val="000000"/>
          <w:sz w:val="22"/>
          <w:szCs w:val="22"/>
        </w:rPr>
        <w:footnoteReference w:id="10"/>
      </w:r>
      <w:r w:rsidRPr="00D10FE9">
        <w:rPr>
          <w:rFonts w:asciiTheme="majorHAnsi" w:eastAsia="Times New Roman" w:hAnsiTheme="majorHAnsi" w:cs="Arial"/>
          <w:color w:val="000000"/>
          <w:sz w:val="22"/>
          <w:szCs w:val="22"/>
        </w:rPr>
        <w:t xml:space="preserve"> Los objetivos del proyecto </w:t>
      </w:r>
      <w:r w:rsidRPr="001C4EBD">
        <w:rPr>
          <w:rFonts w:asciiTheme="majorHAnsi" w:eastAsia="Times New Roman" w:hAnsiTheme="majorHAnsi" w:cs="Arial"/>
          <w:bCs/>
          <w:color w:val="000000"/>
          <w:kern w:val="36"/>
          <w:sz w:val="22"/>
          <w:szCs w:val="22"/>
        </w:rPr>
        <w:t xml:space="preserve">—incentivar la participación ciudadana y transparentar el proceso de </w:t>
      </w:r>
      <w:proofErr w:type="spellStart"/>
      <w:r w:rsidRPr="001C4EBD">
        <w:rPr>
          <w:rFonts w:asciiTheme="majorHAnsi" w:eastAsia="Times New Roman" w:hAnsiTheme="majorHAnsi" w:cs="Arial"/>
          <w:bCs/>
          <w:color w:val="000000"/>
          <w:kern w:val="36"/>
          <w:sz w:val="22"/>
          <w:szCs w:val="22"/>
        </w:rPr>
        <w:t>redistitación</w:t>
      </w:r>
      <w:proofErr w:type="spellEnd"/>
      <w:r w:rsidRPr="001C4EBD">
        <w:rPr>
          <w:rFonts w:asciiTheme="majorHAnsi" w:eastAsia="Times New Roman" w:hAnsiTheme="majorHAnsi" w:cs="Arial"/>
          <w:bCs/>
          <w:color w:val="000000"/>
          <w:kern w:val="36"/>
          <w:sz w:val="22"/>
          <w:szCs w:val="22"/>
        </w:rPr>
        <w:t>— son compatibles con el marco normativo y con la misión del IFE</w:t>
      </w:r>
      <w:r w:rsidR="00100E76" w:rsidRPr="001C4EBD">
        <w:rPr>
          <w:rFonts w:asciiTheme="majorHAnsi" w:eastAsia="Times New Roman" w:hAnsiTheme="majorHAnsi" w:cs="Arial"/>
          <w:bCs/>
          <w:color w:val="000000"/>
          <w:kern w:val="36"/>
          <w:sz w:val="22"/>
          <w:szCs w:val="22"/>
        </w:rPr>
        <w:t xml:space="preserve">: </w:t>
      </w:r>
      <w:r w:rsidR="00100E76" w:rsidRPr="006D426F">
        <w:rPr>
          <w:rFonts w:asciiTheme="majorHAnsi" w:eastAsia="Times New Roman" w:hAnsiTheme="majorHAnsi" w:cs="Times New Roman"/>
          <w:sz w:val="22"/>
          <w:szCs w:val="22"/>
        </w:rPr>
        <w:t>P</w:t>
      </w:r>
      <w:r w:rsidR="00B37047" w:rsidRPr="000E3EA4">
        <w:rPr>
          <w:rFonts w:asciiTheme="majorHAnsi" w:eastAsia="Times New Roman" w:hAnsiTheme="majorHAnsi" w:cs="Times New Roman"/>
          <w:sz w:val="22"/>
          <w:szCs w:val="22"/>
        </w:rPr>
        <w:t>reservar y fortalecer la confianza de la sociedad con el espacio público, fortalecer al instituto como el referente principal en el desarrollo de la cultura democrática, así como ampliar y mejorar su interacción con la sociedad</w:t>
      </w:r>
      <w:r w:rsidRPr="001C4EBD">
        <w:rPr>
          <w:rFonts w:asciiTheme="majorHAnsi" w:eastAsia="Times New Roman" w:hAnsiTheme="majorHAnsi" w:cs="Arial"/>
          <w:bCs/>
          <w:color w:val="000000"/>
          <w:kern w:val="36"/>
          <w:sz w:val="22"/>
          <w:szCs w:val="22"/>
        </w:rPr>
        <w:t xml:space="preserve">. El modelo de </w:t>
      </w:r>
      <w:proofErr w:type="spellStart"/>
      <w:r w:rsidRPr="001C4EBD">
        <w:rPr>
          <w:rFonts w:asciiTheme="majorHAnsi" w:eastAsia="Times New Roman" w:hAnsiTheme="majorHAnsi" w:cs="Arial"/>
          <w:bCs/>
          <w:color w:val="000000"/>
          <w:kern w:val="36"/>
          <w:sz w:val="22"/>
          <w:szCs w:val="22"/>
        </w:rPr>
        <w:t>redistritación</w:t>
      </w:r>
      <w:proofErr w:type="spellEnd"/>
      <w:r w:rsidRPr="001C4EBD">
        <w:rPr>
          <w:rFonts w:asciiTheme="majorHAnsi" w:eastAsia="Times New Roman" w:hAnsiTheme="majorHAnsi" w:cs="Arial"/>
          <w:bCs/>
          <w:color w:val="000000"/>
          <w:kern w:val="36"/>
          <w:sz w:val="22"/>
          <w:szCs w:val="22"/>
        </w:rPr>
        <w:t xml:space="preserve"> empleado en 2004 permitió evaluar y comparar con criterios objetivos (cuantitativos) los distintos mapas. A su vez, la autoridad electoral sumó a todos los partidos en el proceso y les dio la oportunidad de presentar sus contrapropuestas ante el comité técnico para complementar los escenarios distritales. Hoy por hoy, el avance en la tecnología nos permite </w:t>
      </w:r>
      <w:r w:rsidR="004005B5" w:rsidRPr="001C4EBD">
        <w:rPr>
          <w:rFonts w:asciiTheme="majorHAnsi" w:eastAsia="Times New Roman" w:hAnsiTheme="majorHAnsi" w:cs="Arial"/>
          <w:bCs/>
          <w:color w:val="000000"/>
          <w:kern w:val="36"/>
          <w:sz w:val="22"/>
          <w:szCs w:val="22"/>
        </w:rPr>
        <w:t xml:space="preserve">dar un paso adicional y </w:t>
      </w:r>
      <w:r w:rsidRPr="001C4EBD">
        <w:rPr>
          <w:rFonts w:asciiTheme="majorHAnsi" w:eastAsia="Times New Roman" w:hAnsiTheme="majorHAnsi" w:cs="Arial"/>
          <w:bCs/>
          <w:color w:val="000000"/>
          <w:kern w:val="36"/>
          <w:sz w:val="22"/>
          <w:szCs w:val="22"/>
        </w:rPr>
        <w:t>por primera ocasión abrir las puertas del trazo distrital a la sociedad y estrechar el vínculo entre los ciudadanos</w:t>
      </w:r>
      <w:r w:rsidR="004005B5" w:rsidRPr="001C4EBD">
        <w:rPr>
          <w:rFonts w:asciiTheme="majorHAnsi" w:eastAsia="Times New Roman" w:hAnsiTheme="majorHAnsi" w:cs="Arial"/>
          <w:bCs/>
          <w:color w:val="000000"/>
          <w:kern w:val="36"/>
          <w:sz w:val="22"/>
          <w:szCs w:val="22"/>
        </w:rPr>
        <w:t>, los</w:t>
      </w:r>
      <w:r w:rsidRPr="001C4EBD">
        <w:rPr>
          <w:rFonts w:asciiTheme="majorHAnsi" w:eastAsia="Times New Roman" w:hAnsiTheme="majorHAnsi" w:cs="Arial"/>
          <w:bCs/>
          <w:color w:val="000000"/>
          <w:kern w:val="36"/>
          <w:sz w:val="22"/>
          <w:szCs w:val="22"/>
        </w:rPr>
        <w:t xml:space="preserve"> representantes</w:t>
      </w:r>
      <w:r w:rsidR="004005B5" w:rsidRPr="001C4EBD">
        <w:rPr>
          <w:rFonts w:asciiTheme="majorHAnsi" w:eastAsia="Times New Roman" w:hAnsiTheme="majorHAnsi" w:cs="Arial"/>
          <w:bCs/>
          <w:color w:val="000000"/>
          <w:kern w:val="36"/>
          <w:sz w:val="22"/>
          <w:szCs w:val="22"/>
        </w:rPr>
        <w:t xml:space="preserve"> y las instituciones democráticas</w:t>
      </w:r>
      <w:r w:rsidRPr="001C4EBD">
        <w:rPr>
          <w:rFonts w:asciiTheme="majorHAnsi" w:eastAsia="Times New Roman" w:hAnsiTheme="majorHAnsi" w:cs="Arial"/>
          <w:bCs/>
          <w:color w:val="000000"/>
          <w:kern w:val="36"/>
          <w:sz w:val="22"/>
          <w:szCs w:val="22"/>
        </w:rPr>
        <w:t xml:space="preserve">. </w:t>
      </w:r>
    </w:p>
    <w:p w14:paraId="0E8C906E" w14:textId="77777777" w:rsidR="00341233" w:rsidRPr="001C4EBD" w:rsidRDefault="00341233" w:rsidP="007E0341">
      <w:pPr>
        <w:jc w:val="both"/>
        <w:rPr>
          <w:rFonts w:asciiTheme="majorHAnsi" w:eastAsia="Times New Roman" w:hAnsiTheme="majorHAnsi" w:cs="Arial"/>
          <w:bCs/>
          <w:i/>
          <w:color w:val="000000"/>
          <w:kern w:val="36"/>
          <w:sz w:val="22"/>
          <w:szCs w:val="22"/>
        </w:rPr>
      </w:pPr>
    </w:p>
    <w:p w14:paraId="418D8249" w14:textId="3FA710AE" w:rsidR="007E0341" w:rsidRPr="001C4EBD" w:rsidRDefault="007E0341" w:rsidP="007E0341">
      <w:pPr>
        <w:jc w:val="both"/>
        <w:rPr>
          <w:rFonts w:asciiTheme="majorHAnsi" w:eastAsia="Times New Roman" w:hAnsiTheme="majorHAnsi" w:cs="Arial"/>
          <w:b/>
          <w:bCs/>
          <w:i/>
          <w:color w:val="000000"/>
          <w:kern w:val="36"/>
          <w:sz w:val="22"/>
          <w:szCs w:val="22"/>
        </w:rPr>
      </w:pPr>
      <w:commentRangeStart w:id="351"/>
      <w:r w:rsidRPr="001C4EBD">
        <w:rPr>
          <w:rFonts w:asciiTheme="majorHAnsi" w:eastAsia="Times New Roman" w:hAnsiTheme="majorHAnsi" w:cs="Arial"/>
          <w:b/>
          <w:bCs/>
          <w:i/>
          <w:color w:val="000000"/>
          <w:kern w:val="36"/>
          <w:sz w:val="22"/>
          <w:szCs w:val="22"/>
        </w:rPr>
        <w:t xml:space="preserve">Consideraciones para PPR-México </w:t>
      </w:r>
      <w:ins w:id="352" w:author="Alejandro Trelles" w:date="2012-10-16T02:27:00Z">
        <w:r w:rsidR="001C4EBD">
          <w:rPr>
            <w:rFonts w:asciiTheme="majorHAnsi" w:eastAsia="Times New Roman" w:hAnsiTheme="majorHAnsi" w:cs="Arial"/>
            <w:b/>
            <w:bCs/>
            <w:i/>
            <w:color w:val="000000"/>
            <w:kern w:val="36"/>
            <w:sz w:val="22"/>
            <w:szCs w:val="22"/>
          </w:rPr>
          <w:t>a nivel federal</w:t>
        </w:r>
      </w:ins>
      <w:commentRangeEnd w:id="351"/>
      <w:ins w:id="353" w:author="Alejandro Trelles" w:date="2012-10-16T02:29:00Z">
        <w:r w:rsidR="001C4EBD">
          <w:rPr>
            <w:rStyle w:val="CommentReference"/>
          </w:rPr>
          <w:commentReference w:id="351"/>
        </w:r>
      </w:ins>
    </w:p>
    <w:p w14:paraId="248434B9" w14:textId="77777777" w:rsidR="00105492" w:rsidRPr="001C4EBD" w:rsidRDefault="00105492" w:rsidP="007E0341">
      <w:pPr>
        <w:jc w:val="both"/>
        <w:rPr>
          <w:rFonts w:asciiTheme="majorHAnsi" w:eastAsia="Times New Roman" w:hAnsiTheme="majorHAnsi" w:cs="Arial"/>
          <w:bCs/>
          <w:i/>
          <w:color w:val="000000"/>
          <w:kern w:val="36"/>
          <w:sz w:val="22"/>
          <w:szCs w:val="22"/>
        </w:rPr>
      </w:pPr>
    </w:p>
    <w:p w14:paraId="6CCBF871" w14:textId="77777777" w:rsidR="007E0341" w:rsidRPr="001C4EBD" w:rsidRDefault="007E0341" w:rsidP="007E0341">
      <w:pPr>
        <w:jc w:val="both"/>
        <w:rPr>
          <w:rFonts w:asciiTheme="majorHAnsi" w:eastAsia="Times New Roman" w:hAnsiTheme="majorHAnsi" w:cs="Arial"/>
          <w:bCs/>
          <w:color w:val="000000"/>
          <w:kern w:val="36"/>
          <w:sz w:val="22"/>
          <w:szCs w:val="22"/>
        </w:rPr>
      </w:pPr>
    </w:p>
    <w:p w14:paraId="680703A8" w14:textId="6D7C6C9F" w:rsidR="007E0341" w:rsidRPr="001C4EBD" w:rsidRDefault="007E0341" w:rsidP="007E0341">
      <w:pPr>
        <w:pStyle w:val="ListParagraph"/>
        <w:numPr>
          <w:ilvl w:val="0"/>
          <w:numId w:val="2"/>
        </w:numPr>
        <w:jc w:val="both"/>
        <w:rPr>
          <w:rFonts w:asciiTheme="majorHAnsi" w:eastAsia="Times New Roman" w:hAnsiTheme="majorHAnsi" w:cs="Arial"/>
          <w:bCs/>
          <w:color w:val="000000"/>
          <w:kern w:val="36"/>
          <w:sz w:val="22"/>
          <w:szCs w:val="22"/>
        </w:rPr>
      </w:pPr>
      <w:proofErr w:type="spellStart"/>
      <w:r w:rsidRPr="001C4EBD">
        <w:rPr>
          <w:rFonts w:asciiTheme="majorHAnsi" w:eastAsia="Times New Roman" w:hAnsiTheme="majorHAnsi" w:cs="Arial"/>
          <w:bCs/>
          <w:color w:val="000000"/>
          <w:kern w:val="36"/>
          <w:sz w:val="22"/>
          <w:szCs w:val="22"/>
        </w:rPr>
        <w:t>I</w:t>
      </w:r>
      <w:del w:id="355" w:author="Alejandro Trelles" w:date="2012-10-16T02:28:00Z">
        <w:r w:rsidRPr="001C4EBD" w:rsidDel="001C4EBD">
          <w:rPr>
            <w:rFonts w:asciiTheme="majorHAnsi" w:eastAsia="Times New Roman" w:hAnsiTheme="majorHAnsi" w:cs="Arial"/>
            <w:bCs/>
            <w:color w:val="000000"/>
            <w:kern w:val="36"/>
            <w:sz w:val="22"/>
            <w:szCs w:val="22"/>
          </w:rPr>
          <w:delText>ncluir el diseño de la plataforma (PPRM) e</w:delText>
        </w:r>
      </w:del>
      <w:ins w:id="356" w:author="Alejandro Trelles" w:date="2012-10-16T02:28:00Z">
        <w:r w:rsidR="001C4EBD">
          <w:rPr>
            <w:rFonts w:asciiTheme="majorHAnsi" w:eastAsia="Times New Roman" w:hAnsiTheme="majorHAnsi" w:cs="Arial"/>
            <w:bCs/>
            <w:color w:val="000000"/>
            <w:kern w:val="36"/>
            <w:sz w:val="22"/>
            <w:szCs w:val="22"/>
          </w:rPr>
          <w:t>Darle</w:t>
        </w:r>
        <w:proofErr w:type="spellEnd"/>
        <w:r w:rsidR="001C4EBD">
          <w:rPr>
            <w:rFonts w:asciiTheme="majorHAnsi" w:eastAsia="Times New Roman" w:hAnsiTheme="majorHAnsi" w:cs="Arial"/>
            <w:bCs/>
            <w:color w:val="000000"/>
            <w:kern w:val="36"/>
            <w:sz w:val="22"/>
            <w:szCs w:val="22"/>
          </w:rPr>
          <w:t xml:space="preserve"> seguimiento a</w:t>
        </w:r>
      </w:ins>
      <w:del w:id="357" w:author="Alejandro Trelles" w:date="2012-10-16T02:28:00Z">
        <w:r w:rsidRPr="001C4EBD" w:rsidDel="001C4EBD">
          <w:rPr>
            <w:rFonts w:asciiTheme="majorHAnsi" w:eastAsia="Times New Roman" w:hAnsiTheme="majorHAnsi" w:cs="Arial"/>
            <w:bCs/>
            <w:color w:val="000000"/>
            <w:kern w:val="36"/>
            <w:sz w:val="22"/>
            <w:szCs w:val="22"/>
          </w:rPr>
          <w:delText>n</w:delText>
        </w:r>
      </w:del>
      <w:r w:rsidRPr="001C4EBD">
        <w:rPr>
          <w:rFonts w:asciiTheme="majorHAnsi" w:eastAsia="Times New Roman" w:hAnsiTheme="majorHAnsi" w:cs="Arial"/>
          <w:bCs/>
          <w:color w:val="000000"/>
          <w:kern w:val="36"/>
          <w:sz w:val="22"/>
          <w:szCs w:val="22"/>
        </w:rPr>
        <w:t xml:space="preserve"> las reuniones de planeación de </w:t>
      </w:r>
      <w:proofErr w:type="spellStart"/>
      <w:r w:rsidRPr="001C4EBD">
        <w:rPr>
          <w:rFonts w:asciiTheme="majorHAnsi" w:eastAsia="Times New Roman" w:hAnsiTheme="majorHAnsi" w:cs="Arial"/>
          <w:bCs/>
          <w:color w:val="000000"/>
          <w:kern w:val="36"/>
          <w:sz w:val="22"/>
          <w:szCs w:val="22"/>
        </w:rPr>
        <w:t>redistritación</w:t>
      </w:r>
      <w:proofErr w:type="spellEnd"/>
      <w:r w:rsidRPr="001C4EBD">
        <w:rPr>
          <w:rFonts w:asciiTheme="majorHAnsi" w:eastAsia="Times New Roman" w:hAnsiTheme="majorHAnsi" w:cs="Arial"/>
          <w:bCs/>
          <w:color w:val="000000"/>
          <w:kern w:val="36"/>
          <w:sz w:val="22"/>
          <w:szCs w:val="22"/>
        </w:rPr>
        <w:t xml:space="preserve"> que se llevarán a cabo durante el 2012 y 2013</w:t>
      </w:r>
      <w:ins w:id="358" w:author="Alejandro Trelles" w:date="2012-10-16T02:28:00Z">
        <w:r w:rsidR="001C4EBD">
          <w:rPr>
            <w:rFonts w:asciiTheme="majorHAnsi" w:eastAsia="Times New Roman" w:hAnsiTheme="majorHAnsi" w:cs="Arial"/>
            <w:bCs/>
            <w:color w:val="000000"/>
            <w:kern w:val="36"/>
            <w:sz w:val="22"/>
            <w:szCs w:val="22"/>
          </w:rPr>
          <w:t xml:space="preserve"> en el IFE</w:t>
        </w:r>
      </w:ins>
      <w:r w:rsidRPr="001C4EBD">
        <w:rPr>
          <w:rFonts w:asciiTheme="majorHAnsi" w:eastAsia="Times New Roman" w:hAnsiTheme="majorHAnsi" w:cs="Arial"/>
          <w:bCs/>
          <w:color w:val="000000"/>
          <w:kern w:val="36"/>
          <w:sz w:val="22"/>
          <w:szCs w:val="22"/>
        </w:rPr>
        <w:t xml:space="preserve">. </w:t>
      </w:r>
    </w:p>
    <w:p w14:paraId="3285882E" w14:textId="77777777" w:rsidR="007E0341" w:rsidRPr="001C4EBD" w:rsidRDefault="007E0341" w:rsidP="007E0341">
      <w:pPr>
        <w:pStyle w:val="ListParagraph"/>
        <w:jc w:val="both"/>
        <w:rPr>
          <w:rFonts w:asciiTheme="majorHAnsi" w:eastAsia="Times New Roman" w:hAnsiTheme="majorHAnsi" w:cs="Arial"/>
          <w:bCs/>
          <w:color w:val="000000"/>
          <w:kern w:val="36"/>
          <w:sz w:val="22"/>
          <w:szCs w:val="22"/>
        </w:rPr>
      </w:pPr>
    </w:p>
    <w:p w14:paraId="658BCFC8" w14:textId="7B4DD257" w:rsidR="00052E78" w:rsidRDefault="004005B5" w:rsidP="00052E78">
      <w:pPr>
        <w:pStyle w:val="ListParagraph"/>
        <w:numPr>
          <w:ilvl w:val="0"/>
          <w:numId w:val="2"/>
        </w:numPr>
        <w:jc w:val="both"/>
        <w:rPr>
          <w:ins w:id="359" w:author="Alejandro Trelles" w:date="2012-10-16T02:31:00Z"/>
          <w:rFonts w:asciiTheme="majorHAnsi" w:eastAsia="Times New Roman" w:hAnsiTheme="majorHAnsi" w:cs="Arial"/>
          <w:bCs/>
          <w:color w:val="000000"/>
          <w:kern w:val="36"/>
          <w:sz w:val="22"/>
          <w:szCs w:val="22"/>
        </w:rPr>
      </w:pPr>
      <w:r w:rsidRPr="001C4EBD">
        <w:rPr>
          <w:rFonts w:asciiTheme="majorHAnsi" w:eastAsia="Times New Roman" w:hAnsiTheme="majorHAnsi" w:cs="Arial"/>
          <w:bCs/>
          <w:color w:val="000000"/>
          <w:kern w:val="36"/>
          <w:sz w:val="22"/>
          <w:szCs w:val="22"/>
        </w:rPr>
        <w:t xml:space="preserve">Una vez que se haya determinado el algoritmo de optimización será necesario hacer las adaptaciones necesarias para importarlo a la plataforma digital. </w:t>
      </w:r>
    </w:p>
    <w:p w14:paraId="40C2390D" w14:textId="77777777" w:rsidR="00052E78" w:rsidRPr="00052E78" w:rsidRDefault="00052E78" w:rsidP="00052E78">
      <w:pPr>
        <w:jc w:val="both"/>
        <w:rPr>
          <w:ins w:id="360" w:author="Alejandro Trelles" w:date="2012-10-16T02:31:00Z"/>
          <w:rFonts w:asciiTheme="majorHAnsi" w:eastAsia="Times New Roman" w:hAnsiTheme="majorHAnsi" w:cs="Arial"/>
          <w:bCs/>
          <w:color w:val="000000"/>
          <w:kern w:val="36"/>
          <w:sz w:val="22"/>
          <w:szCs w:val="22"/>
        </w:rPr>
      </w:pPr>
    </w:p>
    <w:p w14:paraId="738B4425" w14:textId="1BA5E94B" w:rsidR="00052E78" w:rsidRPr="00052E78" w:rsidRDefault="00052E78" w:rsidP="00052E78">
      <w:pPr>
        <w:pStyle w:val="ListParagraph"/>
        <w:numPr>
          <w:ilvl w:val="0"/>
          <w:numId w:val="2"/>
        </w:numPr>
        <w:jc w:val="both"/>
        <w:rPr>
          <w:rFonts w:asciiTheme="majorHAnsi" w:eastAsia="Times New Roman" w:hAnsiTheme="majorHAnsi" w:cs="Arial"/>
          <w:bCs/>
          <w:color w:val="000000"/>
          <w:kern w:val="36"/>
          <w:sz w:val="22"/>
          <w:szCs w:val="22"/>
        </w:rPr>
      </w:pPr>
      <w:ins w:id="361" w:author="Alejandro Trelles" w:date="2012-10-16T02:31:00Z">
        <w:r>
          <w:rPr>
            <w:rFonts w:asciiTheme="majorHAnsi" w:eastAsia="Times New Roman" w:hAnsiTheme="majorHAnsi" w:cs="Arial"/>
            <w:bCs/>
            <w:color w:val="000000"/>
            <w:kern w:val="36"/>
            <w:sz w:val="22"/>
            <w:szCs w:val="22"/>
          </w:rPr>
          <w:t>Reunir la información e insumos cartográficos necesarios para la plataforma.</w:t>
        </w:r>
      </w:ins>
    </w:p>
    <w:p w14:paraId="4F3D8A82" w14:textId="77777777" w:rsidR="004005B5" w:rsidRPr="001C4EBD" w:rsidRDefault="004005B5" w:rsidP="004005B5">
      <w:pPr>
        <w:pStyle w:val="ListParagraph"/>
        <w:jc w:val="both"/>
        <w:rPr>
          <w:rFonts w:asciiTheme="majorHAnsi" w:eastAsia="Times New Roman" w:hAnsiTheme="majorHAnsi" w:cs="Arial"/>
          <w:bCs/>
          <w:color w:val="000000"/>
          <w:kern w:val="36"/>
          <w:sz w:val="22"/>
          <w:szCs w:val="22"/>
        </w:rPr>
      </w:pPr>
      <w:r w:rsidRPr="001C4EBD">
        <w:rPr>
          <w:rFonts w:asciiTheme="majorHAnsi" w:eastAsia="Times New Roman" w:hAnsiTheme="majorHAnsi" w:cs="Arial"/>
          <w:bCs/>
          <w:color w:val="000000"/>
          <w:kern w:val="36"/>
          <w:sz w:val="22"/>
          <w:szCs w:val="22"/>
        </w:rPr>
        <w:t xml:space="preserve"> </w:t>
      </w:r>
    </w:p>
    <w:p w14:paraId="47C60FFF" w14:textId="144FF034" w:rsidR="007E0341" w:rsidRPr="001C4EBD" w:rsidRDefault="007E0341" w:rsidP="007E0341">
      <w:pPr>
        <w:pStyle w:val="ListParagraph"/>
        <w:numPr>
          <w:ilvl w:val="0"/>
          <w:numId w:val="2"/>
        </w:numPr>
        <w:jc w:val="both"/>
        <w:rPr>
          <w:rFonts w:asciiTheme="majorHAnsi" w:eastAsia="Times New Roman" w:hAnsiTheme="majorHAnsi" w:cs="Arial"/>
          <w:bCs/>
          <w:color w:val="000000"/>
          <w:kern w:val="36"/>
          <w:sz w:val="22"/>
          <w:szCs w:val="22"/>
        </w:rPr>
      </w:pPr>
      <w:r w:rsidRPr="001C4EBD">
        <w:rPr>
          <w:rFonts w:asciiTheme="majorHAnsi" w:eastAsia="Times New Roman" w:hAnsiTheme="majorHAnsi" w:cs="Arial"/>
          <w:bCs/>
          <w:color w:val="000000"/>
          <w:kern w:val="36"/>
          <w:sz w:val="22"/>
          <w:szCs w:val="22"/>
        </w:rPr>
        <w:t xml:space="preserve">Analizar </w:t>
      </w:r>
      <w:del w:id="362" w:author="Alejandro Trelles" w:date="2012-10-16T02:28:00Z">
        <w:r w:rsidRPr="001C4EBD" w:rsidDel="001C4EBD">
          <w:rPr>
            <w:rFonts w:asciiTheme="majorHAnsi" w:eastAsia="Times New Roman" w:hAnsiTheme="majorHAnsi" w:cs="Arial"/>
            <w:bCs/>
            <w:color w:val="000000"/>
            <w:kern w:val="36"/>
            <w:sz w:val="22"/>
            <w:szCs w:val="22"/>
          </w:rPr>
          <w:delText xml:space="preserve">e incluir </w:delText>
        </w:r>
      </w:del>
      <w:r w:rsidRPr="001C4EBD">
        <w:rPr>
          <w:rFonts w:asciiTheme="majorHAnsi" w:eastAsia="Times New Roman" w:hAnsiTheme="majorHAnsi" w:cs="Arial"/>
          <w:bCs/>
          <w:color w:val="000000"/>
          <w:kern w:val="36"/>
          <w:sz w:val="22"/>
          <w:szCs w:val="22"/>
        </w:rPr>
        <w:t>el costo del proyecto</w:t>
      </w:r>
      <w:ins w:id="363" w:author="Alejandro Trelles" w:date="2012-10-16T02:29:00Z">
        <w:r w:rsidR="001C4EBD">
          <w:rPr>
            <w:rFonts w:asciiTheme="majorHAnsi" w:eastAsia="Times New Roman" w:hAnsiTheme="majorHAnsi" w:cs="Arial"/>
            <w:bCs/>
            <w:color w:val="000000"/>
            <w:kern w:val="36"/>
            <w:sz w:val="22"/>
            <w:szCs w:val="22"/>
          </w:rPr>
          <w:t xml:space="preserve"> y los recursos que se pueden conseguir en México y en el extranjero.</w:t>
        </w:r>
      </w:ins>
      <w:del w:id="364" w:author="Alejandro Trelles" w:date="2012-10-16T02:28:00Z">
        <w:r w:rsidRPr="001C4EBD" w:rsidDel="001C4EBD">
          <w:rPr>
            <w:rFonts w:asciiTheme="majorHAnsi" w:eastAsia="Times New Roman" w:hAnsiTheme="majorHAnsi" w:cs="Arial"/>
            <w:bCs/>
            <w:color w:val="000000"/>
            <w:kern w:val="36"/>
            <w:sz w:val="22"/>
            <w:szCs w:val="22"/>
          </w:rPr>
          <w:delText xml:space="preserve"> en el presupuesto destinado por el IFE al proceso de redistritación en el 2013</w:delText>
        </w:r>
      </w:del>
      <w:r w:rsidRPr="001C4EBD">
        <w:rPr>
          <w:rFonts w:asciiTheme="majorHAnsi" w:eastAsia="Times New Roman" w:hAnsiTheme="majorHAnsi" w:cs="Arial"/>
          <w:bCs/>
          <w:color w:val="000000"/>
          <w:kern w:val="36"/>
          <w:sz w:val="22"/>
          <w:szCs w:val="22"/>
        </w:rPr>
        <w:t xml:space="preserve">. </w:t>
      </w:r>
    </w:p>
    <w:p w14:paraId="146087D3" w14:textId="77777777" w:rsidR="007E0341" w:rsidRPr="001C4EBD" w:rsidDel="001C4EBD" w:rsidRDefault="007E0341" w:rsidP="007E0341">
      <w:pPr>
        <w:jc w:val="both"/>
        <w:rPr>
          <w:del w:id="365" w:author="Alejandro Trelles" w:date="2012-10-16T02:29:00Z"/>
          <w:rFonts w:asciiTheme="majorHAnsi" w:eastAsia="Times New Roman" w:hAnsiTheme="majorHAnsi" w:cs="Arial"/>
          <w:bCs/>
          <w:color w:val="000000"/>
          <w:kern w:val="36"/>
          <w:sz w:val="22"/>
          <w:szCs w:val="22"/>
        </w:rPr>
      </w:pPr>
    </w:p>
    <w:p w14:paraId="5647697D" w14:textId="0433F250" w:rsidR="007E0341" w:rsidRPr="001C4EBD" w:rsidDel="001C4EBD" w:rsidRDefault="007E0341" w:rsidP="007E0341">
      <w:pPr>
        <w:pStyle w:val="ListParagraph"/>
        <w:numPr>
          <w:ilvl w:val="0"/>
          <w:numId w:val="2"/>
        </w:numPr>
        <w:jc w:val="both"/>
        <w:rPr>
          <w:del w:id="366" w:author="Alejandro Trelles" w:date="2012-10-16T02:29:00Z"/>
          <w:rFonts w:asciiTheme="majorHAnsi" w:eastAsia="Times New Roman" w:hAnsiTheme="majorHAnsi" w:cs="Arial"/>
          <w:bCs/>
          <w:color w:val="000000"/>
          <w:kern w:val="36"/>
          <w:sz w:val="22"/>
          <w:szCs w:val="22"/>
        </w:rPr>
      </w:pPr>
      <w:del w:id="367" w:author="Alejandro Trelles" w:date="2012-10-16T02:29:00Z">
        <w:r w:rsidRPr="001C4EBD" w:rsidDel="001C4EBD">
          <w:rPr>
            <w:rFonts w:asciiTheme="majorHAnsi" w:eastAsia="Times New Roman" w:hAnsiTheme="majorHAnsi" w:cs="Arial"/>
            <w:bCs/>
            <w:color w:val="000000"/>
            <w:kern w:val="36"/>
            <w:sz w:val="22"/>
            <w:szCs w:val="22"/>
          </w:rPr>
          <w:delText xml:space="preserve">Establecer con claridad los objetivos, el alcance y los límites de la plataforma (PPRM) en el Acuerdo del Consejo General en el que se establezcan los criterios para el trazo distrital en 2013. </w:delText>
        </w:r>
      </w:del>
    </w:p>
    <w:p w14:paraId="13221E08" w14:textId="77777777" w:rsidR="004005B5" w:rsidRPr="001C4EBD" w:rsidRDefault="004005B5" w:rsidP="004005B5">
      <w:pPr>
        <w:jc w:val="both"/>
        <w:rPr>
          <w:rFonts w:asciiTheme="majorHAnsi" w:eastAsia="Times New Roman" w:hAnsiTheme="majorHAnsi" w:cs="Arial"/>
          <w:bCs/>
          <w:color w:val="000000"/>
          <w:kern w:val="36"/>
          <w:sz w:val="22"/>
          <w:szCs w:val="22"/>
        </w:rPr>
      </w:pPr>
    </w:p>
    <w:p w14:paraId="4FE4AF33" w14:textId="45190A80" w:rsidR="004005B5" w:rsidRPr="001C4EBD" w:rsidRDefault="004005B5" w:rsidP="007E0341">
      <w:pPr>
        <w:pStyle w:val="ListParagraph"/>
        <w:numPr>
          <w:ilvl w:val="0"/>
          <w:numId w:val="2"/>
        </w:numPr>
        <w:jc w:val="both"/>
        <w:rPr>
          <w:rFonts w:asciiTheme="majorHAnsi" w:eastAsia="Times New Roman" w:hAnsiTheme="majorHAnsi" w:cs="Arial"/>
          <w:bCs/>
          <w:color w:val="000000"/>
          <w:kern w:val="36"/>
          <w:sz w:val="22"/>
          <w:szCs w:val="22"/>
        </w:rPr>
      </w:pPr>
      <w:r w:rsidRPr="001C4EBD">
        <w:rPr>
          <w:rFonts w:asciiTheme="majorHAnsi" w:eastAsia="Times New Roman" w:hAnsiTheme="majorHAnsi" w:cs="Arial"/>
          <w:bCs/>
          <w:color w:val="000000"/>
          <w:kern w:val="36"/>
          <w:sz w:val="22"/>
          <w:szCs w:val="22"/>
        </w:rPr>
        <w:t xml:space="preserve">Adaptar la plataforma para ofrecer un uso amigable a los usuarios con el fin de que puedan comparar, evaluar y proponer escenarios. </w:t>
      </w:r>
    </w:p>
    <w:p w14:paraId="53CDA48C" w14:textId="77777777" w:rsidR="004005B5" w:rsidRPr="001C4EBD" w:rsidRDefault="004005B5" w:rsidP="004005B5">
      <w:pPr>
        <w:jc w:val="both"/>
        <w:rPr>
          <w:rFonts w:asciiTheme="majorHAnsi" w:eastAsia="Times New Roman" w:hAnsiTheme="majorHAnsi" w:cs="Arial"/>
          <w:bCs/>
          <w:color w:val="000000"/>
          <w:kern w:val="36"/>
          <w:sz w:val="22"/>
          <w:szCs w:val="22"/>
        </w:rPr>
      </w:pPr>
    </w:p>
    <w:p w14:paraId="7B785E7C" w14:textId="3BD54B0E" w:rsidR="004005B5" w:rsidRPr="001C4EBD" w:rsidRDefault="004005B5" w:rsidP="007E0341">
      <w:pPr>
        <w:pStyle w:val="ListParagraph"/>
        <w:numPr>
          <w:ilvl w:val="0"/>
          <w:numId w:val="2"/>
        </w:numPr>
        <w:jc w:val="both"/>
        <w:rPr>
          <w:rFonts w:asciiTheme="majorHAnsi" w:eastAsia="Times New Roman" w:hAnsiTheme="majorHAnsi" w:cs="Arial"/>
          <w:bCs/>
          <w:color w:val="000000"/>
          <w:kern w:val="36"/>
          <w:sz w:val="22"/>
          <w:szCs w:val="22"/>
        </w:rPr>
      </w:pPr>
      <w:r w:rsidRPr="001C4EBD">
        <w:rPr>
          <w:rFonts w:asciiTheme="majorHAnsi" w:eastAsia="Times New Roman" w:hAnsiTheme="majorHAnsi" w:cs="Arial"/>
          <w:bCs/>
          <w:color w:val="000000"/>
          <w:kern w:val="36"/>
          <w:sz w:val="22"/>
          <w:szCs w:val="22"/>
        </w:rPr>
        <w:t xml:space="preserve">Incluir a los partidos políticos en el uso de la plataforma para que puedan comentar, evaluar y proponer distintos planes. </w:t>
      </w:r>
    </w:p>
    <w:p w14:paraId="0CA6D753" w14:textId="77777777" w:rsidR="007E0341" w:rsidRPr="001C4EBD" w:rsidRDefault="007E0341" w:rsidP="007E0341">
      <w:pPr>
        <w:jc w:val="both"/>
        <w:rPr>
          <w:rFonts w:asciiTheme="majorHAnsi" w:eastAsia="Times New Roman" w:hAnsiTheme="majorHAnsi" w:cs="Arial"/>
          <w:bCs/>
          <w:color w:val="000000"/>
          <w:kern w:val="36"/>
          <w:sz w:val="22"/>
          <w:szCs w:val="22"/>
        </w:rPr>
      </w:pPr>
    </w:p>
    <w:p w14:paraId="779F48BE" w14:textId="77777777" w:rsidR="007E0341" w:rsidRPr="001C4EBD" w:rsidRDefault="007E0341" w:rsidP="007E0341">
      <w:pPr>
        <w:pStyle w:val="ListParagraph"/>
        <w:numPr>
          <w:ilvl w:val="0"/>
          <w:numId w:val="2"/>
        </w:numPr>
        <w:jc w:val="both"/>
        <w:rPr>
          <w:rFonts w:asciiTheme="majorHAnsi" w:eastAsia="Times New Roman" w:hAnsiTheme="majorHAnsi" w:cs="Arial"/>
          <w:bCs/>
          <w:color w:val="000000"/>
          <w:kern w:val="36"/>
          <w:sz w:val="22"/>
          <w:szCs w:val="22"/>
        </w:rPr>
      </w:pPr>
      <w:r w:rsidRPr="001C4EBD">
        <w:rPr>
          <w:rFonts w:asciiTheme="majorHAnsi" w:eastAsia="Times New Roman" w:hAnsiTheme="majorHAnsi" w:cs="Arial"/>
          <w:bCs/>
          <w:color w:val="000000"/>
          <w:kern w:val="36"/>
          <w:sz w:val="22"/>
          <w:szCs w:val="22"/>
        </w:rPr>
        <w:t xml:space="preserve">Difundir y promover el uso de la plataforma en los medios de comunicación, con actores de la sociedad civil, en universidades y en círculos académicos a nivel nacional. </w:t>
      </w:r>
    </w:p>
    <w:p w14:paraId="6C5621FD" w14:textId="77777777" w:rsidR="004005B5" w:rsidRPr="001C4EBD" w:rsidRDefault="004005B5" w:rsidP="004005B5">
      <w:pPr>
        <w:jc w:val="both"/>
        <w:rPr>
          <w:rFonts w:asciiTheme="majorHAnsi" w:eastAsia="Times New Roman" w:hAnsiTheme="majorHAnsi" w:cs="Arial"/>
          <w:bCs/>
          <w:color w:val="000000"/>
          <w:kern w:val="36"/>
          <w:sz w:val="22"/>
          <w:szCs w:val="22"/>
        </w:rPr>
      </w:pPr>
    </w:p>
    <w:p w14:paraId="24D8FF41" w14:textId="7BF37DD4" w:rsidR="00052E78" w:rsidRDefault="004005B5" w:rsidP="007E0341">
      <w:pPr>
        <w:pStyle w:val="ListParagraph"/>
        <w:numPr>
          <w:ilvl w:val="0"/>
          <w:numId w:val="2"/>
        </w:numPr>
        <w:jc w:val="both"/>
        <w:rPr>
          <w:ins w:id="368" w:author="Alejandro Trelles" w:date="2012-10-16T02:32:00Z"/>
          <w:rFonts w:asciiTheme="majorHAnsi" w:eastAsia="Times New Roman" w:hAnsiTheme="majorHAnsi" w:cs="Arial"/>
          <w:bCs/>
          <w:color w:val="000000"/>
          <w:kern w:val="36"/>
          <w:sz w:val="22"/>
          <w:szCs w:val="22"/>
        </w:rPr>
      </w:pPr>
      <w:r w:rsidRPr="001C4EBD">
        <w:rPr>
          <w:rFonts w:asciiTheme="majorHAnsi" w:eastAsia="Times New Roman" w:hAnsiTheme="majorHAnsi" w:cs="Arial"/>
          <w:bCs/>
          <w:color w:val="000000"/>
          <w:kern w:val="36"/>
          <w:sz w:val="22"/>
          <w:szCs w:val="22"/>
        </w:rPr>
        <w:t xml:space="preserve">La autoridad electoral contará </w:t>
      </w:r>
      <w:del w:id="369" w:author="Alejandro Trelles" w:date="2012-10-16T02:32:00Z">
        <w:r w:rsidRPr="001C4EBD" w:rsidDel="00052E78">
          <w:rPr>
            <w:rFonts w:asciiTheme="majorHAnsi" w:eastAsia="Times New Roman" w:hAnsiTheme="majorHAnsi" w:cs="Arial"/>
            <w:bCs/>
            <w:color w:val="000000"/>
            <w:kern w:val="36"/>
            <w:sz w:val="22"/>
            <w:szCs w:val="22"/>
          </w:rPr>
          <w:delText xml:space="preserve">con los insumos necesarios y </w:delText>
        </w:r>
      </w:del>
      <w:r w:rsidRPr="001C4EBD">
        <w:rPr>
          <w:rFonts w:asciiTheme="majorHAnsi" w:eastAsia="Times New Roman" w:hAnsiTheme="majorHAnsi" w:cs="Arial"/>
          <w:bCs/>
          <w:color w:val="000000"/>
          <w:kern w:val="36"/>
          <w:sz w:val="22"/>
          <w:szCs w:val="22"/>
        </w:rPr>
        <w:t xml:space="preserve">con </w:t>
      </w:r>
      <w:ins w:id="370" w:author="Alejandro Trelles" w:date="2012-10-16T02:32:00Z">
        <w:r w:rsidR="00052E78">
          <w:rPr>
            <w:rFonts w:asciiTheme="majorHAnsi" w:eastAsia="Times New Roman" w:hAnsiTheme="majorHAnsi" w:cs="Arial"/>
            <w:bCs/>
            <w:color w:val="000000"/>
            <w:kern w:val="36"/>
            <w:sz w:val="22"/>
            <w:szCs w:val="22"/>
          </w:rPr>
          <w:t xml:space="preserve">más y </w:t>
        </w:r>
      </w:ins>
      <w:r w:rsidRPr="001C4EBD">
        <w:rPr>
          <w:rFonts w:asciiTheme="majorHAnsi" w:eastAsia="Times New Roman" w:hAnsiTheme="majorHAnsi" w:cs="Arial"/>
          <w:bCs/>
          <w:color w:val="000000"/>
          <w:kern w:val="36"/>
          <w:sz w:val="22"/>
          <w:szCs w:val="22"/>
        </w:rPr>
        <w:t xml:space="preserve">mejores elementos para </w:t>
      </w:r>
      <w:del w:id="371" w:author="Alejandro Trelles" w:date="2012-10-16T02:33:00Z">
        <w:r w:rsidRPr="001C4EBD" w:rsidDel="00052E78">
          <w:rPr>
            <w:rFonts w:asciiTheme="majorHAnsi" w:eastAsia="Times New Roman" w:hAnsiTheme="majorHAnsi" w:cs="Arial"/>
            <w:bCs/>
            <w:color w:val="000000"/>
            <w:kern w:val="36"/>
            <w:sz w:val="22"/>
            <w:szCs w:val="22"/>
          </w:rPr>
          <w:delText xml:space="preserve">obtener </w:delText>
        </w:r>
      </w:del>
      <w:ins w:id="372" w:author="Alejandro Trelles" w:date="2012-10-16T02:33:00Z">
        <w:r w:rsidR="00052E78">
          <w:rPr>
            <w:rFonts w:asciiTheme="majorHAnsi" w:eastAsia="Times New Roman" w:hAnsiTheme="majorHAnsi" w:cs="Arial"/>
            <w:bCs/>
            <w:color w:val="000000"/>
            <w:kern w:val="36"/>
            <w:sz w:val="22"/>
            <w:szCs w:val="22"/>
          </w:rPr>
          <w:t>trazar</w:t>
        </w:r>
        <w:r w:rsidR="00052E78" w:rsidRPr="001C4EBD">
          <w:rPr>
            <w:rFonts w:asciiTheme="majorHAnsi" w:eastAsia="Times New Roman" w:hAnsiTheme="majorHAnsi" w:cs="Arial"/>
            <w:bCs/>
            <w:color w:val="000000"/>
            <w:kern w:val="36"/>
            <w:sz w:val="22"/>
            <w:szCs w:val="22"/>
          </w:rPr>
          <w:t xml:space="preserve"> </w:t>
        </w:r>
      </w:ins>
      <w:r w:rsidRPr="001C4EBD">
        <w:rPr>
          <w:rFonts w:asciiTheme="majorHAnsi" w:eastAsia="Times New Roman" w:hAnsiTheme="majorHAnsi" w:cs="Arial"/>
          <w:bCs/>
          <w:color w:val="000000"/>
          <w:kern w:val="36"/>
          <w:sz w:val="22"/>
          <w:szCs w:val="22"/>
        </w:rPr>
        <w:t>el mejor escenario posible</w:t>
      </w:r>
      <w:ins w:id="373" w:author="Alejandro Trelles" w:date="2012-10-16T02:32:00Z">
        <w:r w:rsidR="00052E78">
          <w:rPr>
            <w:rFonts w:asciiTheme="majorHAnsi" w:eastAsia="Times New Roman" w:hAnsiTheme="majorHAnsi" w:cs="Arial"/>
            <w:bCs/>
            <w:color w:val="000000"/>
            <w:kern w:val="36"/>
            <w:sz w:val="22"/>
            <w:szCs w:val="22"/>
          </w:rPr>
          <w:t xml:space="preserve"> cuando se encuentre realizado </w:t>
        </w:r>
      </w:ins>
      <w:ins w:id="374" w:author="Alejandro Trelles" w:date="2012-10-16T02:33:00Z">
        <w:r w:rsidR="00052E78">
          <w:rPr>
            <w:rFonts w:asciiTheme="majorHAnsi" w:eastAsia="Times New Roman" w:hAnsiTheme="majorHAnsi" w:cs="Arial"/>
            <w:bCs/>
            <w:color w:val="000000"/>
            <w:kern w:val="36"/>
            <w:sz w:val="22"/>
            <w:szCs w:val="22"/>
          </w:rPr>
          <w:t xml:space="preserve">los trabajos de </w:t>
        </w:r>
        <w:proofErr w:type="spellStart"/>
        <w:r w:rsidR="00052E78">
          <w:rPr>
            <w:rFonts w:asciiTheme="majorHAnsi" w:eastAsia="Times New Roman" w:hAnsiTheme="majorHAnsi" w:cs="Arial"/>
            <w:bCs/>
            <w:color w:val="000000"/>
            <w:kern w:val="36"/>
            <w:sz w:val="22"/>
            <w:szCs w:val="22"/>
          </w:rPr>
          <w:t>redistritación</w:t>
        </w:r>
      </w:ins>
      <w:proofErr w:type="spellEnd"/>
      <w:r w:rsidRPr="001C4EBD">
        <w:rPr>
          <w:rFonts w:asciiTheme="majorHAnsi" w:eastAsia="Times New Roman" w:hAnsiTheme="majorHAnsi" w:cs="Arial"/>
          <w:bCs/>
          <w:color w:val="000000"/>
          <w:kern w:val="36"/>
          <w:sz w:val="22"/>
          <w:szCs w:val="22"/>
        </w:rPr>
        <w:t>.</w:t>
      </w:r>
    </w:p>
    <w:p w14:paraId="6CB4BA26" w14:textId="59A00425" w:rsidR="004005B5" w:rsidRPr="00052E78" w:rsidRDefault="004005B5" w:rsidP="00052E78">
      <w:pPr>
        <w:jc w:val="both"/>
        <w:rPr>
          <w:rFonts w:asciiTheme="majorHAnsi" w:eastAsia="Times New Roman" w:hAnsiTheme="majorHAnsi" w:cs="Arial"/>
          <w:bCs/>
          <w:color w:val="000000"/>
          <w:kern w:val="36"/>
          <w:sz w:val="22"/>
          <w:szCs w:val="22"/>
        </w:rPr>
      </w:pPr>
      <w:r w:rsidRPr="00052E78">
        <w:rPr>
          <w:rFonts w:asciiTheme="majorHAnsi" w:eastAsia="Times New Roman" w:hAnsiTheme="majorHAnsi" w:cs="Arial"/>
          <w:bCs/>
          <w:color w:val="000000"/>
          <w:kern w:val="36"/>
          <w:sz w:val="22"/>
          <w:szCs w:val="22"/>
        </w:rPr>
        <w:t xml:space="preserve"> </w:t>
      </w:r>
    </w:p>
    <w:p w14:paraId="11A22641" w14:textId="77777777" w:rsidR="00B62948" w:rsidRPr="001C4EBD" w:rsidRDefault="00B62948" w:rsidP="004A7485">
      <w:pPr>
        <w:contextualSpacing/>
        <w:jc w:val="both"/>
        <w:rPr>
          <w:ins w:id="375" w:author="Alejandro Trelles" w:date="2012-10-15T00:22:00Z"/>
          <w:rFonts w:asciiTheme="majorHAnsi" w:eastAsia="Times New Roman" w:hAnsiTheme="majorHAnsi" w:cs="Arial"/>
          <w:bCs/>
          <w:i/>
          <w:color w:val="000000"/>
          <w:kern w:val="36"/>
          <w:sz w:val="22"/>
          <w:szCs w:val="22"/>
        </w:rPr>
      </w:pPr>
    </w:p>
    <w:p w14:paraId="34B686B4" w14:textId="0A44EF6F" w:rsidR="007E0341" w:rsidRPr="001C4EBD" w:rsidRDefault="00B62948" w:rsidP="004A7485">
      <w:pPr>
        <w:contextualSpacing/>
        <w:jc w:val="both"/>
        <w:rPr>
          <w:ins w:id="376" w:author="Alejandro Trelles" w:date="2012-10-15T00:22:00Z"/>
          <w:rFonts w:asciiTheme="majorHAnsi" w:eastAsia="Times New Roman" w:hAnsiTheme="majorHAnsi" w:cs="Arial"/>
          <w:b/>
          <w:bCs/>
          <w:i/>
          <w:color w:val="000000"/>
          <w:kern w:val="36"/>
          <w:sz w:val="22"/>
          <w:szCs w:val="22"/>
        </w:rPr>
      </w:pPr>
      <w:commentRangeStart w:id="377"/>
      <w:ins w:id="378" w:author="Alejandro Trelles" w:date="2012-10-15T00:22:00Z">
        <w:r w:rsidRPr="001C4EBD">
          <w:rPr>
            <w:rFonts w:asciiTheme="majorHAnsi" w:eastAsia="Times New Roman" w:hAnsiTheme="majorHAnsi" w:cs="Arial"/>
            <w:b/>
            <w:bCs/>
            <w:i/>
            <w:color w:val="000000"/>
            <w:kern w:val="36"/>
            <w:sz w:val="22"/>
            <w:szCs w:val="22"/>
          </w:rPr>
          <w:t>Consideraciones para la PPR-México  en los estados</w:t>
        </w:r>
      </w:ins>
      <w:commentRangeEnd w:id="377"/>
      <w:ins w:id="379" w:author="Alejandro Trelles" w:date="2012-10-16T02:25:00Z">
        <w:r w:rsidR="001C4EBD">
          <w:rPr>
            <w:rStyle w:val="CommentReference"/>
          </w:rPr>
          <w:commentReference w:id="377"/>
        </w:r>
      </w:ins>
    </w:p>
    <w:p w14:paraId="14A2568B" w14:textId="77777777" w:rsidR="00B62948" w:rsidRPr="001C4EBD" w:rsidRDefault="00B62948" w:rsidP="004A7485">
      <w:pPr>
        <w:contextualSpacing/>
        <w:jc w:val="both"/>
        <w:rPr>
          <w:ins w:id="381" w:author="Alejandro Trelles" w:date="2012-10-15T00:22:00Z"/>
          <w:rFonts w:asciiTheme="majorHAnsi" w:eastAsia="Times New Roman" w:hAnsiTheme="majorHAnsi" w:cs="Arial"/>
          <w:b/>
          <w:bCs/>
          <w:i/>
          <w:color w:val="000000"/>
          <w:kern w:val="36"/>
          <w:sz w:val="22"/>
          <w:szCs w:val="22"/>
        </w:rPr>
      </w:pPr>
    </w:p>
    <w:p w14:paraId="32DEDE8D" w14:textId="3A6215AC" w:rsidR="00B62948" w:rsidRDefault="00052E78" w:rsidP="00B62948">
      <w:pPr>
        <w:pStyle w:val="ListParagraph"/>
        <w:numPr>
          <w:ilvl w:val="0"/>
          <w:numId w:val="48"/>
        </w:numPr>
        <w:jc w:val="both"/>
        <w:rPr>
          <w:ins w:id="382" w:author="Alejandro Trelles" w:date="2012-10-16T02:36:00Z"/>
          <w:rFonts w:asciiTheme="majorHAnsi" w:hAnsiTheme="majorHAnsi"/>
          <w:sz w:val="22"/>
          <w:szCs w:val="22"/>
        </w:rPr>
      </w:pPr>
      <w:ins w:id="383" w:author="Alejandro Trelles" w:date="2012-10-16T02:33:00Z">
        <w:r>
          <w:rPr>
            <w:rFonts w:asciiTheme="majorHAnsi" w:hAnsiTheme="majorHAnsi"/>
            <w:sz w:val="22"/>
            <w:szCs w:val="22"/>
          </w:rPr>
          <w:t xml:space="preserve">Elegir </w:t>
        </w:r>
      </w:ins>
      <w:ins w:id="384" w:author="Alejandro Trelles" w:date="2012-10-16T02:40:00Z">
        <w:r>
          <w:rPr>
            <w:rFonts w:asciiTheme="majorHAnsi" w:hAnsiTheme="majorHAnsi"/>
            <w:sz w:val="22"/>
            <w:szCs w:val="22"/>
          </w:rPr>
          <w:t xml:space="preserve">los estados piloto para implementar </w:t>
        </w:r>
      </w:ins>
      <w:ins w:id="385" w:author="Alejandro Trelles" w:date="2012-10-16T02:33:00Z">
        <w:r>
          <w:rPr>
            <w:rFonts w:asciiTheme="majorHAnsi" w:hAnsiTheme="majorHAnsi"/>
            <w:sz w:val="22"/>
            <w:szCs w:val="22"/>
          </w:rPr>
          <w:t>la plataforma p</w:t>
        </w:r>
      </w:ins>
      <w:ins w:id="386" w:author="Alejandro Trelles" w:date="2012-10-16T02:34:00Z">
        <w:r>
          <w:rPr>
            <w:rFonts w:asciiTheme="majorHAnsi" w:hAnsiTheme="majorHAnsi"/>
            <w:sz w:val="22"/>
            <w:szCs w:val="22"/>
          </w:rPr>
          <w:t xml:space="preserve">ública de </w:t>
        </w:r>
        <w:proofErr w:type="spellStart"/>
        <w:r>
          <w:rPr>
            <w:rFonts w:asciiTheme="majorHAnsi" w:hAnsiTheme="majorHAnsi"/>
            <w:sz w:val="22"/>
            <w:szCs w:val="22"/>
          </w:rPr>
          <w:t>redistritación</w:t>
        </w:r>
      </w:ins>
      <w:proofErr w:type="spellEnd"/>
      <w:ins w:id="387" w:author="Alejandro Trelles" w:date="2012-10-16T02:40:00Z">
        <w:r>
          <w:rPr>
            <w:rFonts w:asciiTheme="majorHAnsi" w:hAnsiTheme="majorHAnsi"/>
            <w:sz w:val="22"/>
            <w:szCs w:val="22"/>
          </w:rPr>
          <w:t xml:space="preserve"> a nivel local</w:t>
        </w:r>
      </w:ins>
      <w:ins w:id="388" w:author="Alejandro Trelles" w:date="2012-10-16T02:34:00Z">
        <w:r>
          <w:rPr>
            <w:rFonts w:asciiTheme="majorHAnsi" w:hAnsiTheme="majorHAnsi"/>
            <w:sz w:val="22"/>
            <w:szCs w:val="22"/>
          </w:rPr>
          <w:t>.</w:t>
        </w:r>
      </w:ins>
    </w:p>
    <w:p w14:paraId="1004201D" w14:textId="77777777" w:rsidR="00052E78" w:rsidRDefault="00052E78" w:rsidP="00052E78">
      <w:pPr>
        <w:pStyle w:val="ListParagraph"/>
        <w:jc w:val="both"/>
        <w:rPr>
          <w:ins w:id="389" w:author="Alejandro Trelles" w:date="2012-10-16T02:35:00Z"/>
          <w:rFonts w:asciiTheme="majorHAnsi" w:hAnsiTheme="majorHAnsi"/>
          <w:sz w:val="22"/>
          <w:szCs w:val="22"/>
        </w:rPr>
      </w:pPr>
    </w:p>
    <w:p w14:paraId="414A2F7D" w14:textId="46283849" w:rsidR="00052E78" w:rsidRPr="00052E78" w:rsidRDefault="00052E78" w:rsidP="00052E78">
      <w:pPr>
        <w:pStyle w:val="ListParagraph"/>
        <w:numPr>
          <w:ilvl w:val="0"/>
          <w:numId w:val="48"/>
        </w:numPr>
        <w:jc w:val="both"/>
        <w:rPr>
          <w:rFonts w:asciiTheme="majorHAnsi" w:hAnsiTheme="majorHAnsi"/>
          <w:sz w:val="22"/>
          <w:szCs w:val="22"/>
        </w:rPr>
      </w:pPr>
      <w:ins w:id="390" w:author="Alejandro Trelles" w:date="2012-10-16T02:35:00Z">
        <w:r>
          <w:rPr>
            <w:rFonts w:asciiTheme="majorHAnsi" w:hAnsiTheme="majorHAnsi"/>
            <w:sz w:val="22"/>
            <w:szCs w:val="22"/>
          </w:rPr>
          <w:t xml:space="preserve"> Iniciar los trabajos para recabar la </w:t>
        </w:r>
      </w:ins>
      <w:ins w:id="391" w:author="Alejandro Trelles" w:date="2012-10-16T02:36:00Z">
        <w:r>
          <w:rPr>
            <w:rFonts w:asciiTheme="majorHAnsi" w:hAnsiTheme="majorHAnsi"/>
            <w:sz w:val="22"/>
            <w:szCs w:val="22"/>
          </w:rPr>
          <w:t>información necesaria para la plataforma.</w:t>
        </w:r>
      </w:ins>
    </w:p>
    <w:p w14:paraId="595A6D99" w14:textId="77777777" w:rsidR="006C589B" w:rsidRPr="004D2098" w:rsidRDefault="006C589B" w:rsidP="006C589B">
      <w:pPr>
        <w:tabs>
          <w:tab w:val="left" w:pos="360"/>
        </w:tabs>
        <w:ind w:right="17" w:firstLine="360"/>
        <w:jc w:val="both"/>
        <w:rPr>
          <w:rFonts w:asciiTheme="majorHAnsi" w:hAnsiTheme="majorHAnsi"/>
          <w:sz w:val="22"/>
          <w:szCs w:val="22"/>
        </w:rPr>
      </w:pPr>
    </w:p>
    <w:p w14:paraId="15A3BFBE" w14:textId="77777777" w:rsidR="00052E78" w:rsidRPr="001C4EBD" w:rsidRDefault="00052E78" w:rsidP="00052E78">
      <w:pPr>
        <w:pStyle w:val="ListParagraph"/>
        <w:numPr>
          <w:ilvl w:val="0"/>
          <w:numId w:val="2"/>
        </w:numPr>
        <w:jc w:val="both"/>
        <w:rPr>
          <w:ins w:id="392" w:author="Alejandro Trelles" w:date="2012-10-16T02:36:00Z"/>
          <w:rFonts w:asciiTheme="majorHAnsi" w:eastAsia="Times New Roman" w:hAnsiTheme="majorHAnsi" w:cs="Arial"/>
          <w:bCs/>
          <w:color w:val="000000"/>
          <w:kern w:val="36"/>
          <w:sz w:val="22"/>
          <w:szCs w:val="22"/>
        </w:rPr>
      </w:pPr>
      <w:ins w:id="393" w:author="Alejandro Trelles" w:date="2012-10-16T02:36:00Z">
        <w:r w:rsidRPr="001C4EBD">
          <w:rPr>
            <w:rFonts w:asciiTheme="majorHAnsi" w:eastAsia="Times New Roman" w:hAnsiTheme="majorHAnsi" w:cs="Arial"/>
            <w:bCs/>
            <w:color w:val="000000"/>
            <w:kern w:val="36"/>
            <w:sz w:val="22"/>
            <w:szCs w:val="22"/>
          </w:rPr>
          <w:t xml:space="preserve">Adaptar la plataforma para ofrecer un uso amigable a los usuarios con el fin de que puedan comparar, evaluar y proponer escenarios. </w:t>
        </w:r>
      </w:ins>
    </w:p>
    <w:p w14:paraId="45FFA0F5" w14:textId="77777777" w:rsidR="00052E78" w:rsidRPr="001C4EBD" w:rsidRDefault="00052E78" w:rsidP="00052E78">
      <w:pPr>
        <w:jc w:val="both"/>
        <w:rPr>
          <w:ins w:id="394" w:author="Alejandro Trelles" w:date="2012-10-16T02:36:00Z"/>
          <w:rFonts w:asciiTheme="majorHAnsi" w:eastAsia="Times New Roman" w:hAnsiTheme="majorHAnsi" w:cs="Arial"/>
          <w:bCs/>
          <w:color w:val="000000"/>
          <w:kern w:val="36"/>
          <w:sz w:val="22"/>
          <w:szCs w:val="22"/>
        </w:rPr>
      </w:pPr>
    </w:p>
    <w:p w14:paraId="1F87029E" w14:textId="77777777" w:rsidR="00052E78" w:rsidRDefault="00052E78" w:rsidP="00052E78">
      <w:pPr>
        <w:pStyle w:val="ListParagraph"/>
        <w:numPr>
          <w:ilvl w:val="0"/>
          <w:numId w:val="2"/>
        </w:numPr>
        <w:jc w:val="both"/>
        <w:rPr>
          <w:ins w:id="395" w:author="Alejandro Trelles" w:date="2012-10-16T02:37:00Z"/>
          <w:rFonts w:asciiTheme="majorHAnsi" w:eastAsia="Times New Roman" w:hAnsiTheme="majorHAnsi" w:cs="Arial"/>
          <w:bCs/>
          <w:color w:val="000000"/>
          <w:kern w:val="36"/>
          <w:sz w:val="22"/>
          <w:szCs w:val="22"/>
        </w:rPr>
      </w:pPr>
      <w:ins w:id="396" w:author="Alejandro Trelles" w:date="2012-10-16T02:36:00Z">
        <w:r w:rsidRPr="001C4EBD">
          <w:rPr>
            <w:rFonts w:asciiTheme="majorHAnsi" w:eastAsia="Times New Roman" w:hAnsiTheme="majorHAnsi" w:cs="Arial"/>
            <w:bCs/>
            <w:color w:val="000000"/>
            <w:kern w:val="36"/>
            <w:sz w:val="22"/>
            <w:szCs w:val="22"/>
          </w:rPr>
          <w:t xml:space="preserve">Incluir a los partidos políticos en el uso de la plataforma para que puedan comentar, evaluar y proponer distintos planes. </w:t>
        </w:r>
      </w:ins>
    </w:p>
    <w:p w14:paraId="49CC4D49" w14:textId="77777777" w:rsidR="00052E78" w:rsidRPr="00052E78" w:rsidRDefault="00052E78" w:rsidP="00052E78">
      <w:pPr>
        <w:jc w:val="both"/>
        <w:rPr>
          <w:ins w:id="397" w:author="Alejandro Trelles" w:date="2012-10-16T02:37:00Z"/>
          <w:rFonts w:asciiTheme="majorHAnsi" w:eastAsia="Times New Roman" w:hAnsiTheme="majorHAnsi" w:cs="Arial"/>
          <w:bCs/>
          <w:color w:val="000000"/>
          <w:kern w:val="36"/>
          <w:sz w:val="22"/>
          <w:szCs w:val="22"/>
        </w:rPr>
      </w:pPr>
    </w:p>
    <w:p w14:paraId="5239BAFB" w14:textId="54C263E9" w:rsidR="002D4E5B" w:rsidRDefault="00052E78" w:rsidP="00052E78">
      <w:pPr>
        <w:pStyle w:val="ListParagraph"/>
        <w:numPr>
          <w:ilvl w:val="0"/>
          <w:numId w:val="2"/>
        </w:numPr>
        <w:jc w:val="both"/>
        <w:rPr>
          <w:ins w:id="398" w:author="Alejandro Trelles" w:date="2012-10-16T02:41:00Z"/>
          <w:rFonts w:asciiTheme="majorHAnsi" w:eastAsia="Times New Roman" w:hAnsiTheme="majorHAnsi" w:cs="Arial"/>
          <w:bCs/>
          <w:color w:val="000000"/>
          <w:kern w:val="36"/>
          <w:sz w:val="22"/>
          <w:szCs w:val="22"/>
        </w:rPr>
      </w:pPr>
      <w:ins w:id="399" w:author="Alejandro Trelles" w:date="2012-10-16T02:36:00Z">
        <w:r w:rsidRPr="00052E78">
          <w:rPr>
            <w:rFonts w:asciiTheme="majorHAnsi" w:eastAsia="Times New Roman" w:hAnsiTheme="majorHAnsi" w:cs="Arial"/>
            <w:bCs/>
            <w:color w:val="000000"/>
            <w:kern w:val="36"/>
            <w:sz w:val="22"/>
            <w:szCs w:val="22"/>
          </w:rPr>
          <w:t xml:space="preserve">Difundir y promover el uso de la plataforma en los medios de comunicación, con actores de la sociedad civil, en universidades </w:t>
        </w:r>
        <w:r>
          <w:rPr>
            <w:rFonts w:asciiTheme="majorHAnsi" w:eastAsia="Times New Roman" w:hAnsiTheme="majorHAnsi" w:cs="Arial"/>
            <w:bCs/>
            <w:color w:val="000000"/>
            <w:kern w:val="36"/>
            <w:sz w:val="22"/>
            <w:szCs w:val="22"/>
          </w:rPr>
          <w:t>y en círculos académicos en los estados</w:t>
        </w:r>
        <w:r w:rsidRPr="00052E78">
          <w:rPr>
            <w:rFonts w:asciiTheme="majorHAnsi" w:eastAsia="Times New Roman" w:hAnsiTheme="majorHAnsi" w:cs="Arial"/>
            <w:bCs/>
            <w:color w:val="000000"/>
            <w:kern w:val="36"/>
            <w:sz w:val="22"/>
            <w:szCs w:val="22"/>
          </w:rPr>
          <w:t>.</w:t>
        </w:r>
      </w:ins>
    </w:p>
    <w:p w14:paraId="7DCFC6A8" w14:textId="77777777" w:rsidR="00052E78" w:rsidRPr="009F3F18" w:rsidRDefault="00052E78" w:rsidP="009F3F18">
      <w:pPr>
        <w:jc w:val="both"/>
        <w:rPr>
          <w:ins w:id="400" w:author="Alejandro Trelles" w:date="2012-10-16T02:41:00Z"/>
          <w:rFonts w:asciiTheme="majorHAnsi" w:eastAsia="Times New Roman" w:hAnsiTheme="majorHAnsi" w:cs="Arial"/>
          <w:bCs/>
          <w:color w:val="000000"/>
          <w:kern w:val="36"/>
          <w:sz w:val="22"/>
          <w:szCs w:val="22"/>
        </w:rPr>
      </w:pPr>
      <w:bookmarkStart w:id="401" w:name="_GoBack"/>
    </w:p>
    <w:bookmarkEnd w:id="401"/>
    <w:p w14:paraId="407FB1AB" w14:textId="637C686A" w:rsidR="00052E78" w:rsidRPr="00052E78" w:rsidRDefault="00052E78" w:rsidP="00052E78">
      <w:pPr>
        <w:pStyle w:val="ListParagraph"/>
        <w:numPr>
          <w:ilvl w:val="0"/>
          <w:numId w:val="2"/>
        </w:numPr>
        <w:jc w:val="both"/>
        <w:rPr>
          <w:rFonts w:asciiTheme="majorHAnsi" w:eastAsia="Times New Roman" w:hAnsiTheme="majorHAnsi" w:cs="Arial"/>
          <w:bCs/>
          <w:color w:val="000000"/>
          <w:kern w:val="36"/>
          <w:sz w:val="22"/>
          <w:szCs w:val="22"/>
        </w:rPr>
      </w:pPr>
      <w:ins w:id="402" w:author="Alejandro Trelles" w:date="2012-10-16T02:41:00Z">
        <w:r>
          <w:rPr>
            <w:rFonts w:asciiTheme="majorHAnsi" w:eastAsia="Times New Roman" w:hAnsiTheme="majorHAnsi" w:cs="Arial"/>
            <w:bCs/>
            <w:color w:val="000000"/>
            <w:kern w:val="36"/>
            <w:sz w:val="22"/>
            <w:szCs w:val="22"/>
          </w:rPr>
          <w:t>Ofrecer el uso de la plataforma a la</w:t>
        </w:r>
        <w:r w:rsidR="00D10FE9">
          <w:rPr>
            <w:rFonts w:asciiTheme="majorHAnsi" w:eastAsia="Times New Roman" w:hAnsiTheme="majorHAnsi" w:cs="Arial"/>
            <w:bCs/>
            <w:color w:val="000000"/>
            <w:kern w:val="36"/>
            <w:sz w:val="22"/>
            <w:szCs w:val="22"/>
          </w:rPr>
          <w:t>s autoridades electorales locales.</w:t>
        </w:r>
      </w:ins>
    </w:p>
    <w:p w14:paraId="0BC70368" w14:textId="77777777" w:rsidR="002D4E5B" w:rsidRDefault="002D4E5B" w:rsidP="002F798C">
      <w:pPr>
        <w:jc w:val="both"/>
        <w:rPr>
          <w:ins w:id="403" w:author="Alejandro Trelles" w:date="2012-10-16T02:42:00Z"/>
          <w:rFonts w:asciiTheme="majorHAnsi" w:eastAsia="Times New Roman" w:hAnsiTheme="majorHAnsi" w:cs="Arial"/>
          <w:b/>
          <w:color w:val="000000"/>
          <w:sz w:val="22"/>
          <w:szCs w:val="22"/>
        </w:rPr>
      </w:pPr>
    </w:p>
    <w:p w14:paraId="36BE95A8" w14:textId="77777777" w:rsidR="00D10FE9" w:rsidRPr="004F2B47" w:rsidRDefault="00D10FE9" w:rsidP="002F798C">
      <w:pPr>
        <w:jc w:val="both"/>
        <w:rPr>
          <w:rFonts w:asciiTheme="majorHAnsi" w:eastAsia="Times New Roman" w:hAnsiTheme="majorHAnsi" w:cs="Arial"/>
          <w:b/>
          <w:color w:val="000000"/>
          <w:sz w:val="22"/>
          <w:szCs w:val="22"/>
        </w:rPr>
      </w:pPr>
    </w:p>
    <w:p w14:paraId="6CDA668C" w14:textId="77777777" w:rsidR="00567CB0" w:rsidRPr="004F2B47" w:rsidRDefault="004E1652" w:rsidP="002F798C">
      <w:pPr>
        <w:jc w:val="both"/>
        <w:rPr>
          <w:rFonts w:asciiTheme="majorHAnsi" w:eastAsia="Times New Roman" w:hAnsiTheme="majorHAnsi" w:cs="Arial"/>
          <w:b/>
          <w:color w:val="000000"/>
          <w:sz w:val="22"/>
          <w:szCs w:val="22"/>
        </w:rPr>
      </w:pPr>
      <w:r w:rsidRPr="004F2B47">
        <w:rPr>
          <w:rFonts w:asciiTheme="majorHAnsi" w:eastAsia="Times New Roman" w:hAnsiTheme="majorHAnsi" w:cs="Arial"/>
          <w:b/>
          <w:color w:val="000000"/>
          <w:sz w:val="22"/>
          <w:szCs w:val="22"/>
        </w:rPr>
        <w:t xml:space="preserve">IV. </w:t>
      </w:r>
      <w:r w:rsidR="00567CB0" w:rsidRPr="004F2B47">
        <w:rPr>
          <w:rFonts w:asciiTheme="majorHAnsi" w:eastAsia="Times New Roman" w:hAnsiTheme="majorHAnsi" w:cs="Arial"/>
          <w:b/>
          <w:color w:val="000000"/>
          <w:sz w:val="22"/>
          <w:szCs w:val="22"/>
        </w:rPr>
        <w:t xml:space="preserve">Referencias </w:t>
      </w:r>
    </w:p>
    <w:p w14:paraId="119D0ACA" w14:textId="77777777" w:rsidR="00567CB0" w:rsidRPr="009C67A6" w:rsidRDefault="00567CB0" w:rsidP="002F798C">
      <w:pPr>
        <w:jc w:val="both"/>
        <w:rPr>
          <w:rFonts w:asciiTheme="majorHAnsi" w:eastAsia="Times New Roman" w:hAnsiTheme="majorHAnsi" w:cs="Arial"/>
          <w:b/>
          <w:color w:val="000000"/>
          <w:sz w:val="22"/>
          <w:szCs w:val="22"/>
          <w:lang w:val="en-US"/>
        </w:rPr>
      </w:pPr>
    </w:p>
    <w:p w14:paraId="50B399A9" w14:textId="77777777" w:rsidR="006C589B" w:rsidRPr="00C67AF6" w:rsidRDefault="00567CB0" w:rsidP="006C589B">
      <w:pPr>
        <w:pStyle w:val="FootnoteText"/>
        <w:spacing w:after="120"/>
        <w:ind w:left="709" w:hanging="709"/>
        <w:jc w:val="both"/>
        <w:rPr>
          <w:rFonts w:asciiTheme="majorHAnsi" w:hAnsiTheme="majorHAnsi"/>
          <w:sz w:val="22"/>
          <w:szCs w:val="22"/>
          <w:lang w:val="en-US"/>
        </w:rPr>
      </w:pPr>
      <w:r w:rsidRPr="00661540">
        <w:rPr>
          <w:rFonts w:asciiTheme="majorHAnsi" w:hAnsiTheme="majorHAnsi"/>
          <w:sz w:val="22"/>
          <w:szCs w:val="22"/>
          <w:lang w:val="en-US"/>
        </w:rPr>
        <w:t xml:space="preserve">Altman, Micah (1997), </w:t>
      </w:r>
      <w:r w:rsidRPr="00661540">
        <w:rPr>
          <w:rFonts w:asciiTheme="majorHAnsi" w:hAnsiTheme="majorHAnsi"/>
          <w:i/>
          <w:sz w:val="22"/>
          <w:szCs w:val="22"/>
          <w:lang w:val="en-US"/>
        </w:rPr>
        <w:t xml:space="preserve">“Is Automation the Answer? The Computational Complexity of Automates Redistricting”, </w:t>
      </w:r>
      <w:r w:rsidRPr="00661540">
        <w:rPr>
          <w:rFonts w:asciiTheme="majorHAnsi" w:hAnsiTheme="majorHAnsi"/>
          <w:sz w:val="22"/>
          <w:szCs w:val="22"/>
          <w:lang w:val="en-US"/>
        </w:rPr>
        <w:t xml:space="preserve">Rutgers Computer and Technology Law Journal 23 (1), 81-142. </w:t>
      </w:r>
    </w:p>
    <w:p w14:paraId="4176946E" w14:textId="77777777" w:rsidR="00B255A2" w:rsidRPr="00D86BC9" w:rsidRDefault="00567CB0" w:rsidP="00B255A2">
      <w:pPr>
        <w:pStyle w:val="FootnoteText"/>
        <w:spacing w:after="120"/>
        <w:ind w:left="709" w:hanging="709"/>
        <w:jc w:val="both"/>
        <w:rPr>
          <w:rFonts w:asciiTheme="majorHAnsi" w:hAnsiTheme="majorHAnsi"/>
          <w:sz w:val="22"/>
          <w:szCs w:val="22"/>
          <w:lang w:val="en-US"/>
        </w:rPr>
      </w:pPr>
      <w:r w:rsidRPr="00F9584D">
        <w:rPr>
          <w:rFonts w:asciiTheme="majorHAnsi" w:hAnsiTheme="majorHAnsi"/>
          <w:sz w:val="22"/>
          <w:szCs w:val="22"/>
          <w:lang w:val="en-US"/>
        </w:rPr>
        <w:t xml:space="preserve">Altman, Micah (1998), </w:t>
      </w:r>
      <w:r w:rsidRPr="00196AB5">
        <w:rPr>
          <w:rFonts w:asciiTheme="majorHAnsi" w:hAnsiTheme="majorHAnsi"/>
          <w:i/>
          <w:sz w:val="22"/>
          <w:szCs w:val="22"/>
          <w:lang w:val="en-US"/>
        </w:rPr>
        <w:t>Districting Principles and Democratic Representation</w:t>
      </w:r>
      <w:r w:rsidRPr="00196AB5">
        <w:rPr>
          <w:rFonts w:asciiTheme="majorHAnsi" w:hAnsiTheme="majorHAnsi"/>
          <w:sz w:val="22"/>
          <w:szCs w:val="22"/>
          <w:lang w:val="en-US"/>
        </w:rPr>
        <w:t>, Doctoral Thesis, California Institute of Technology.</w:t>
      </w:r>
    </w:p>
    <w:p w14:paraId="00F26F9A" w14:textId="5FC64361" w:rsidR="00B255A2" w:rsidRPr="00EE43BC" w:rsidRDefault="00B255A2" w:rsidP="00B255A2">
      <w:pPr>
        <w:pStyle w:val="FootnoteText"/>
        <w:spacing w:after="120"/>
        <w:ind w:left="709" w:hanging="709"/>
        <w:jc w:val="both"/>
        <w:rPr>
          <w:rFonts w:asciiTheme="majorHAnsi" w:hAnsiTheme="majorHAnsi"/>
          <w:sz w:val="22"/>
          <w:szCs w:val="22"/>
          <w:lang w:val="en-US"/>
        </w:rPr>
      </w:pPr>
      <w:r w:rsidRPr="00C3126F">
        <w:rPr>
          <w:rFonts w:asciiTheme="majorHAnsi" w:hAnsiTheme="majorHAnsi" w:cs="Helvetica"/>
          <w:sz w:val="22"/>
          <w:szCs w:val="22"/>
          <w:lang w:val="en-US"/>
        </w:rPr>
        <w:t>Altman, Micah, Jeff</w:t>
      </w:r>
      <w:r w:rsidR="00BB1988" w:rsidRPr="00C3126F">
        <w:rPr>
          <w:rFonts w:asciiTheme="majorHAnsi" w:hAnsiTheme="majorHAnsi" w:cs="Helvetica"/>
          <w:sz w:val="22"/>
          <w:szCs w:val="22"/>
          <w:lang w:val="en-US"/>
        </w:rPr>
        <w:t xml:space="preserve"> Gill, and Michael P. McDonald (2004),</w:t>
      </w:r>
      <w:r w:rsidRPr="00C3126F">
        <w:rPr>
          <w:rFonts w:asciiTheme="majorHAnsi" w:hAnsiTheme="majorHAnsi" w:cs="Helvetica"/>
          <w:sz w:val="22"/>
          <w:szCs w:val="22"/>
          <w:lang w:val="en-US"/>
        </w:rPr>
        <w:t xml:space="preserve"> </w:t>
      </w:r>
      <w:r w:rsidRPr="00C3126F">
        <w:rPr>
          <w:rFonts w:asciiTheme="majorHAnsi" w:hAnsiTheme="majorHAnsi" w:cs="Helvetica"/>
          <w:i/>
          <w:iCs/>
          <w:sz w:val="22"/>
          <w:szCs w:val="22"/>
          <w:lang w:val="en-US"/>
        </w:rPr>
        <w:t xml:space="preserve">Numerical Issues in Statistical Computing for the Social Scientist </w:t>
      </w:r>
      <w:r w:rsidRPr="00EE43BC">
        <w:rPr>
          <w:rFonts w:asciiTheme="majorHAnsi" w:hAnsiTheme="majorHAnsi" w:cs="Helvetica"/>
          <w:sz w:val="22"/>
          <w:szCs w:val="22"/>
          <w:lang w:val="en-US"/>
        </w:rPr>
        <w:t>Wiley Series in Probability and Statistics. New Jersey: John Wiley and Sons.</w:t>
      </w:r>
    </w:p>
    <w:p w14:paraId="3DEAF15C" w14:textId="77777777" w:rsidR="00567CB0" w:rsidRPr="008710E2" w:rsidRDefault="00567CB0" w:rsidP="00567CB0">
      <w:pPr>
        <w:pStyle w:val="FootnoteText"/>
        <w:spacing w:after="120"/>
        <w:ind w:left="709" w:hanging="709"/>
        <w:jc w:val="both"/>
        <w:rPr>
          <w:rFonts w:asciiTheme="majorHAnsi" w:hAnsiTheme="majorHAnsi"/>
          <w:sz w:val="22"/>
          <w:szCs w:val="22"/>
          <w:lang w:val="en-US"/>
        </w:rPr>
      </w:pPr>
      <w:r w:rsidRPr="00621963">
        <w:rPr>
          <w:rFonts w:asciiTheme="majorHAnsi" w:hAnsiTheme="majorHAnsi"/>
          <w:sz w:val="22"/>
          <w:szCs w:val="22"/>
          <w:lang w:val="en-US"/>
        </w:rPr>
        <w:t xml:space="preserve">Altman, Micah, Karin MacDonald y Michael P. McDonald (2005a), </w:t>
      </w:r>
      <w:r w:rsidRPr="005B5943">
        <w:rPr>
          <w:rFonts w:asciiTheme="majorHAnsi" w:hAnsiTheme="majorHAnsi"/>
          <w:i/>
          <w:sz w:val="22"/>
          <w:szCs w:val="22"/>
          <w:lang w:val="en-US"/>
        </w:rPr>
        <w:t>From Crayons to Computers: The Evolution of Computer Use in Redistricting</w:t>
      </w:r>
      <w:r w:rsidRPr="008710E2">
        <w:rPr>
          <w:rFonts w:asciiTheme="majorHAnsi" w:hAnsiTheme="majorHAnsi"/>
          <w:sz w:val="22"/>
          <w:szCs w:val="22"/>
          <w:lang w:val="en-US"/>
        </w:rPr>
        <w:t xml:space="preserve">, </w:t>
      </w:r>
      <w:r w:rsidRPr="008710E2">
        <w:rPr>
          <w:rStyle w:val="Emphasis"/>
          <w:rFonts w:asciiTheme="majorHAnsi" w:hAnsiTheme="majorHAnsi"/>
          <w:i w:val="0"/>
          <w:sz w:val="22"/>
          <w:szCs w:val="22"/>
          <w:lang w:val="en-US"/>
        </w:rPr>
        <w:t>Social Science Computer Review 23 (5), 334-46</w:t>
      </w:r>
      <w:r w:rsidRPr="008710E2">
        <w:rPr>
          <w:rFonts w:asciiTheme="majorHAnsi" w:hAnsiTheme="majorHAnsi"/>
          <w:sz w:val="22"/>
          <w:szCs w:val="22"/>
          <w:lang w:val="en-US"/>
        </w:rPr>
        <w:t>.</w:t>
      </w:r>
      <w:bookmarkStart w:id="404" w:name="_ENREF_1"/>
    </w:p>
    <w:bookmarkEnd w:id="404"/>
    <w:p w14:paraId="793A1EA6" w14:textId="77777777" w:rsidR="00567CB0" w:rsidRPr="001C4EBD" w:rsidRDefault="00567CB0" w:rsidP="00567CB0">
      <w:pPr>
        <w:pStyle w:val="FootnoteText"/>
        <w:spacing w:after="120"/>
        <w:ind w:left="709" w:hanging="709"/>
        <w:jc w:val="both"/>
        <w:rPr>
          <w:rFonts w:asciiTheme="majorHAnsi" w:hAnsiTheme="majorHAnsi"/>
          <w:sz w:val="22"/>
          <w:szCs w:val="22"/>
          <w:lang w:val="en-US"/>
        </w:rPr>
      </w:pPr>
      <w:r w:rsidRPr="0074038C">
        <w:rPr>
          <w:rFonts w:asciiTheme="majorHAnsi" w:hAnsiTheme="majorHAnsi"/>
          <w:sz w:val="22"/>
          <w:szCs w:val="22"/>
          <w:lang w:val="en-US"/>
        </w:rPr>
        <w:t xml:space="preserve">--------  (2005b), </w:t>
      </w:r>
      <w:r w:rsidRPr="0074038C">
        <w:rPr>
          <w:rFonts w:asciiTheme="majorHAnsi" w:hAnsiTheme="majorHAnsi"/>
          <w:i/>
          <w:sz w:val="22"/>
          <w:szCs w:val="22"/>
          <w:lang w:val="en-US"/>
        </w:rPr>
        <w:t>“</w:t>
      </w:r>
      <w:r w:rsidRPr="00EC4DF9">
        <w:rPr>
          <w:rFonts w:asciiTheme="majorHAnsi" w:hAnsiTheme="majorHAnsi"/>
          <w:sz w:val="22"/>
          <w:szCs w:val="22"/>
          <w:lang w:val="en-US"/>
        </w:rPr>
        <w:t xml:space="preserve">Pushbutton Gerrymanders? </w:t>
      </w:r>
      <w:proofErr w:type="gramStart"/>
      <w:r w:rsidRPr="00EC4DF9">
        <w:rPr>
          <w:rFonts w:asciiTheme="majorHAnsi" w:hAnsiTheme="majorHAnsi"/>
          <w:sz w:val="22"/>
          <w:szCs w:val="22"/>
          <w:lang w:val="en-US"/>
        </w:rPr>
        <w:t>How computing has changed redistricting,</w:t>
      </w:r>
      <w:r w:rsidRPr="00EC4DF9">
        <w:rPr>
          <w:rFonts w:asciiTheme="majorHAnsi" w:hAnsiTheme="majorHAnsi"/>
          <w:i/>
          <w:sz w:val="22"/>
          <w:szCs w:val="22"/>
          <w:lang w:val="en-US"/>
        </w:rPr>
        <w:t xml:space="preserve">” </w:t>
      </w:r>
      <w:r w:rsidRPr="00EC4DF9">
        <w:rPr>
          <w:rFonts w:asciiTheme="majorHAnsi" w:hAnsiTheme="majorHAnsi"/>
          <w:sz w:val="22"/>
          <w:szCs w:val="22"/>
          <w:lang w:val="en-US"/>
        </w:rPr>
        <w:t>en</w:t>
      </w:r>
      <w:r w:rsidRPr="00EC4DF9">
        <w:rPr>
          <w:rFonts w:asciiTheme="majorHAnsi" w:hAnsiTheme="majorHAnsi"/>
          <w:i/>
          <w:sz w:val="22"/>
          <w:szCs w:val="22"/>
          <w:lang w:val="en-US"/>
        </w:rPr>
        <w:t xml:space="preserve"> </w:t>
      </w:r>
      <w:r w:rsidRPr="006620FE">
        <w:rPr>
          <w:rFonts w:asciiTheme="majorHAnsi" w:hAnsiTheme="majorHAnsi"/>
          <w:sz w:val="22"/>
          <w:szCs w:val="22"/>
          <w:lang w:val="en-US"/>
        </w:rPr>
        <w:t xml:space="preserve">Bruce Cain y Thomas Mann (eds.), </w:t>
      </w:r>
      <w:r w:rsidRPr="001C4EBD">
        <w:rPr>
          <w:rFonts w:asciiTheme="majorHAnsi" w:hAnsiTheme="majorHAnsi"/>
          <w:i/>
          <w:sz w:val="22"/>
          <w:szCs w:val="22"/>
          <w:lang w:val="en-US"/>
        </w:rPr>
        <w:t>Partisanship and Congressional Redistricting,</w:t>
      </w:r>
      <w:r w:rsidRPr="001C4EBD">
        <w:rPr>
          <w:rFonts w:asciiTheme="majorHAnsi" w:hAnsiTheme="majorHAnsi"/>
          <w:sz w:val="22"/>
          <w:szCs w:val="22"/>
          <w:lang w:val="en-US"/>
        </w:rPr>
        <w:t xml:space="preserve"> Washington DC, Brookings Press.</w:t>
      </w:r>
      <w:proofErr w:type="gramEnd"/>
    </w:p>
    <w:p w14:paraId="45B6CA67" w14:textId="77777777" w:rsidR="003D3F9A" w:rsidRPr="00052E78" w:rsidRDefault="003D3F9A" w:rsidP="00A126C1">
      <w:pPr>
        <w:pStyle w:val="FootnoteText"/>
        <w:spacing w:after="120"/>
        <w:ind w:left="709" w:hanging="709"/>
        <w:jc w:val="both"/>
        <w:rPr>
          <w:rFonts w:asciiTheme="majorHAnsi" w:hAnsiTheme="majorHAnsi"/>
          <w:sz w:val="22"/>
          <w:szCs w:val="22"/>
          <w:lang w:val="en-US"/>
        </w:rPr>
      </w:pPr>
      <w:r w:rsidRPr="001C4EBD">
        <w:rPr>
          <w:rFonts w:asciiTheme="majorHAnsi" w:hAnsiTheme="majorHAnsi"/>
          <w:sz w:val="22"/>
          <w:szCs w:val="22"/>
          <w:lang w:val="en-US"/>
        </w:rPr>
        <w:t xml:space="preserve">Altman, Micah, y Michael P. McDonald (2010), </w:t>
      </w:r>
      <w:r w:rsidRPr="001C4EBD">
        <w:rPr>
          <w:rFonts w:asciiTheme="majorHAnsi" w:hAnsiTheme="majorHAnsi"/>
          <w:i/>
          <w:sz w:val="22"/>
          <w:szCs w:val="22"/>
          <w:lang w:val="en-US"/>
        </w:rPr>
        <w:t>The Promise and Perils of Computers in Redistricting</w:t>
      </w:r>
      <w:r w:rsidRPr="001C4EBD">
        <w:rPr>
          <w:rFonts w:asciiTheme="majorHAnsi" w:hAnsiTheme="majorHAnsi"/>
          <w:sz w:val="22"/>
          <w:szCs w:val="22"/>
          <w:lang w:val="en-US"/>
        </w:rPr>
        <w:t xml:space="preserve">, </w:t>
      </w:r>
      <w:r w:rsidRPr="001C4EBD">
        <w:rPr>
          <w:rStyle w:val="Emphasis"/>
          <w:rFonts w:asciiTheme="majorHAnsi" w:hAnsiTheme="majorHAnsi"/>
          <w:i w:val="0"/>
          <w:sz w:val="22"/>
          <w:szCs w:val="22"/>
          <w:lang w:val="en-US"/>
        </w:rPr>
        <w:t>Duke Journal of Constitutional Law and Public Policy, 69 (5), 69-111</w:t>
      </w:r>
      <w:r w:rsidRPr="00052E78">
        <w:rPr>
          <w:rFonts w:asciiTheme="majorHAnsi" w:hAnsiTheme="majorHAnsi"/>
          <w:sz w:val="22"/>
          <w:szCs w:val="22"/>
          <w:lang w:val="en-US"/>
        </w:rPr>
        <w:t>.</w:t>
      </w:r>
    </w:p>
    <w:p w14:paraId="107FB440" w14:textId="77777777" w:rsidR="009E7A20" w:rsidRPr="00D10FE9" w:rsidRDefault="009E7A20" w:rsidP="00A126C1">
      <w:pPr>
        <w:pStyle w:val="FootnoteText"/>
        <w:spacing w:after="120"/>
        <w:ind w:left="709" w:hanging="709"/>
        <w:jc w:val="both"/>
        <w:rPr>
          <w:rFonts w:asciiTheme="majorHAnsi" w:hAnsiTheme="majorHAnsi"/>
          <w:sz w:val="22"/>
          <w:szCs w:val="22"/>
          <w:lang w:val="en-US"/>
        </w:rPr>
      </w:pPr>
      <w:r w:rsidRPr="00052E78">
        <w:rPr>
          <w:rFonts w:asciiTheme="majorHAnsi" w:hAnsiTheme="majorHAnsi"/>
          <w:sz w:val="22"/>
          <w:szCs w:val="22"/>
        </w:rPr>
        <w:t xml:space="preserve">Antoniano Villalobos </w:t>
      </w:r>
      <w:proofErr w:type="spellStart"/>
      <w:r w:rsidRPr="00052E78">
        <w:rPr>
          <w:rFonts w:asciiTheme="majorHAnsi" w:hAnsiTheme="majorHAnsi"/>
          <w:sz w:val="22"/>
          <w:szCs w:val="22"/>
        </w:rPr>
        <w:t>Isadora</w:t>
      </w:r>
      <w:proofErr w:type="spellEnd"/>
      <w:r w:rsidRPr="00052E78">
        <w:rPr>
          <w:rFonts w:asciiTheme="majorHAnsi" w:hAnsiTheme="majorHAnsi"/>
          <w:sz w:val="22"/>
          <w:szCs w:val="22"/>
        </w:rPr>
        <w:t xml:space="preserve"> (2006), El recocido simulado aplicado al problema de redistritación electoral, Tesis de licenciatura, ITAM, México DF.</w:t>
      </w:r>
    </w:p>
    <w:p w14:paraId="0E32C522" w14:textId="77777777" w:rsidR="006C589B" w:rsidRPr="006D426F" w:rsidRDefault="006C589B" w:rsidP="006C589B">
      <w:pPr>
        <w:spacing w:after="120"/>
        <w:ind w:left="709" w:hanging="709"/>
        <w:jc w:val="both"/>
        <w:rPr>
          <w:rFonts w:asciiTheme="majorHAnsi" w:hAnsiTheme="majorHAnsi"/>
          <w:sz w:val="22"/>
          <w:szCs w:val="22"/>
        </w:rPr>
      </w:pPr>
      <w:r w:rsidRPr="00D82E08">
        <w:rPr>
          <w:rFonts w:asciiTheme="majorHAnsi" w:hAnsiTheme="majorHAnsi"/>
          <w:sz w:val="22"/>
          <w:szCs w:val="22"/>
        </w:rPr>
        <w:t xml:space="preserve">California </w:t>
      </w:r>
      <w:proofErr w:type="spellStart"/>
      <w:r w:rsidRPr="00D82E08">
        <w:rPr>
          <w:rFonts w:asciiTheme="majorHAnsi" w:hAnsiTheme="majorHAnsi"/>
          <w:sz w:val="22"/>
          <w:szCs w:val="22"/>
        </w:rPr>
        <w:t>Citizens</w:t>
      </w:r>
      <w:proofErr w:type="spellEnd"/>
      <w:r w:rsidRPr="00D82E08">
        <w:rPr>
          <w:rFonts w:asciiTheme="majorHAnsi" w:hAnsiTheme="majorHAnsi"/>
          <w:sz w:val="22"/>
          <w:szCs w:val="22"/>
        </w:rPr>
        <w:t xml:space="preserve"> </w:t>
      </w:r>
      <w:proofErr w:type="spellStart"/>
      <w:r w:rsidRPr="00D82E08">
        <w:rPr>
          <w:rFonts w:asciiTheme="majorHAnsi" w:hAnsiTheme="majorHAnsi"/>
          <w:sz w:val="22"/>
          <w:szCs w:val="22"/>
        </w:rPr>
        <w:t>Redistricting</w:t>
      </w:r>
      <w:proofErr w:type="spellEnd"/>
      <w:r w:rsidRPr="00D82E08">
        <w:rPr>
          <w:rFonts w:asciiTheme="majorHAnsi" w:hAnsiTheme="majorHAnsi"/>
          <w:sz w:val="22"/>
          <w:szCs w:val="22"/>
        </w:rPr>
        <w:t xml:space="preserve"> </w:t>
      </w:r>
      <w:proofErr w:type="spellStart"/>
      <w:r w:rsidRPr="00D82E08">
        <w:rPr>
          <w:rFonts w:asciiTheme="majorHAnsi" w:hAnsiTheme="majorHAnsi"/>
          <w:sz w:val="22"/>
          <w:szCs w:val="22"/>
        </w:rPr>
        <w:t>Commission</w:t>
      </w:r>
      <w:proofErr w:type="spellEnd"/>
      <w:r w:rsidRPr="00D82E08">
        <w:rPr>
          <w:rFonts w:asciiTheme="majorHAnsi" w:hAnsiTheme="majorHAnsi"/>
          <w:sz w:val="22"/>
          <w:szCs w:val="22"/>
        </w:rPr>
        <w:t xml:space="preserve"> (2011), Disponible en: </w:t>
      </w:r>
      <w:hyperlink r:id="rId26" w:history="1">
        <w:r w:rsidRPr="001C4EBD">
          <w:rPr>
            <w:rStyle w:val="Hyperlink"/>
            <w:rFonts w:asciiTheme="majorHAnsi" w:hAnsiTheme="majorHAnsi"/>
            <w:sz w:val="22"/>
            <w:szCs w:val="22"/>
          </w:rPr>
          <w:t>http://wedrawthelines.ca.gov/</w:t>
        </w:r>
      </w:hyperlink>
      <w:r w:rsidRPr="006D426F">
        <w:rPr>
          <w:rFonts w:asciiTheme="majorHAnsi" w:hAnsiTheme="majorHAnsi"/>
          <w:sz w:val="22"/>
          <w:szCs w:val="22"/>
        </w:rPr>
        <w:t>, Consultada en 26 de Julio de 2011.</w:t>
      </w:r>
    </w:p>
    <w:p w14:paraId="4CC16093" w14:textId="77777777" w:rsidR="003D3F9A" w:rsidRPr="004F2B47" w:rsidRDefault="003D3F9A" w:rsidP="003D3F9A">
      <w:pPr>
        <w:spacing w:after="120"/>
        <w:ind w:left="709" w:hanging="709"/>
        <w:jc w:val="both"/>
        <w:rPr>
          <w:rFonts w:asciiTheme="majorHAnsi" w:hAnsiTheme="majorHAnsi"/>
          <w:sz w:val="22"/>
          <w:szCs w:val="22"/>
        </w:rPr>
      </w:pPr>
      <w:r w:rsidRPr="000E3EA4">
        <w:rPr>
          <w:rFonts w:asciiTheme="majorHAnsi" w:hAnsiTheme="majorHAnsi"/>
          <w:sz w:val="22"/>
          <w:szCs w:val="22"/>
        </w:rPr>
        <w:t xml:space="preserve">Cox, Gary W. y Jonathan N. </w:t>
      </w:r>
      <w:proofErr w:type="spellStart"/>
      <w:r w:rsidRPr="000E3EA4">
        <w:rPr>
          <w:rFonts w:asciiTheme="majorHAnsi" w:hAnsiTheme="majorHAnsi"/>
          <w:sz w:val="22"/>
          <w:szCs w:val="22"/>
        </w:rPr>
        <w:t>Katz</w:t>
      </w:r>
      <w:proofErr w:type="spellEnd"/>
      <w:r w:rsidRPr="000E3EA4">
        <w:rPr>
          <w:rFonts w:asciiTheme="majorHAnsi" w:hAnsiTheme="majorHAnsi"/>
          <w:sz w:val="22"/>
          <w:szCs w:val="22"/>
        </w:rPr>
        <w:t xml:space="preserve"> (2002), </w:t>
      </w:r>
      <w:proofErr w:type="spellStart"/>
      <w:r w:rsidRPr="000E3EA4">
        <w:rPr>
          <w:rFonts w:asciiTheme="majorHAnsi" w:hAnsiTheme="majorHAnsi"/>
          <w:i/>
          <w:sz w:val="22"/>
          <w:szCs w:val="22"/>
        </w:rPr>
        <w:t>Elb</w:t>
      </w:r>
      <w:r w:rsidRPr="004D2098">
        <w:rPr>
          <w:rFonts w:asciiTheme="majorHAnsi" w:hAnsiTheme="majorHAnsi"/>
          <w:i/>
          <w:sz w:val="22"/>
          <w:szCs w:val="22"/>
        </w:rPr>
        <w:t>ridge</w:t>
      </w:r>
      <w:proofErr w:type="spellEnd"/>
      <w:r w:rsidRPr="004D2098">
        <w:rPr>
          <w:rFonts w:asciiTheme="majorHAnsi" w:hAnsiTheme="majorHAnsi"/>
          <w:i/>
          <w:sz w:val="22"/>
          <w:szCs w:val="22"/>
        </w:rPr>
        <w:t xml:space="preserve"> </w:t>
      </w:r>
      <w:proofErr w:type="spellStart"/>
      <w:r w:rsidRPr="004D2098">
        <w:rPr>
          <w:rFonts w:asciiTheme="majorHAnsi" w:hAnsiTheme="majorHAnsi"/>
          <w:i/>
          <w:sz w:val="22"/>
          <w:szCs w:val="22"/>
        </w:rPr>
        <w:t>Gerry´s</w:t>
      </w:r>
      <w:proofErr w:type="spellEnd"/>
      <w:r w:rsidRPr="004D2098">
        <w:rPr>
          <w:rFonts w:asciiTheme="majorHAnsi" w:hAnsiTheme="majorHAnsi"/>
          <w:i/>
          <w:sz w:val="22"/>
          <w:szCs w:val="22"/>
        </w:rPr>
        <w:t xml:space="preserve"> </w:t>
      </w:r>
      <w:proofErr w:type="spellStart"/>
      <w:r w:rsidRPr="004D2098">
        <w:rPr>
          <w:rFonts w:asciiTheme="majorHAnsi" w:hAnsiTheme="majorHAnsi"/>
          <w:i/>
          <w:sz w:val="22"/>
          <w:szCs w:val="22"/>
        </w:rPr>
        <w:t>Salamander</w:t>
      </w:r>
      <w:proofErr w:type="spellEnd"/>
      <w:r w:rsidRPr="004D2098">
        <w:rPr>
          <w:rFonts w:asciiTheme="majorHAnsi" w:hAnsiTheme="majorHAnsi"/>
          <w:i/>
          <w:sz w:val="22"/>
          <w:szCs w:val="22"/>
        </w:rPr>
        <w:t xml:space="preserve">, Electoral </w:t>
      </w:r>
      <w:proofErr w:type="spellStart"/>
      <w:r w:rsidRPr="004D2098">
        <w:rPr>
          <w:rFonts w:asciiTheme="majorHAnsi" w:hAnsiTheme="majorHAnsi"/>
          <w:i/>
          <w:sz w:val="22"/>
          <w:szCs w:val="22"/>
        </w:rPr>
        <w:t>Consequences</w:t>
      </w:r>
      <w:proofErr w:type="spellEnd"/>
      <w:r w:rsidRPr="004D2098">
        <w:rPr>
          <w:rFonts w:asciiTheme="majorHAnsi" w:hAnsiTheme="majorHAnsi"/>
          <w:i/>
          <w:sz w:val="22"/>
          <w:szCs w:val="22"/>
        </w:rPr>
        <w:t xml:space="preserve"> of </w:t>
      </w:r>
      <w:proofErr w:type="spellStart"/>
      <w:r w:rsidRPr="004D2098">
        <w:rPr>
          <w:rFonts w:asciiTheme="majorHAnsi" w:hAnsiTheme="majorHAnsi"/>
          <w:i/>
          <w:sz w:val="22"/>
          <w:szCs w:val="22"/>
        </w:rPr>
        <w:t>the</w:t>
      </w:r>
      <w:proofErr w:type="spellEnd"/>
      <w:r w:rsidRPr="004D2098">
        <w:rPr>
          <w:rFonts w:asciiTheme="majorHAnsi" w:hAnsiTheme="majorHAnsi"/>
          <w:i/>
          <w:sz w:val="22"/>
          <w:szCs w:val="22"/>
        </w:rPr>
        <w:t xml:space="preserve"> </w:t>
      </w:r>
      <w:proofErr w:type="spellStart"/>
      <w:r w:rsidRPr="004D2098">
        <w:rPr>
          <w:rFonts w:asciiTheme="majorHAnsi" w:hAnsiTheme="majorHAnsi"/>
          <w:i/>
          <w:sz w:val="22"/>
          <w:szCs w:val="22"/>
        </w:rPr>
        <w:t>Reapportionment</w:t>
      </w:r>
      <w:proofErr w:type="spellEnd"/>
      <w:r w:rsidRPr="004D2098">
        <w:rPr>
          <w:rFonts w:asciiTheme="majorHAnsi" w:hAnsiTheme="majorHAnsi"/>
          <w:i/>
          <w:sz w:val="22"/>
          <w:szCs w:val="22"/>
        </w:rPr>
        <w:t xml:space="preserve"> </w:t>
      </w:r>
      <w:proofErr w:type="spellStart"/>
      <w:r w:rsidRPr="004D2098">
        <w:rPr>
          <w:rFonts w:asciiTheme="majorHAnsi" w:hAnsiTheme="majorHAnsi"/>
          <w:i/>
          <w:sz w:val="22"/>
          <w:szCs w:val="22"/>
        </w:rPr>
        <w:t>Revolution</w:t>
      </w:r>
      <w:proofErr w:type="spellEnd"/>
      <w:r w:rsidRPr="004F2B47">
        <w:rPr>
          <w:rFonts w:asciiTheme="majorHAnsi" w:hAnsiTheme="majorHAnsi"/>
          <w:sz w:val="22"/>
          <w:szCs w:val="22"/>
        </w:rPr>
        <w:t xml:space="preserve">, Cambridge, Cambridge </w:t>
      </w:r>
      <w:proofErr w:type="spellStart"/>
      <w:r w:rsidRPr="004F2B47">
        <w:rPr>
          <w:rFonts w:asciiTheme="majorHAnsi" w:hAnsiTheme="majorHAnsi"/>
          <w:sz w:val="22"/>
          <w:szCs w:val="22"/>
        </w:rPr>
        <w:t>University</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Press</w:t>
      </w:r>
      <w:proofErr w:type="spellEnd"/>
      <w:r w:rsidRPr="004F2B47">
        <w:rPr>
          <w:rFonts w:asciiTheme="majorHAnsi" w:hAnsiTheme="majorHAnsi"/>
          <w:sz w:val="22"/>
          <w:szCs w:val="22"/>
        </w:rPr>
        <w:t>.</w:t>
      </w:r>
    </w:p>
    <w:p w14:paraId="4C096B45" w14:textId="36AF8D0A" w:rsidR="00196AB5" w:rsidRPr="00196AB5" w:rsidRDefault="00196AB5" w:rsidP="00663901">
      <w:pPr>
        <w:pStyle w:val="FootnoteText"/>
        <w:spacing w:after="120"/>
        <w:ind w:left="709" w:hanging="709"/>
        <w:jc w:val="both"/>
        <w:rPr>
          <w:ins w:id="405" w:author="Alejandro Trelles" w:date="2012-10-16T01:09:00Z"/>
          <w:rFonts w:asciiTheme="majorHAnsi" w:hAnsiTheme="majorHAnsi"/>
          <w:sz w:val="22"/>
          <w:szCs w:val="22"/>
        </w:rPr>
      </w:pPr>
      <w:ins w:id="406" w:author="Alejandro Trelles" w:date="2012-10-16T01:09:00Z">
        <w:r>
          <w:rPr>
            <w:rFonts w:asciiTheme="majorHAnsi" w:hAnsiTheme="majorHAnsi"/>
            <w:sz w:val="22"/>
            <w:szCs w:val="22"/>
          </w:rPr>
          <w:t xml:space="preserve">Dávila, Israel (2007), </w:t>
        </w:r>
      </w:ins>
      <w:ins w:id="407" w:author="Alejandro Trelles" w:date="2012-10-16T01:10:00Z">
        <w:r>
          <w:rPr>
            <w:rFonts w:asciiTheme="majorHAnsi" w:hAnsiTheme="majorHAnsi"/>
            <w:sz w:val="22"/>
            <w:szCs w:val="22"/>
          </w:rPr>
          <w:t xml:space="preserve">“PRI y gobierno del </w:t>
        </w:r>
        <w:proofErr w:type="spellStart"/>
        <w:r>
          <w:rPr>
            <w:rFonts w:asciiTheme="majorHAnsi" w:hAnsiTheme="majorHAnsi"/>
            <w:sz w:val="22"/>
            <w:szCs w:val="22"/>
          </w:rPr>
          <w:t>Edomex</w:t>
        </w:r>
        <w:proofErr w:type="spellEnd"/>
        <w:r>
          <w:rPr>
            <w:rFonts w:asciiTheme="majorHAnsi" w:hAnsiTheme="majorHAnsi"/>
            <w:sz w:val="22"/>
            <w:szCs w:val="22"/>
          </w:rPr>
          <w:t xml:space="preserve"> entrampan </w:t>
        </w:r>
        <w:proofErr w:type="spellStart"/>
        <w:r>
          <w:rPr>
            <w:rFonts w:asciiTheme="majorHAnsi" w:hAnsiTheme="majorHAnsi"/>
            <w:sz w:val="22"/>
            <w:szCs w:val="22"/>
          </w:rPr>
          <w:t>redistrictaión</w:t>
        </w:r>
        <w:proofErr w:type="spellEnd"/>
        <w:r>
          <w:rPr>
            <w:rFonts w:asciiTheme="majorHAnsi" w:hAnsiTheme="majorHAnsi"/>
            <w:sz w:val="22"/>
            <w:szCs w:val="22"/>
          </w:rPr>
          <w:t xml:space="preserve">”, </w:t>
        </w:r>
        <w:r>
          <w:rPr>
            <w:rFonts w:asciiTheme="majorHAnsi" w:hAnsiTheme="majorHAnsi"/>
            <w:i/>
            <w:sz w:val="22"/>
            <w:szCs w:val="22"/>
          </w:rPr>
          <w:t xml:space="preserve">La Jornada, </w:t>
        </w:r>
      </w:ins>
      <w:ins w:id="408" w:author="Alejandro Trelles" w:date="2012-10-16T01:11:00Z">
        <w:r>
          <w:rPr>
            <w:rFonts w:asciiTheme="majorHAnsi" w:hAnsiTheme="majorHAnsi"/>
            <w:sz w:val="22"/>
            <w:szCs w:val="22"/>
          </w:rPr>
          <w:t xml:space="preserve">Toluca, México, 8 de diciembre de 2007. </w:t>
        </w:r>
      </w:ins>
    </w:p>
    <w:p w14:paraId="30C0B951" w14:textId="20650917" w:rsidR="00663901" w:rsidRPr="00661540" w:rsidRDefault="006C589B" w:rsidP="00663901">
      <w:pPr>
        <w:pStyle w:val="FootnoteText"/>
        <w:spacing w:after="120"/>
        <w:ind w:left="709" w:hanging="709"/>
        <w:jc w:val="both"/>
        <w:rPr>
          <w:ins w:id="409" w:author="Alejandro Trelles" w:date="2012-10-14T22:50:00Z"/>
          <w:rFonts w:asciiTheme="majorHAnsi" w:hAnsiTheme="majorHAnsi"/>
          <w:i/>
          <w:sz w:val="22"/>
          <w:szCs w:val="22"/>
        </w:rPr>
      </w:pPr>
      <w:proofErr w:type="spellStart"/>
      <w:r w:rsidRPr="004F2B47">
        <w:rPr>
          <w:rFonts w:asciiTheme="majorHAnsi" w:hAnsiTheme="majorHAnsi"/>
          <w:sz w:val="22"/>
          <w:szCs w:val="22"/>
        </w:rPr>
        <w:t>Edsall</w:t>
      </w:r>
      <w:proofErr w:type="spellEnd"/>
      <w:r w:rsidRPr="004F2B47">
        <w:rPr>
          <w:rFonts w:asciiTheme="majorHAnsi" w:hAnsiTheme="majorHAnsi"/>
          <w:sz w:val="22"/>
          <w:szCs w:val="22"/>
        </w:rPr>
        <w:t>, Thomas B. (1991), “</w:t>
      </w:r>
      <w:proofErr w:type="spellStart"/>
      <w:r w:rsidRPr="004F2B47">
        <w:rPr>
          <w:rFonts w:asciiTheme="majorHAnsi" w:hAnsiTheme="majorHAnsi"/>
          <w:sz w:val="22"/>
          <w:szCs w:val="22"/>
        </w:rPr>
        <w:t>Court</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Remap</w:t>
      </w:r>
      <w:proofErr w:type="spellEnd"/>
      <w:r w:rsidRPr="004F2B47">
        <w:rPr>
          <w:rFonts w:asciiTheme="majorHAnsi" w:hAnsiTheme="majorHAnsi"/>
          <w:sz w:val="22"/>
          <w:szCs w:val="22"/>
        </w:rPr>
        <w:t xml:space="preserve"> Plan </w:t>
      </w:r>
      <w:proofErr w:type="spellStart"/>
      <w:r w:rsidRPr="004F2B47">
        <w:rPr>
          <w:rFonts w:asciiTheme="majorHAnsi" w:hAnsiTheme="majorHAnsi"/>
          <w:sz w:val="22"/>
          <w:szCs w:val="22"/>
        </w:rPr>
        <w:t>Could</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Cut</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Democrats</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Clout</w:t>
      </w:r>
      <w:proofErr w:type="spellEnd"/>
      <w:r w:rsidRPr="004F2B47">
        <w:rPr>
          <w:rFonts w:asciiTheme="majorHAnsi" w:hAnsiTheme="majorHAnsi"/>
          <w:sz w:val="22"/>
          <w:szCs w:val="22"/>
        </w:rPr>
        <w:t xml:space="preserve"> in California,” </w:t>
      </w:r>
      <w:proofErr w:type="spellStart"/>
      <w:r w:rsidRPr="004F2B47">
        <w:rPr>
          <w:rFonts w:asciiTheme="majorHAnsi" w:hAnsiTheme="majorHAnsi"/>
          <w:i/>
          <w:sz w:val="22"/>
          <w:szCs w:val="22"/>
        </w:rPr>
        <w:t>The</w:t>
      </w:r>
      <w:proofErr w:type="spellEnd"/>
      <w:r w:rsidRPr="004F2B47">
        <w:rPr>
          <w:rFonts w:asciiTheme="majorHAnsi" w:hAnsiTheme="majorHAnsi"/>
          <w:i/>
          <w:sz w:val="22"/>
          <w:szCs w:val="22"/>
        </w:rPr>
        <w:t xml:space="preserve"> Washington Post, </w:t>
      </w:r>
      <w:r w:rsidRPr="004F2B47">
        <w:rPr>
          <w:rFonts w:asciiTheme="majorHAnsi" w:hAnsiTheme="majorHAnsi"/>
          <w:sz w:val="22"/>
          <w:szCs w:val="22"/>
        </w:rPr>
        <w:t xml:space="preserve">Washington D.C., </w:t>
      </w:r>
      <w:proofErr w:type="spellStart"/>
      <w:r w:rsidRPr="004F2B47">
        <w:rPr>
          <w:rFonts w:asciiTheme="majorHAnsi" w:hAnsiTheme="majorHAnsi"/>
          <w:sz w:val="22"/>
          <w:szCs w:val="22"/>
        </w:rPr>
        <w:t>December</w:t>
      </w:r>
      <w:proofErr w:type="spellEnd"/>
      <w:r w:rsidRPr="009C67A6">
        <w:rPr>
          <w:rFonts w:asciiTheme="majorHAnsi" w:hAnsiTheme="majorHAnsi"/>
          <w:sz w:val="22"/>
          <w:szCs w:val="22"/>
        </w:rPr>
        <w:t xml:space="preserve"> 4</w:t>
      </w:r>
      <w:r w:rsidRPr="009C67A6">
        <w:rPr>
          <w:rFonts w:asciiTheme="majorHAnsi" w:hAnsiTheme="majorHAnsi"/>
          <w:sz w:val="22"/>
          <w:szCs w:val="22"/>
          <w:vertAlign w:val="superscript"/>
        </w:rPr>
        <w:t>th</w:t>
      </w:r>
      <w:r w:rsidRPr="009C67A6">
        <w:rPr>
          <w:rFonts w:asciiTheme="majorHAnsi" w:hAnsiTheme="majorHAnsi"/>
          <w:sz w:val="22"/>
          <w:szCs w:val="22"/>
        </w:rPr>
        <w:t>, 1991.</w:t>
      </w:r>
      <w:r w:rsidRPr="00661540">
        <w:rPr>
          <w:rFonts w:asciiTheme="majorHAnsi" w:hAnsiTheme="majorHAnsi"/>
          <w:i/>
          <w:sz w:val="22"/>
          <w:szCs w:val="22"/>
        </w:rPr>
        <w:t xml:space="preserve"> </w:t>
      </w:r>
    </w:p>
    <w:p w14:paraId="24133540" w14:textId="612596E4" w:rsidR="00BE107E" w:rsidRPr="00621963" w:rsidRDefault="00E31027" w:rsidP="00FD7B6A">
      <w:pPr>
        <w:pStyle w:val="FootnoteText"/>
        <w:spacing w:after="120"/>
        <w:ind w:left="709" w:hanging="709"/>
        <w:jc w:val="both"/>
        <w:rPr>
          <w:rFonts w:asciiTheme="majorHAnsi" w:eastAsia="Times New Roman" w:hAnsiTheme="majorHAnsi" w:cs="Times New Roman"/>
          <w:sz w:val="22"/>
          <w:szCs w:val="22"/>
        </w:rPr>
      </w:pPr>
      <w:ins w:id="410" w:author="Alejandro Trelles" w:date="2012-10-14T22:45:00Z">
        <w:r w:rsidRPr="00C67AF6">
          <w:rPr>
            <w:rFonts w:asciiTheme="majorHAnsi" w:hAnsiTheme="majorHAnsi"/>
            <w:sz w:val="22"/>
            <w:szCs w:val="22"/>
          </w:rPr>
          <w:t>El Portal de la Noticia</w:t>
        </w:r>
        <w:r w:rsidR="00BE107E" w:rsidRPr="00C67AF6">
          <w:rPr>
            <w:rFonts w:asciiTheme="majorHAnsi" w:hAnsiTheme="majorHAnsi"/>
            <w:sz w:val="22"/>
            <w:szCs w:val="22"/>
          </w:rPr>
          <w:t xml:space="preserve"> </w:t>
        </w:r>
      </w:ins>
      <w:ins w:id="411" w:author="Alejandro Trelles" w:date="2012-10-14T22:46:00Z">
        <w:r w:rsidRPr="00C67AF6">
          <w:rPr>
            <w:rFonts w:asciiTheme="majorHAnsi" w:hAnsiTheme="majorHAnsi"/>
            <w:sz w:val="22"/>
            <w:szCs w:val="22"/>
          </w:rPr>
          <w:t>(</w:t>
        </w:r>
      </w:ins>
      <w:ins w:id="412" w:author="Alejandro Trelles" w:date="2012-10-14T22:45:00Z">
        <w:r w:rsidR="00BE107E" w:rsidRPr="00C67AF6">
          <w:rPr>
            <w:rFonts w:asciiTheme="majorHAnsi" w:hAnsiTheme="majorHAnsi"/>
            <w:sz w:val="22"/>
            <w:szCs w:val="22"/>
          </w:rPr>
          <w:t>2012</w:t>
        </w:r>
      </w:ins>
      <w:ins w:id="413" w:author="Alejandro Trelles" w:date="2012-10-14T22:46:00Z">
        <w:r w:rsidRPr="00C67AF6">
          <w:rPr>
            <w:rFonts w:asciiTheme="majorHAnsi" w:hAnsiTheme="majorHAnsi"/>
            <w:sz w:val="22"/>
            <w:szCs w:val="22"/>
          </w:rPr>
          <w:t>)</w:t>
        </w:r>
      </w:ins>
      <w:ins w:id="414" w:author="Alejandro Trelles" w:date="2012-10-14T22:45:00Z">
        <w:r w:rsidRPr="00C67AF6">
          <w:rPr>
            <w:rFonts w:asciiTheme="majorHAnsi" w:hAnsiTheme="majorHAnsi"/>
            <w:sz w:val="22"/>
            <w:szCs w:val="22"/>
          </w:rPr>
          <w:t xml:space="preserve">, </w:t>
        </w:r>
      </w:ins>
      <w:ins w:id="415" w:author="Alejandro Trelles" w:date="2012-10-14T22:46:00Z">
        <w:r w:rsidRPr="00C67AF6">
          <w:rPr>
            <w:rFonts w:asciiTheme="majorHAnsi" w:eastAsia="Times New Roman" w:hAnsiTheme="majorHAnsi" w:cs="Times New Roman"/>
            <w:sz w:val="22"/>
            <w:szCs w:val="22"/>
          </w:rPr>
          <w:t xml:space="preserve">Planea IFE redistritación en Sonora, </w:t>
        </w:r>
      </w:ins>
      <w:ins w:id="416" w:author="Alejandro Trelles" w:date="2012-10-14T22:47:00Z">
        <w:r w:rsidRPr="00F9584D">
          <w:rPr>
            <w:rFonts w:asciiTheme="majorHAnsi" w:eastAsia="Times New Roman" w:hAnsiTheme="majorHAnsi" w:cs="Times New Roman"/>
            <w:sz w:val="22"/>
            <w:szCs w:val="22"/>
          </w:rPr>
          <w:t xml:space="preserve">Sábado 4 de agosto de 2012. </w:t>
        </w:r>
      </w:ins>
      <w:ins w:id="417" w:author="Alejandro Trelles" w:date="2012-10-14T22:48:00Z">
        <w:r w:rsidRPr="00196AB5">
          <w:rPr>
            <w:rFonts w:asciiTheme="majorHAnsi" w:eastAsia="Times New Roman" w:hAnsiTheme="majorHAnsi" w:cs="Times New Roman"/>
            <w:sz w:val="22"/>
            <w:szCs w:val="22"/>
          </w:rPr>
          <w:t xml:space="preserve">Artículo Consultado el 14 de octubre de 2012. </w:t>
        </w:r>
      </w:ins>
      <w:ins w:id="418" w:author="Alejandro Trelles" w:date="2012-10-14T22:47:00Z">
        <w:r w:rsidRPr="00D86BC9">
          <w:rPr>
            <w:rFonts w:asciiTheme="majorHAnsi" w:eastAsia="Times New Roman" w:hAnsiTheme="majorHAnsi" w:cs="Times New Roman"/>
            <w:sz w:val="22"/>
            <w:szCs w:val="22"/>
          </w:rPr>
          <w:t>A</w:t>
        </w:r>
      </w:ins>
      <w:ins w:id="419" w:author="Alejandro Trelles" w:date="2012-10-14T22:48:00Z">
        <w:r w:rsidRPr="00D86BC9">
          <w:rPr>
            <w:rFonts w:asciiTheme="majorHAnsi" w:eastAsia="Times New Roman" w:hAnsiTheme="majorHAnsi" w:cs="Times New Roman"/>
            <w:sz w:val="22"/>
            <w:szCs w:val="22"/>
          </w:rPr>
          <w:t xml:space="preserve">rtículo </w:t>
        </w:r>
      </w:ins>
      <w:ins w:id="420" w:author="Alejandro Trelles" w:date="2012-10-14T22:49:00Z">
        <w:r w:rsidR="00663901" w:rsidRPr="00C3126F">
          <w:rPr>
            <w:rFonts w:asciiTheme="majorHAnsi" w:eastAsia="Times New Roman" w:hAnsiTheme="majorHAnsi" w:cs="Times New Roman"/>
            <w:sz w:val="22"/>
            <w:szCs w:val="22"/>
          </w:rPr>
          <w:t xml:space="preserve"> disponible en:</w:t>
        </w:r>
      </w:ins>
      <w:ins w:id="421" w:author="Alejandro Trelles" w:date="2012-10-14T22:50:00Z">
        <w:r w:rsidR="00663901" w:rsidRPr="00C3126F">
          <w:rPr>
            <w:rFonts w:asciiTheme="majorHAnsi" w:eastAsia="Times New Roman" w:hAnsiTheme="majorHAnsi" w:cs="Times New Roman"/>
            <w:sz w:val="22"/>
            <w:szCs w:val="22"/>
          </w:rPr>
          <w:t xml:space="preserve">   </w:t>
        </w:r>
      </w:ins>
      <w:ins w:id="422" w:author="Alejandro Trelles" w:date="2012-10-14T22:49:00Z">
        <w:r w:rsidR="00663901" w:rsidRPr="00EE43BC">
          <w:rPr>
            <w:rFonts w:asciiTheme="majorHAnsi" w:eastAsia="Times New Roman" w:hAnsiTheme="majorHAnsi" w:cs="Times New Roman"/>
            <w:sz w:val="22"/>
            <w:szCs w:val="22"/>
          </w:rPr>
          <w:t>http://elportaldelanoticia.com/index.php?option=com_content&amp;view=article&amp;id=5502:planea-ife-redistritacion-en-sonora-principalmente-e</w:t>
        </w:r>
        <w:r w:rsidR="00663901" w:rsidRPr="00621963">
          <w:rPr>
            <w:rFonts w:asciiTheme="majorHAnsi" w:eastAsia="Times New Roman" w:hAnsiTheme="majorHAnsi" w:cs="Times New Roman"/>
            <w:sz w:val="22"/>
            <w:szCs w:val="22"/>
          </w:rPr>
          <w:t>n-el-distrito-04&amp;catid=40:estatal&amp;Itemid=119</w:t>
        </w:r>
      </w:ins>
    </w:p>
    <w:p w14:paraId="4B1BA1DC" w14:textId="77777777" w:rsidR="006C589B" w:rsidRPr="005B5943" w:rsidRDefault="006C589B" w:rsidP="006C589B">
      <w:pPr>
        <w:pStyle w:val="FootnoteText"/>
        <w:spacing w:after="120"/>
        <w:ind w:left="709" w:hanging="709"/>
        <w:jc w:val="both"/>
        <w:rPr>
          <w:rFonts w:asciiTheme="majorHAnsi" w:hAnsiTheme="majorHAnsi"/>
          <w:sz w:val="22"/>
          <w:szCs w:val="22"/>
        </w:rPr>
      </w:pPr>
      <w:proofErr w:type="spellStart"/>
      <w:r w:rsidRPr="005B5943">
        <w:rPr>
          <w:rFonts w:asciiTheme="majorHAnsi" w:hAnsiTheme="majorHAnsi"/>
          <w:sz w:val="22"/>
          <w:szCs w:val="22"/>
        </w:rPr>
        <w:t>Finnegan</w:t>
      </w:r>
      <w:proofErr w:type="spellEnd"/>
      <w:r w:rsidRPr="005B5943">
        <w:rPr>
          <w:rFonts w:asciiTheme="majorHAnsi" w:hAnsiTheme="majorHAnsi"/>
          <w:sz w:val="22"/>
          <w:szCs w:val="22"/>
        </w:rPr>
        <w:t xml:space="preserve">, Michael (2001), “Latinos </w:t>
      </w:r>
      <w:proofErr w:type="spellStart"/>
      <w:r w:rsidRPr="005B5943">
        <w:rPr>
          <w:rFonts w:asciiTheme="majorHAnsi" w:hAnsiTheme="majorHAnsi"/>
          <w:sz w:val="22"/>
          <w:szCs w:val="22"/>
        </w:rPr>
        <w:t>may</w:t>
      </w:r>
      <w:proofErr w:type="spellEnd"/>
      <w:r w:rsidRPr="005B5943">
        <w:rPr>
          <w:rFonts w:asciiTheme="majorHAnsi" w:hAnsiTheme="majorHAnsi"/>
          <w:sz w:val="22"/>
          <w:szCs w:val="22"/>
        </w:rPr>
        <w:t xml:space="preserve"> </w:t>
      </w:r>
      <w:proofErr w:type="spellStart"/>
      <w:r w:rsidRPr="005B5943">
        <w:rPr>
          <w:rFonts w:asciiTheme="majorHAnsi" w:hAnsiTheme="majorHAnsi"/>
          <w:sz w:val="22"/>
          <w:szCs w:val="22"/>
        </w:rPr>
        <w:t>Gain</w:t>
      </w:r>
      <w:proofErr w:type="spellEnd"/>
      <w:r w:rsidRPr="005B5943">
        <w:rPr>
          <w:rFonts w:asciiTheme="majorHAnsi" w:hAnsiTheme="majorHAnsi"/>
          <w:sz w:val="22"/>
          <w:szCs w:val="22"/>
        </w:rPr>
        <w:t xml:space="preserve"> </w:t>
      </w:r>
      <w:proofErr w:type="spellStart"/>
      <w:r w:rsidRPr="005B5943">
        <w:rPr>
          <w:rFonts w:asciiTheme="majorHAnsi" w:hAnsiTheme="majorHAnsi"/>
          <w:sz w:val="22"/>
          <w:szCs w:val="22"/>
        </w:rPr>
        <w:t>Few</w:t>
      </w:r>
      <w:proofErr w:type="spellEnd"/>
      <w:r w:rsidRPr="005B5943">
        <w:rPr>
          <w:rFonts w:asciiTheme="majorHAnsi" w:hAnsiTheme="majorHAnsi"/>
          <w:sz w:val="22"/>
          <w:szCs w:val="22"/>
        </w:rPr>
        <w:t xml:space="preserve"> </w:t>
      </w:r>
      <w:proofErr w:type="spellStart"/>
      <w:r w:rsidRPr="005B5943">
        <w:rPr>
          <w:rFonts w:asciiTheme="majorHAnsi" w:hAnsiTheme="majorHAnsi"/>
          <w:sz w:val="22"/>
          <w:szCs w:val="22"/>
        </w:rPr>
        <w:t>Seats</w:t>
      </w:r>
      <w:proofErr w:type="spellEnd"/>
      <w:r w:rsidRPr="005B5943">
        <w:rPr>
          <w:rFonts w:asciiTheme="majorHAnsi" w:hAnsiTheme="majorHAnsi"/>
          <w:sz w:val="22"/>
          <w:szCs w:val="22"/>
        </w:rPr>
        <w:t xml:space="preserve"> in </w:t>
      </w:r>
      <w:proofErr w:type="spellStart"/>
      <w:r w:rsidRPr="005B5943">
        <w:rPr>
          <w:rFonts w:asciiTheme="majorHAnsi" w:hAnsiTheme="majorHAnsi"/>
          <w:sz w:val="22"/>
          <w:szCs w:val="22"/>
        </w:rPr>
        <w:t>Redistricting</w:t>
      </w:r>
      <w:proofErr w:type="spellEnd"/>
      <w:r w:rsidRPr="005B5943">
        <w:rPr>
          <w:rFonts w:asciiTheme="majorHAnsi" w:hAnsiTheme="majorHAnsi"/>
          <w:sz w:val="22"/>
          <w:szCs w:val="22"/>
        </w:rPr>
        <w:t xml:space="preserve">,” </w:t>
      </w:r>
      <w:r w:rsidRPr="005B5943">
        <w:rPr>
          <w:rFonts w:asciiTheme="majorHAnsi" w:hAnsiTheme="majorHAnsi"/>
          <w:i/>
          <w:sz w:val="22"/>
          <w:szCs w:val="22"/>
        </w:rPr>
        <w:t xml:space="preserve">Los </w:t>
      </w:r>
      <w:proofErr w:type="spellStart"/>
      <w:r w:rsidRPr="005B5943">
        <w:rPr>
          <w:rFonts w:asciiTheme="majorHAnsi" w:hAnsiTheme="majorHAnsi"/>
          <w:i/>
          <w:sz w:val="22"/>
          <w:szCs w:val="22"/>
        </w:rPr>
        <w:t>Angeles</w:t>
      </w:r>
      <w:proofErr w:type="spellEnd"/>
      <w:r w:rsidRPr="005B5943">
        <w:rPr>
          <w:rFonts w:asciiTheme="majorHAnsi" w:hAnsiTheme="majorHAnsi"/>
          <w:i/>
          <w:sz w:val="22"/>
          <w:szCs w:val="22"/>
        </w:rPr>
        <w:t xml:space="preserve"> Times, </w:t>
      </w:r>
      <w:r w:rsidRPr="005B5943">
        <w:rPr>
          <w:rFonts w:asciiTheme="majorHAnsi" w:hAnsiTheme="majorHAnsi"/>
          <w:sz w:val="22"/>
          <w:szCs w:val="22"/>
        </w:rPr>
        <w:t xml:space="preserve">Los </w:t>
      </w:r>
      <w:proofErr w:type="spellStart"/>
      <w:r w:rsidRPr="005B5943">
        <w:rPr>
          <w:rFonts w:asciiTheme="majorHAnsi" w:hAnsiTheme="majorHAnsi"/>
          <w:sz w:val="22"/>
          <w:szCs w:val="22"/>
        </w:rPr>
        <w:t>Angeles</w:t>
      </w:r>
      <w:proofErr w:type="spellEnd"/>
      <w:r w:rsidRPr="005B5943">
        <w:rPr>
          <w:rFonts w:asciiTheme="majorHAnsi" w:hAnsiTheme="majorHAnsi"/>
          <w:sz w:val="22"/>
          <w:szCs w:val="22"/>
        </w:rPr>
        <w:t xml:space="preserve">, </w:t>
      </w:r>
      <w:proofErr w:type="spellStart"/>
      <w:r w:rsidRPr="005B5943">
        <w:rPr>
          <w:rFonts w:asciiTheme="majorHAnsi" w:hAnsiTheme="majorHAnsi"/>
          <w:sz w:val="22"/>
          <w:szCs w:val="22"/>
        </w:rPr>
        <w:t>August</w:t>
      </w:r>
      <w:proofErr w:type="spellEnd"/>
      <w:r w:rsidRPr="005B5943">
        <w:rPr>
          <w:rFonts w:asciiTheme="majorHAnsi" w:hAnsiTheme="majorHAnsi"/>
          <w:sz w:val="22"/>
          <w:szCs w:val="22"/>
        </w:rPr>
        <w:t xml:space="preserve"> 26, 2001.</w:t>
      </w:r>
    </w:p>
    <w:p w14:paraId="0CB54699" w14:textId="2054C099" w:rsidR="00D10FE9" w:rsidRPr="0074038C" w:rsidRDefault="00246139" w:rsidP="00246139">
      <w:pPr>
        <w:pStyle w:val="FootnoteText"/>
        <w:spacing w:after="120"/>
        <w:ind w:left="709" w:hanging="709"/>
        <w:jc w:val="both"/>
        <w:rPr>
          <w:ins w:id="423" w:author="Alejandro Trelles" w:date="2012-10-16T02:50:00Z"/>
          <w:rFonts w:asciiTheme="majorHAnsi" w:hAnsiTheme="majorHAnsi"/>
          <w:sz w:val="22"/>
          <w:szCs w:val="22"/>
        </w:rPr>
      </w:pPr>
      <w:r w:rsidRPr="008710E2">
        <w:rPr>
          <w:rFonts w:asciiTheme="majorHAnsi" w:hAnsiTheme="majorHAnsi"/>
          <w:sz w:val="22"/>
          <w:szCs w:val="22"/>
        </w:rPr>
        <w:t xml:space="preserve">Friedman, John N. y Richard T. </w:t>
      </w:r>
      <w:proofErr w:type="spellStart"/>
      <w:r w:rsidRPr="008710E2">
        <w:rPr>
          <w:rFonts w:asciiTheme="majorHAnsi" w:hAnsiTheme="majorHAnsi"/>
          <w:sz w:val="22"/>
          <w:szCs w:val="22"/>
        </w:rPr>
        <w:t>Holden</w:t>
      </w:r>
      <w:proofErr w:type="spellEnd"/>
      <w:r w:rsidRPr="008710E2">
        <w:rPr>
          <w:rFonts w:asciiTheme="majorHAnsi" w:hAnsiTheme="majorHAnsi"/>
          <w:sz w:val="22"/>
          <w:szCs w:val="22"/>
        </w:rPr>
        <w:t xml:space="preserve"> (2006), “</w:t>
      </w:r>
      <w:proofErr w:type="spellStart"/>
      <w:r w:rsidRPr="008710E2">
        <w:rPr>
          <w:rFonts w:asciiTheme="majorHAnsi" w:hAnsiTheme="majorHAnsi"/>
          <w:sz w:val="22"/>
          <w:szCs w:val="22"/>
        </w:rPr>
        <w:t>The</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Rising</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Incumbent</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Reelection</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Rate</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What’s</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Gerrymandering</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Got</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to</w:t>
      </w:r>
      <w:proofErr w:type="spellEnd"/>
      <w:r w:rsidRPr="008710E2">
        <w:rPr>
          <w:rFonts w:asciiTheme="majorHAnsi" w:hAnsiTheme="majorHAnsi"/>
          <w:sz w:val="22"/>
          <w:szCs w:val="22"/>
        </w:rPr>
        <w:t xml:space="preserve"> Do </w:t>
      </w:r>
      <w:proofErr w:type="spellStart"/>
      <w:r w:rsidRPr="008710E2">
        <w:rPr>
          <w:rFonts w:asciiTheme="majorHAnsi" w:hAnsiTheme="majorHAnsi"/>
          <w:sz w:val="22"/>
          <w:szCs w:val="22"/>
        </w:rPr>
        <w:t>With</w:t>
      </w:r>
      <w:proofErr w:type="spellEnd"/>
      <w:r w:rsidRPr="008710E2">
        <w:rPr>
          <w:rFonts w:asciiTheme="majorHAnsi" w:hAnsiTheme="majorHAnsi"/>
          <w:sz w:val="22"/>
          <w:szCs w:val="22"/>
        </w:rPr>
        <w:t xml:space="preserve"> </w:t>
      </w:r>
      <w:proofErr w:type="spellStart"/>
      <w:r w:rsidRPr="008710E2">
        <w:rPr>
          <w:rFonts w:asciiTheme="majorHAnsi" w:hAnsiTheme="majorHAnsi"/>
          <w:sz w:val="22"/>
          <w:szCs w:val="22"/>
        </w:rPr>
        <w:t>It</w:t>
      </w:r>
      <w:proofErr w:type="spellEnd"/>
      <w:r w:rsidRPr="008710E2">
        <w:rPr>
          <w:rFonts w:asciiTheme="majorHAnsi" w:hAnsiTheme="majorHAnsi"/>
          <w:sz w:val="22"/>
          <w:szCs w:val="22"/>
        </w:rPr>
        <w:t>?”</w:t>
      </w:r>
      <w:r w:rsidRPr="0074038C">
        <w:rPr>
          <w:rFonts w:asciiTheme="majorHAnsi" w:hAnsiTheme="majorHAnsi"/>
          <w:i/>
          <w:sz w:val="22"/>
          <w:szCs w:val="22"/>
        </w:rPr>
        <w:t xml:space="preserve"> </w:t>
      </w:r>
      <w:proofErr w:type="spellStart"/>
      <w:r w:rsidRPr="0074038C">
        <w:rPr>
          <w:rFonts w:asciiTheme="majorHAnsi" w:hAnsiTheme="majorHAnsi"/>
          <w:i/>
          <w:sz w:val="22"/>
          <w:szCs w:val="22"/>
        </w:rPr>
        <w:t>Working</w:t>
      </w:r>
      <w:proofErr w:type="spellEnd"/>
      <w:r w:rsidRPr="0074038C">
        <w:rPr>
          <w:rFonts w:asciiTheme="majorHAnsi" w:hAnsiTheme="majorHAnsi"/>
          <w:i/>
          <w:sz w:val="22"/>
          <w:szCs w:val="22"/>
        </w:rPr>
        <w:t xml:space="preserve"> </w:t>
      </w:r>
      <w:proofErr w:type="spellStart"/>
      <w:r w:rsidRPr="0074038C">
        <w:rPr>
          <w:rFonts w:asciiTheme="majorHAnsi" w:hAnsiTheme="majorHAnsi"/>
          <w:i/>
          <w:sz w:val="22"/>
          <w:szCs w:val="22"/>
        </w:rPr>
        <w:t>Paper</w:t>
      </w:r>
      <w:proofErr w:type="spellEnd"/>
      <w:r w:rsidRPr="0074038C">
        <w:rPr>
          <w:rFonts w:asciiTheme="majorHAnsi" w:hAnsiTheme="majorHAnsi"/>
          <w:i/>
          <w:sz w:val="22"/>
          <w:szCs w:val="22"/>
        </w:rPr>
        <w:t xml:space="preserve">. </w:t>
      </w:r>
      <w:proofErr w:type="spellStart"/>
      <w:r w:rsidRPr="0074038C">
        <w:rPr>
          <w:rFonts w:asciiTheme="majorHAnsi" w:hAnsiTheme="majorHAnsi"/>
          <w:sz w:val="22"/>
          <w:szCs w:val="22"/>
        </w:rPr>
        <w:t>Department</w:t>
      </w:r>
      <w:proofErr w:type="spellEnd"/>
      <w:r w:rsidRPr="0074038C">
        <w:rPr>
          <w:rFonts w:asciiTheme="majorHAnsi" w:hAnsiTheme="majorHAnsi"/>
          <w:sz w:val="22"/>
          <w:szCs w:val="22"/>
        </w:rPr>
        <w:t xml:space="preserve"> of </w:t>
      </w:r>
      <w:proofErr w:type="spellStart"/>
      <w:r w:rsidRPr="0074038C">
        <w:rPr>
          <w:rFonts w:asciiTheme="majorHAnsi" w:hAnsiTheme="majorHAnsi"/>
          <w:sz w:val="22"/>
          <w:szCs w:val="22"/>
        </w:rPr>
        <w:t>Economics</w:t>
      </w:r>
      <w:proofErr w:type="spellEnd"/>
      <w:r w:rsidRPr="0074038C">
        <w:rPr>
          <w:rFonts w:asciiTheme="majorHAnsi" w:hAnsiTheme="majorHAnsi"/>
          <w:sz w:val="22"/>
          <w:szCs w:val="22"/>
        </w:rPr>
        <w:t xml:space="preserve">, Harvard </w:t>
      </w:r>
      <w:proofErr w:type="spellStart"/>
      <w:r w:rsidRPr="0074038C">
        <w:rPr>
          <w:rFonts w:asciiTheme="majorHAnsi" w:hAnsiTheme="majorHAnsi"/>
          <w:sz w:val="22"/>
          <w:szCs w:val="22"/>
        </w:rPr>
        <w:t>University</w:t>
      </w:r>
      <w:proofErr w:type="spellEnd"/>
      <w:r w:rsidRPr="0074038C">
        <w:rPr>
          <w:rFonts w:asciiTheme="majorHAnsi" w:hAnsiTheme="majorHAnsi"/>
          <w:sz w:val="22"/>
          <w:szCs w:val="22"/>
        </w:rPr>
        <w:t xml:space="preserve">. </w:t>
      </w:r>
    </w:p>
    <w:p w14:paraId="1C0526FC" w14:textId="77777777" w:rsidR="00D10FE9" w:rsidRPr="00D82E08" w:rsidRDefault="00D10FE9" w:rsidP="00D82E08">
      <w:pPr>
        <w:pStyle w:val="FootnoteText"/>
        <w:spacing w:after="120"/>
        <w:ind w:left="709" w:hanging="709"/>
        <w:jc w:val="both"/>
        <w:rPr>
          <w:ins w:id="424" w:author="Alejandro Trelles" w:date="2012-10-16T02:50:00Z"/>
          <w:rFonts w:asciiTheme="majorHAnsi" w:hAnsiTheme="majorHAnsi"/>
          <w:sz w:val="22"/>
          <w:szCs w:val="22"/>
          <w:lang w:val="en-US"/>
        </w:rPr>
      </w:pPr>
      <w:ins w:id="425" w:author="Alejandro Trelles" w:date="2012-10-16T02:50:00Z">
        <w:r w:rsidRPr="00D82E08">
          <w:rPr>
            <w:rFonts w:asciiTheme="majorHAnsi" w:hAnsiTheme="majorHAnsi"/>
            <w:sz w:val="22"/>
            <w:szCs w:val="22"/>
            <w:lang w:val="en-US"/>
          </w:rPr>
          <w:t xml:space="preserve">González </w:t>
        </w:r>
        <w:proofErr w:type="spellStart"/>
        <w:r w:rsidRPr="00D82E08">
          <w:rPr>
            <w:rFonts w:asciiTheme="majorHAnsi" w:hAnsiTheme="majorHAnsi"/>
            <w:sz w:val="22"/>
            <w:szCs w:val="22"/>
            <w:lang w:val="en-US"/>
          </w:rPr>
          <w:t>Galván</w:t>
        </w:r>
        <w:proofErr w:type="spellEnd"/>
        <w:r w:rsidRPr="00D82E08">
          <w:rPr>
            <w:rFonts w:asciiTheme="majorHAnsi" w:hAnsiTheme="majorHAnsi"/>
            <w:sz w:val="22"/>
            <w:szCs w:val="22"/>
            <w:lang w:val="en-US"/>
          </w:rPr>
          <w:t xml:space="preserve">, Jorge Alberto.  2008.  "La </w:t>
        </w:r>
        <w:proofErr w:type="spellStart"/>
        <w:r w:rsidRPr="00D82E08">
          <w:rPr>
            <w:rFonts w:asciiTheme="majorHAnsi" w:hAnsiTheme="majorHAnsi"/>
            <w:sz w:val="22"/>
            <w:szCs w:val="22"/>
            <w:lang w:val="en-US"/>
          </w:rPr>
          <w:t>Redistritación</w:t>
        </w:r>
        <w:proofErr w:type="spellEnd"/>
        <w:r w:rsidRPr="00D82E08">
          <w:rPr>
            <w:rFonts w:asciiTheme="majorHAnsi" w:hAnsiTheme="majorHAnsi"/>
            <w:sz w:val="22"/>
            <w:szCs w:val="22"/>
            <w:lang w:val="en-US"/>
          </w:rPr>
          <w:t xml:space="preserve"> Electoral Y La </w:t>
        </w:r>
        <w:proofErr w:type="spellStart"/>
        <w:r w:rsidRPr="00D82E08">
          <w:rPr>
            <w:rFonts w:asciiTheme="majorHAnsi" w:hAnsiTheme="majorHAnsi"/>
            <w:sz w:val="22"/>
            <w:szCs w:val="22"/>
            <w:lang w:val="en-US"/>
          </w:rPr>
          <w:t>Participación</w:t>
        </w:r>
        <w:proofErr w:type="spellEnd"/>
        <w:r w:rsidRPr="00D82E08">
          <w:rPr>
            <w:rFonts w:asciiTheme="majorHAnsi" w:hAnsiTheme="majorHAnsi"/>
            <w:sz w:val="22"/>
            <w:szCs w:val="22"/>
            <w:lang w:val="en-US"/>
          </w:rPr>
          <w:t xml:space="preserve"> </w:t>
        </w:r>
        <w:proofErr w:type="spellStart"/>
        <w:r w:rsidRPr="00D82E08">
          <w:rPr>
            <w:rFonts w:asciiTheme="majorHAnsi" w:hAnsiTheme="majorHAnsi"/>
            <w:sz w:val="22"/>
            <w:szCs w:val="22"/>
            <w:lang w:val="en-US"/>
          </w:rPr>
          <w:t>Política</w:t>
        </w:r>
        <w:proofErr w:type="spellEnd"/>
        <w:r w:rsidRPr="00D82E08">
          <w:rPr>
            <w:rFonts w:asciiTheme="majorHAnsi" w:hAnsiTheme="majorHAnsi"/>
            <w:sz w:val="22"/>
            <w:szCs w:val="22"/>
            <w:lang w:val="en-US"/>
          </w:rPr>
          <w:t xml:space="preserve"> De Los Pueblos </w:t>
        </w:r>
        <w:proofErr w:type="spellStart"/>
        <w:r w:rsidRPr="00D82E08">
          <w:rPr>
            <w:rFonts w:asciiTheme="majorHAnsi" w:hAnsiTheme="majorHAnsi"/>
            <w:sz w:val="22"/>
            <w:szCs w:val="22"/>
            <w:lang w:val="en-US"/>
          </w:rPr>
          <w:t>Indígenas</w:t>
        </w:r>
        <w:proofErr w:type="spellEnd"/>
        <w:r w:rsidRPr="00D82E08">
          <w:rPr>
            <w:rFonts w:asciiTheme="majorHAnsi" w:hAnsiTheme="majorHAnsi"/>
            <w:sz w:val="22"/>
            <w:szCs w:val="22"/>
            <w:lang w:val="en-US"/>
          </w:rPr>
          <w:t xml:space="preserve"> En México. Balance Y </w:t>
        </w:r>
        <w:proofErr w:type="spellStart"/>
        <w:r w:rsidRPr="00D82E08">
          <w:rPr>
            <w:rFonts w:asciiTheme="majorHAnsi" w:hAnsiTheme="majorHAnsi"/>
            <w:sz w:val="22"/>
            <w:szCs w:val="22"/>
            <w:lang w:val="en-US"/>
          </w:rPr>
          <w:t>Perspectivas</w:t>
        </w:r>
        <w:proofErr w:type="spellEnd"/>
        <w:r w:rsidRPr="00D82E08">
          <w:rPr>
            <w:rFonts w:asciiTheme="majorHAnsi" w:hAnsiTheme="majorHAnsi"/>
            <w:sz w:val="22"/>
            <w:szCs w:val="22"/>
            <w:lang w:val="en-US"/>
          </w:rPr>
          <w:t xml:space="preserve"> (2006-2009)."  </w:t>
        </w:r>
        <w:proofErr w:type="spellStart"/>
        <w:r w:rsidRPr="00D82E08">
          <w:rPr>
            <w:rFonts w:asciiTheme="majorHAnsi" w:hAnsiTheme="majorHAnsi"/>
            <w:i/>
            <w:iCs/>
            <w:sz w:val="22"/>
            <w:szCs w:val="22"/>
            <w:lang w:val="en-US"/>
          </w:rPr>
          <w:t>Boletín</w:t>
        </w:r>
        <w:proofErr w:type="spellEnd"/>
        <w:r w:rsidRPr="00D82E08">
          <w:rPr>
            <w:rFonts w:asciiTheme="majorHAnsi" w:hAnsiTheme="majorHAnsi"/>
            <w:i/>
            <w:iCs/>
            <w:sz w:val="22"/>
            <w:szCs w:val="22"/>
            <w:lang w:val="en-US"/>
          </w:rPr>
          <w:t xml:space="preserve"> </w:t>
        </w:r>
        <w:proofErr w:type="spellStart"/>
        <w:r w:rsidRPr="00D82E08">
          <w:rPr>
            <w:rFonts w:asciiTheme="majorHAnsi" w:hAnsiTheme="majorHAnsi"/>
            <w:i/>
            <w:iCs/>
            <w:sz w:val="22"/>
            <w:szCs w:val="22"/>
            <w:lang w:val="en-US"/>
          </w:rPr>
          <w:t>Mexicano</w:t>
        </w:r>
        <w:proofErr w:type="spellEnd"/>
        <w:r w:rsidRPr="00D82E08">
          <w:rPr>
            <w:rFonts w:asciiTheme="majorHAnsi" w:hAnsiTheme="majorHAnsi"/>
            <w:i/>
            <w:iCs/>
            <w:sz w:val="22"/>
            <w:szCs w:val="22"/>
            <w:lang w:val="en-US"/>
          </w:rPr>
          <w:t xml:space="preserve"> de </w:t>
        </w:r>
        <w:proofErr w:type="spellStart"/>
        <w:r w:rsidRPr="00D82E08">
          <w:rPr>
            <w:rFonts w:asciiTheme="majorHAnsi" w:hAnsiTheme="majorHAnsi"/>
            <w:i/>
            <w:iCs/>
            <w:sz w:val="22"/>
            <w:szCs w:val="22"/>
            <w:lang w:val="en-US"/>
          </w:rPr>
          <w:t>Derecho</w:t>
        </w:r>
        <w:proofErr w:type="spellEnd"/>
        <w:r w:rsidRPr="00D82E08">
          <w:rPr>
            <w:rFonts w:asciiTheme="majorHAnsi" w:hAnsiTheme="majorHAnsi"/>
            <w:i/>
            <w:iCs/>
            <w:sz w:val="22"/>
            <w:szCs w:val="22"/>
            <w:lang w:val="en-US"/>
          </w:rPr>
          <w:t xml:space="preserve"> </w:t>
        </w:r>
        <w:proofErr w:type="spellStart"/>
        <w:proofErr w:type="gramStart"/>
        <w:r w:rsidRPr="00D82E08">
          <w:rPr>
            <w:rFonts w:asciiTheme="majorHAnsi" w:hAnsiTheme="majorHAnsi"/>
            <w:i/>
            <w:iCs/>
            <w:sz w:val="22"/>
            <w:szCs w:val="22"/>
            <w:lang w:val="en-US"/>
          </w:rPr>
          <w:t>Comparado</w:t>
        </w:r>
        <w:proofErr w:type="spellEnd"/>
        <w:r w:rsidRPr="00D82E08">
          <w:rPr>
            <w:rFonts w:asciiTheme="majorHAnsi" w:hAnsiTheme="majorHAnsi"/>
            <w:sz w:val="22"/>
            <w:szCs w:val="22"/>
            <w:lang w:val="en-US"/>
          </w:rPr>
          <w:t xml:space="preserve">  XLI</w:t>
        </w:r>
        <w:proofErr w:type="gramEnd"/>
        <w:r w:rsidRPr="00D82E08">
          <w:rPr>
            <w:rFonts w:asciiTheme="majorHAnsi" w:hAnsiTheme="majorHAnsi"/>
            <w:sz w:val="22"/>
            <w:szCs w:val="22"/>
            <w:lang w:val="en-US"/>
          </w:rPr>
          <w:t>: 173-211.</w:t>
        </w:r>
      </w:ins>
    </w:p>
    <w:p w14:paraId="4674743A" w14:textId="77777777" w:rsidR="00954FBA" w:rsidRPr="006620FE" w:rsidRDefault="00403E9F" w:rsidP="00954FBA">
      <w:pPr>
        <w:pStyle w:val="FootnoteText"/>
        <w:spacing w:after="120"/>
        <w:ind w:left="709" w:hanging="709"/>
        <w:jc w:val="both"/>
        <w:rPr>
          <w:rFonts w:asciiTheme="majorHAnsi" w:hAnsiTheme="majorHAnsi"/>
          <w:sz w:val="22"/>
          <w:szCs w:val="22"/>
        </w:rPr>
      </w:pPr>
      <w:proofErr w:type="spellStart"/>
      <w:r w:rsidRPr="00EC4DF9">
        <w:rPr>
          <w:rFonts w:asciiTheme="majorHAnsi" w:hAnsiTheme="majorHAnsi"/>
          <w:sz w:val="22"/>
          <w:szCs w:val="22"/>
        </w:rPr>
        <w:t>Handley</w:t>
      </w:r>
      <w:proofErr w:type="spellEnd"/>
      <w:r w:rsidRPr="00EC4DF9">
        <w:rPr>
          <w:rFonts w:asciiTheme="majorHAnsi" w:hAnsiTheme="majorHAnsi"/>
          <w:sz w:val="22"/>
          <w:szCs w:val="22"/>
        </w:rPr>
        <w:t xml:space="preserve">, Lisa y Bernard </w:t>
      </w:r>
      <w:proofErr w:type="spellStart"/>
      <w:r w:rsidRPr="00EC4DF9">
        <w:rPr>
          <w:rFonts w:asciiTheme="majorHAnsi" w:hAnsiTheme="majorHAnsi"/>
          <w:sz w:val="22"/>
          <w:szCs w:val="22"/>
        </w:rPr>
        <w:t>Grofman</w:t>
      </w:r>
      <w:proofErr w:type="spellEnd"/>
      <w:r w:rsidRPr="00EC4DF9">
        <w:rPr>
          <w:rFonts w:asciiTheme="majorHAnsi" w:hAnsiTheme="majorHAnsi"/>
          <w:sz w:val="22"/>
          <w:szCs w:val="22"/>
        </w:rPr>
        <w:t xml:space="preserve"> (2008). </w:t>
      </w:r>
      <w:proofErr w:type="spellStart"/>
      <w:r w:rsidRPr="00EC4DF9">
        <w:rPr>
          <w:rFonts w:asciiTheme="majorHAnsi" w:hAnsiTheme="majorHAnsi"/>
          <w:i/>
          <w:sz w:val="22"/>
          <w:szCs w:val="22"/>
        </w:rPr>
        <w:t>Redistricting</w:t>
      </w:r>
      <w:proofErr w:type="spellEnd"/>
      <w:r w:rsidRPr="00EC4DF9">
        <w:rPr>
          <w:rFonts w:asciiTheme="majorHAnsi" w:hAnsiTheme="majorHAnsi"/>
          <w:i/>
          <w:sz w:val="22"/>
          <w:szCs w:val="22"/>
        </w:rPr>
        <w:t xml:space="preserve"> in </w:t>
      </w:r>
      <w:proofErr w:type="spellStart"/>
      <w:r w:rsidRPr="00EC4DF9">
        <w:rPr>
          <w:rFonts w:asciiTheme="majorHAnsi" w:hAnsiTheme="majorHAnsi"/>
          <w:i/>
          <w:sz w:val="22"/>
          <w:szCs w:val="22"/>
        </w:rPr>
        <w:t>Comparative</w:t>
      </w:r>
      <w:proofErr w:type="spellEnd"/>
      <w:r w:rsidRPr="00EC4DF9">
        <w:rPr>
          <w:rFonts w:asciiTheme="majorHAnsi" w:hAnsiTheme="majorHAnsi"/>
          <w:i/>
          <w:sz w:val="22"/>
          <w:szCs w:val="22"/>
        </w:rPr>
        <w:t xml:space="preserve"> </w:t>
      </w:r>
      <w:proofErr w:type="spellStart"/>
      <w:r w:rsidRPr="00EC4DF9">
        <w:rPr>
          <w:rFonts w:asciiTheme="majorHAnsi" w:hAnsiTheme="majorHAnsi"/>
          <w:i/>
          <w:sz w:val="22"/>
          <w:szCs w:val="22"/>
        </w:rPr>
        <w:t>Perspective</w:t>
      </w:r>
      <w:proofErr w:type="spellEnd"/>
      <w:r w:rsidRPr="00EC4DF9">
        <w:rPr>
          <w:rFonts w:asciiTheme="majorHAnsi" w:hAnsiTheme="majorHAnsi"/>
          <w:i/>
          <w:sz w:val="22"/>
          <w:szCs w:val="22"/>
        </w:rPr>
        <w:t xml:space="preserve">, </w:t>
      </w:r>
      <w:r w:rsidRPr="00EC4DF9">
        <w:rPr>
          <w:rFonts w:asciiTheme="majorHAnsi" w:hAnsiTheme="majorHAnsi"/>
          <w:sz w:val="22"/>
          <w:szCs w:val="22"/>
        </w:rPr>
        <w:t xml:space="preserve">New York, Oxford </w:t>
      </w:r>
      <w:proofErr w:type="spellStart"/>
      <w:r w:rsidRPr="00EC4DF9">
        <w:rPr>
          <w:rFonts w:asciiTheme="majorHAnsi" w:hAnsiTheme="majorHAnsi"/>
          <w:sz w:val="22"/>
          <w:szCs w:val="22"/>
        </w:rPr>
        <w:t>University</w:t>
      </w:r>
      <w:proofErr w:type="spellEnd"/>
      <w:r w:rsidRPr="00EC4DF9">
        <w:rPr>
          <w:rFonts w:asciiTheme="majorHAnsi" w:hAnsiTheme="majorHAnsi"/>
          <w:sz w:val="22"/>
          <w:szCs w:val="22"/>
        </w:rPr>
        <w:t xml:space="preserve"> </w:t>
      </w:r>
      <w:proofErr w:type="spellStart"/>
      <w:r w:rsidRPr="00EC4DF9">
        <w:rPr>
          <w:rFonts w:asciiTheme="majorHAnsi" w:hAnsiTheme="majorHAnsi"/>
          <w:sz w:val="22"/>
          <w:szCs w:val="22"/>
        </w:rPr>
        <w:t>Press</w:t>
      </w:r>
      <w:proofErr w:type="spellEnd"/>
      <w:r w:rsidRPr="00EC4DF9">
        <w:rPr>
          <w:rFonts w:asciiTheme="majorHAnsi" w:hAnsiTheme="majorHAnsi"/>
          <w:sz w:val="22"/>
          <w:szCs w:val="22"/>
        </w:rPr>
        <w:t>.</w:t>
      </w:r>
    </w:p>
    <w:p w14:paraId="7C9BA6AA" w14:textId="77777777" w:rsidR="00954FBA" w:rsidRPr="001C4EBD" w:rsidRDefault="00B7728A" w:rsidP="00CF38B8">
      <w:pPr>
        <w:pStyle w:val="FootnoteText"/>
        <w:spacing w:after="120"/>
        <w:ind w:left="709" w:hanging="709"/>
        <w:jc w:val="both"/>
        <w:rPr>
          <w:rFonts w:asciiTheme="majorHAnsi" w:hAnsiTheme="majorHAnsi"/>
          <w:sz w:val="22"/>
          <w:szCs w:val="22"/>
        </w:rPr>
      </w:pPr>
      <w:r w:rsidRPr="001C4EBD">
        <w:rPr>
          <w:rFonts w:asciiTheme="majorHAnsi" w:hAnsiTheme="majorHAnsi"/>
          <w:sz w:val="22"/>
          <w:szCs w:val="22"/>
        </w:rPr>
        <w:t xml:space="preserve">Instituto Federal Electoral </w:t>
      </w:r>
      <w:r w:rsidR="00954FBA" w:rsidRPr="001C4EBD">
        <w:rPr>
          <w:rFonts w:asciiTheme="majorHAnsi" w:hAnsiTheme="majorHAnsi"/>
          <w:sz w:val="22"/>
          <w:szCs w:val="22"/>
        </w:rPr>
        <w:t>(1997)</w:t>
      </w:r>
      <w:r w:rsidR="009E7A20" w:rsidRPr="001C4EBD">
        <w:rPr>
          <w:rFonts w:asciiTheme="majorHAnsi" w:hAnsiTheme="majorHAnsi"/>
          <w:sz w:val="22"/>
          <w:szCs w:val="22"/>
        </w:rPr>
        <w:t>,</w:t>
      </w:r>
      <w:r w:rsidR="00954FBA" w:rsidRPr="001C4EBD">
        <w:rPr>
          <w:rFonts w:asciiTheme="majorHAnsi" w:hAnsiTheme="majorHAnsi"/>
          <w:sz w:val="22"/>
          <w:szCs w:val="22"/>
        </w:rPr>
        <w:t xml:space="preserve"> La redistritación electoral mexicana de 1996, Memoria, Tomo I, IFE, México.  </w:t>
      </w:r>
    </w:p>
    <w:p w14:paraId="7A55C08A" w14:textId="77777777" w:rsidR="009E7A20" w:rsidRPr="001C4EBD" w:rsidRDefault="009E7A20" w:rsidP="00CF38B8">
      <w:pPr>
        <w:pStyle w:val="FootnoteText"/>
        <w:spacing w:after="120"/>
        <w:ind w:left="709" w:hanging="709"/>
        <w:jc w:val="both"/>
        <w:rPr>
          <w:rFonts w:asciiTheme="majorHAnsi" w:hAnsiTheme="majorHAnsi"/>
          <w:sz w:val="22"/>
          <w:szCs w:val="22"/>
        </w:rPr>
      </w:pPr>
      <w:r w:rsidRPr="001C4EBD">
        <w:rPr>
          <w:rFonts w:asciiTheme="majorHAnsi" w:hAnsiTheme="majorHAnsi"/>
          <w:sz w:val="22"/>
          <w:szCs w:val="22"/>
        </w:rPr>
        <w:lastRenderedPageBreak/>
        <w:t xml:space="preserve">Instituto Federal Electoral (2005), </w:t>
      </w:r>
      <w:proofErr w:type="spellStart"/>
      <w:r w:rsidRPr="001C4EBD">
        <w:rPr>
          <w:rFonts w:asciiTheme="majorHAnsi" w:hAnsiTheme="majorHAnsi"/>
          <w:sz w:val="22"/>
          <w:szCs w:val="22"/>
        </w:rPr>
        <w:t>Distritación</w:t>
      </w:r>
      <w:proofErr w:type="spellEnd"/>
      <w:r w:rsidRPr="001C4EBD">
        <w:rPr>
          <w:rFonts w:asciiTheme="majorHAnsi" w:hAnsiTheme="majorHAnsi"/>
          <w:sz w:val="22"/>
          <w:szCs w:val="22"/>
        </w:rPr>
        <w:t xml:space="preserve"> 2004-2005: Camino para la democracia, RFE, 1ª edición, México DF.</w:t>
      </w:r>
    </w:p>
    <w:p w14:paraId="55E38660" w14:textId="77777777" w:rsidR="00A512AC" w:rsidRPr="000E3EA4" w:rsidRDefault="00246139" w:rsidP="00A512AC">
      <w:pPr>
        <w:pStyle w:val="FootnoteText"/>
        <w:spacing w:after="120"/>
        <w:ind w:left="709" w:hanging="709"/>
        <w:jc w:val="both"/>
        <w:rPr>
          <w:rFonts w:asciiTheme="majorHAnsi" w:hAnsiTheme="majorHAnsi"/>
          <w:sz w:val="22"/>
          <w:szCs w:val="22"/>
        </w:rPr>
      </w:pPr>
      <w:r w:rsidRPr="001C4EBD">
        <w:rPr>
          <w:rFonts w:asciiTheme="majorHAnsi" w:hAnsiTheme="majorHAnsi"/>
          <w:sz w:val="22"/>
          <w:szCs w:val="22"/>
        </w:rPr>
        <w:t xml:space="preserve">Iowa </w:t>
      </w:r>
      <w:proofErr w:type="spellStart"/>
      <w:r w:rsidRPr="001C4EBD">
        <w:rPr>
          <w:rFonts w:asciiTheme="majorHAnsi" w:hAnsiTheme="majorHAnsi"/>
          <w:sz w:val="22"/>
          <w:szCs w:val="22"/>
        </w:rPr>
        <w:t>Legislature</w:t>
      </w:r>
      <w:proofErr w:type="spellEnd"/>
      <w:r w:rsidRPr="001C4EBD">
        <w:rPr>
          <w:rFonts w:asciiTheme="majorHAnsi" w:hAnsiTheme="majorHAnsi"/>
          <w:sz w:val="22"/>
          <w:szCs w:val="22"/>
        </w:rPr>
        <w:t xml:space="preserve"> General </w:t>
      </w:r>
      <w:proofErr w:type="spellStart"/>
      <w:r w:rsidRPr="001C4EBD">
        <w:rPr>
          <w:rFonts w:asciiTheme="majorHAnsi" w:hAnsiTheme="majorHAnsi"/>
          <w:sz w:val="22"/>
          <w:szCs w:val="22"/>
        </w:rPr>
        <w:t>Assembly</w:t>
      </w:r>
      <w:proofErr w:type="spellEnd"/>
      <w:r w:rsidRPr="001C4EBD">
        <w:rPr>
          <w:rFonts w:asciiTheme="majorHAnsi" w:hAnsiTheme="majorHAnsi"/>
          <w:sz w:val="22"/>
          <w:szCs w:val="22"/>
        </w:rPr>
        <w:t xml:space="preserve"> (2008), </w:t>
      </w:r>
      <w:hyperlink r:id="rId27" w:history="1">
        <w:r w:rsidRPr="00196AB5">
          <w:rPr>
            <w:rStyle w:val="Hyperlink"/>
            <w:rFonts w:asciiTheme="majorHAnsi" w:hAnsiTheme="majorHAnsi"/>
            <w:sz w:val="22"/>
            <w:szCs w:val="22"/>
          </w:rPr>
          <w:t>http://www.legis.state.ia.us/Redist/Redist.html</w:t>
        </w:r>
      </w:hyperlink>
      <w:r w:rsidRPr="006D426F">
        <w:rPr>
          <w:rFonts w:asciiTheme="majorHAnsi" w:hAnsiTheme="majorHAnsi"/>
          <w:sz w:val="22"/>
          <w:szCs w:val="22"/>
        </w:rPr>
        <w:t>, Consultada en agosto de 2008.</w:t>
      </w:r>
    </w:p>
    <w:p w14:paraId="740A414B" w14:textId="14A6FF66" w:rsidR="00A512AC" w:rsidRPr="004F2B47" w:rsidRDefault="00A512AC" w:rsidP="00A512AC">
      <w:pPr>
        <w:pStyle w:val="FootnoteText"/>
        <w:spacing w:after="120"/>
        <w:ind w:left="709" w:hanging="709"/>
        <w:jc w:val="both"/>
        <w:rPr>
          <w:rFonts w:asciiTheme="majorHAnsi" w:hAnsiTheme="majorHAnsi"/>
          <w:sz w:val="22"/>
          <w:szCs w:val="22"/>
        </w:rPr>
      </w:pPr>
      <w:r w:rsidRPr="004D2098">
        <w:rPr>
          <w:rFonts w:asciiTheme="majorHAnsi" w:hAnsiTheme="majorHAnsi" w:cs="Helvetica"/>
          <w:sz w:val="22"/>
          <w:szCs w:val="22"/>
          <w:lang w:val="en-US"/>
        </w:rPr>
        <w:t xml:space="preserve">Levitt, Justin. 2010.  </w:t>
      </w:r>
      <w:r w:rsidRPr="004D2098">
        <w:rPr>
          <w:rFonts w:asciiTheme="majorHAnsi" w:hAnsiTheme="majorHAnsi" w:cs="Helvetica"/>
          <w:i/>
          <w:iCs/>
          <w:sz w:val="22"/>
          <w:szCs w:val="22"/>
          <w:lang w:val="en-US"/>
        </w:rPr>
        <w:t>A Citizen's Guide to Redistricting</w:t>
      </w:r>
      <w:r w:rsidRPr="004D2098">
        <w:rPr>
          <w:rFonts w:asciiTheme="majorHAnsi" w:hAnsiTheme="majorHAnsi" w:cs="Helvetica"/>
          <w:sz w:val="22"/>
          <w:szCs w:val="22"/>
          <w:lang w:val="en-US"/>
        </w:rPr>
        <w:t xml:space="preserve">. Edited by </w:t>
      </w:r>
      <w:proofErr w:type="spellStart"/>
      <w:r w:rsidRPr="004D2098">
        <w:rPr>
          <w:rFonts w:asciiTheme="majorHAnsi" w:hAnsiTheme="majorHAnsi" w:cs="Helvetica"/>
          <w:sz w:val="22"/>
          <w:szCs w:val="22"/>
          <w:lang w:val="en-US"/>
        </w:rPr>
        <w:t>Brennnan</w:t>
      </w:r>
      <w:proofErr w:type="spellEnd"/>
      <w:r w:rsidRPr="004D2098">
        <w:rPr>
          <w:rFonts w:asciiTheme="majorHAnsi" w:hAnsiTheme="majorHAnsi" w:cs="Helvetica"/>
          <w:sz w:val="22"/>
          <w:szCs w:val="22"/>
          <w:lang w:val="en-US"/>
        </w:rPr>
        <w:t xml:space="preserve"> </w:t>
      </w:r>
      <w:r w:rsidRPr="004F2B47">
        <w:rPr>
          <w:rFonts w:asciiTheme="majorHAnsi" w:hAnsiTheme="majorHAnsi" w:cs="Helvetica"/>
          <w:sz w:val="22"/>
          <w:szCs w:val="22"/>
          <w:lang w:val="en-US"/>
        </w:rPr>
        <w:t xml:space="preserve">Center for Justice at New York University. </w:t>
      </w:r>
      <w:proofErr w:type="gramStart"/>
      <w:r w:rsidRPr="004F2B47">
        <w:rPr>
          <w:rFonts w:asciiTheme="majorHAnsi" w:hAnsiTheme="majorHAnsi" w:cs="Helvetica"/>
          <w:sz w:val="22"/>
          <w:szCs w:val="22"/>
          <w:lang w:val="en-US"/>
        </w:rPr>
        <w:t>Vol. 2010 Edition.</w:t>
      </w:r>
      <w:proofErr w:type="gramEnd"/>
      <w:r w:rsidRPr="004F2B47">
        <w:rPr>
          <w:rFonts w:asciiTheme="majorHAnsi" w:hAnsiTheme="majorHAnsi" w:cs="Helvetica"/>
          <w:sz w:val="22"/>
          <w:szCs w:val="22"/>
          <w:lang w:val="en-US"/>
        </w:rPr>
        <w:t xml:space="preserve"> New York: New York University </w:t>
      </w:r>
    </w:p>
    <w:p w14:paraId="68D37C56" w14:textId="77777777" w:rsidR="00721093" w:rsidRPr="00661540" w:rsidRDefault="00A126C1" w:rsidP="00721093">
      <w:pPr>
        <w:pStyle w:val="FootnoteText"/>
        <w:spacing w:after="120"/>
        <w:ind w:left="709" w:hanging="709"/>
        <w:jc w:val="both"/>
        <w:rPr>
          <w:ins w:id="426" w:author="Alejandro Trelles" w:date="2012-10-15T00:51:00Z"/>
          <w:rFonts w:asciiTheme="majorHAnsi" w:hAnsiTheme="majorHAnsi"/>
          <w:sz w:val="22"/>
          <w:szCs w:val="22"/>
        </w:rPr>
      </w:pPr>
      <w:r w:rsidRPr="004F2B47">
        <w:rPr>
          <w:rFonts w:asciiTheme="majorHAnsi" w:hAnsiTheme="majorHAnsi"/>
          <w:sz w:val="22"/>
          <w:szCs w:val="22"/>
        </w:rPr>
        <w:t>Lujambio, Alonso y Horacio Vives (2008), “</w:t>
      </w:r>
      <w:proofErr w:type="spellStart"/>
      <w:r w:rsidRPr="004F2B47">
        <w:rPr>
          <w:rFonts w:asciiTheme="majorHAnsi" w:hAnsiTheme="majorHAnsi"/>
          <w:sz w:val="22"/>
          <w:szCs w:val="22"/>
        </w:rPr>
        <w:t>From</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Politics</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to</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Technicalities</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Mexican</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Redistricting</w:t>
      </w:r>
      <w:proofErr w:type="spellEnd"/>
      <w:r w:rsidRPr="004F2B47">
        <w:rPr>
          <w:rFonts w:asciiTheme="majorHAnsi" w:hAnsiTheme="majorHAnsi"/>
          <w:sz w:val="22"/>
          <w:szCs w:val="22"/>
        </w:rPr>
        <w:t xml:space="preserve"> in </w:t>
      </w:r>
      <w:proofErr w:type="spellStart"/>
      <w:r w:rsidRPr="004F2B47">
        <w:rPr>
          <w:rFonts w:asciiTheme="majorHAnsi" w:hAnsiTheme="majorHAnsi"/>
          <w:sz w:val="22"/>
          <w:szCs w:val="22"/>
        </w:rPr>
        <w:t>Historical</w:t>
      </w:r>
      <w:proofErr w:type="spellEnd"/>
      <w:r w:rsidRPr="004F2B47">
        <w:rPr>
          <w:rFonts w:asciiTheme="majorHAnsi" w:hAnsiTheme="majorHAnsi"/>
          <w:sz w:val="22"/>
          <w:szCs w:val="22"/>
        </w:rPr>
        <w:t xml:space="preserve"> </w:t>
      </w:r>
      <w:proofErr w:type="spellStart"/>
      <w:r w:rsidRPr="004F2B47">
        <w:rPr>
          <w:rFonts w:asciiTheme="majorHAnsi" w:hAnsiTheme="majorHAnsi"/>
          <w:sz w:val="22"/>
          <w:szCs w:val="22"/>
        </w:rPr>
        <w:t>Perspective</w:t>
      </w:r>
      <w:proofErr w:type="spellEnd"/>
      <w:r w:rsidRPr="004F2B47">
        <w:rPr>
          <w:rFonts w:asciiTheme="majorHAnsi" w:hAnsiTheme="majorHAnsi"/>
          <w:sz w:val="22"/>
          <w:szCs w:val="22"/>
        </w:rPr>
        <w:t xml:space="preserve">”, en Lisa </w:t>
      </w:r>
      <w:proofErr w:type="spellStart"/>
      <w:r w:rsidRPr="004F2B47">
        <w:rPr>
          <w:rFonts w:asciiTheme="majorHAnsi" w:hAnsiTheme="majorHAnsi"/>
          <w:sz w:val="22"/>
          <w:szCs w:val="22"/>
        </w:rPr>
        <w:t>Handley</w:t>
      </w:r>
      <w:proofErr w:type="spellEnd"/>
      <w:r w:rsidRPr="004F2B47">
        <w:rPr>
          <w:rFonts w:asciiTheme="majorHAnsi" w:hAnsiTheme="majorHAnsi"/>
          <w:sz w:val="22"/>
          <w:szCs w:val="22"/>
        </w:rPr>
        <w:t xml:space="preserve"> y Bernard </w:t>
      </w:r>
      <w:proofErr w:type="spellStart"/>
      <w:r w:rsidRPr="004F2B47">
        <w:rPr>
          <w:rFonts w:asciiTheme="majorHAnsi" w:hAnsiTheme="majorHAnsi"/>
          <w:sz w:val="22"/>
          <w:szCs w:val="22"/>
        </w:rPr>
        <w:t>Grofman</w:t>
      </w:r>
      <w:proofErr w:type="spellEnd"/>
      <w:r w:rsidRPr="004F2B47">
        <w:rPr>
          <w:rFonts w:asciiTheme="majorHAnsi" w:hAnsiTheme="majorHAnsi"/>
          <w:sz w:val="22"/>
          <w:szCs w:val="22"/>
        </w:rPr>
        <w:t xml:space="preserve"> (eds</w:t>
      </w:r>
      <w:r w:rsidRPr="009C67A6">
        <w:rPr>
          <w:rFonts w:asciiTheme="majorHAnsi" w:hAnsiTheme="majorHAnsi"/>
          <w:sz w:val="22"/>
          <w:szCs w:val="22"/>
        </w:rPr>
        <w:t xml:space="preserve">.) </w:t>
      </w:r>
      <w:proofErr w:type="spellStart"/>
      <w:r w:rsidRPr="009C67A6">
        <w:rPr>
          <w:rFonts w:asciiTheme="majorHAnsi" w:hAnsiTheme="majorHAnsi"/>
          <w:i/>
          <w:sz w:val="22"/>
          <w:szCs w:val="22"/>
        </w:rPr>
        <w:t>Redistricting</w:t>
      </w:r>
      <w:proofErr w:type="spellEnd"/>
      <w:r w:rsidRPr="009C67A6">
        <w:rPr>
          <w:rFonts w:asciiTheme="majorHAnsi" w:hAnsiTheme="majorHAnsi"/>
          <w:i/>
          <w:sz w:val="22"/>
          <w:szCs w:val="22"/>
        </w:rPr>
        <w:t xml:space="preserve"> in </w:t>
      </w:r>
      <w:proofErr w:type="spellStart"/>
      <w:r w:rsidRPr="009C67A6">
        <w:rPr>
          <w:rFonts w:asciiTheme="majorHAnsi" w:hAnsiTheme="majorHAnsi"/>
          <w:i/>
          <w:sz w:val="22"/>
          <w:szCs w:val="22"/>
        </w:rPr>
        <w:t>Comparative</w:t>
      </w:r>
      <w:proofErr w:type="spellEnd"/>
      <w:r w:rsidRPr="009C67A6">
        <w:rPr>
          <w:rFonts w:asciiTheme="majorHAnsi" w:hAnsiTheme="majorHAnsi"/>
          <w:i/>
          <w:sz w:val="22"/>
          <w:szCs w:val="22"/>
        </w:rPr>
        <w:t xml:space="preserve"> </w:t>
      </w:r>
      <w:proofErr w:type="spellStart"/>
      <w:r w:rsidRPr="009C67A6">
        <w:rPr>
          <w:rFonts w:asciiTheme="majorHAnsi" w:hAnsiTheme="majorHAnsi"/>
          <w:i/>
          <w:sz w:val="22"/>
          <w:szCs w:val="22"/>
        </w:rPr>
        <w:t>Perspective</w:t>
      </w:r>
      <w:proofErr w:type="spellEnd"/>
      <w:r w:rsidRPr="009C67A6">
        <w:rPr>
          <w:rFonts w:asciiTheme="majorHAnsi" w:hAnsiTheme="majorHAnsi"/>
          <w:i/>
          <w:sz w:val="22"/>
          <w:szCs w:val="22"/>
        </w:rPr>
        <w:t xml:space="preserve">, </w:t>
      </w:r>
      <w:r w:rsidRPr="00661540">
        <w:rPr>
          <w:rFonts w:asciiTheme="majorHAnsi" w:hAnsiTheme="majorHAnsi"/>
          <w:sz w:val="22"/>
          <w:szCs w:val="22"/>
        </w:rPr>
        <w:t xml:space="preserve">New York, Oxford </w:t>
      </w:r>
      <w:proofErr w:type="spellStart"/>
      <w:r w:rsidRPr="00661540">
        <w:rPr>
          <w:rFonts w:asciiTheme="majorHAnsi" w:hAnsiTheme="majorHAnsi"/>
          <w:sz w:val="22"/>
          <w:szCs w:val="22"/>
        </w:rPr>
        <w:t>University</w:t>
      </w:r>
      <w:proofErr w:type="spellEnd"/>
      <w:r w:rsidRPr="00661540">
        <w:rPr>
          <w:rFonts w:asciiTheme="majorHAnsi" w:hAnsiTheme="majorHAnsi"/>
          <w:sz w:val="22"/>
          <w:szCs w:val="22"/>
        </w:rPr>
        <w:t xml:space="preserve"> </w:t>
      </w:r>
      <w:proofErr w:type="spellStart"/>
      <w:r w:rsidRPr="00661540">
        <w:rPr>
          <w:rFonts w:asciiTheme="majorHAnsi" w:hAnsiTheme="majorHAnsi"/>
          <w:sz w:val="22"/>
          <w:szCs w:val="22"/>
        </w:rPr>
        <w:t>Press</w:t>
      </w:r>
      <w:proofErr w:type="spellEnd"/>
      <w:r w:rsidRPr="00661540">
        <w:rPr>
          <w:rFonts w:asciiTheme="majorHAnsi" w:hAnsiTheme="majorHAnsi"/>
          <w:sz w:val="22"/>
          <w:szCs w:val="22"/>
        </w:rPr>
        <w:t>.</w:t>
      </w:r>
    </w:p>
    <w:p w14:paraId="5996C048" w14:textId="3AC7F406" w:rsidR="00721093" w:rsidRPr="00C3126F" w:rsidRDefault="00721093" w:rsidP="00721093">
      <w:pPr>
        <w:pStyle w:val="FootnoteText"/>
        <w:spacing w:after="120"/>
        <w:ind w:left="709" w:hanging="709"/>
        <w:jc w:val="both"/>
        <w:rPr>
          <w:ins w:id="427" w:author="Alejandro Trelles" w:date="2012-10-15T00:51:00Z"/>
          <w:rFonts w:asciiTheme="majorHAnsi" w:hAnsiTheme="majorHAnsi"/>
          <w:sz w:val="22"/>
          <w:szCs w:val="22"/>
        </w:rPr>
      </w:pPr>
      <w:proofErr w:type="spellStart"/>
      <w:ins w:id="428" w:author="Alejandro Trelles" w:date="2012-10-15T00:51:00Z">
        <w:r w:rsidRPr="00C67AF6">
          <w:rPr>
            <w:rFonts w:asciiTheme="majorHAnsi" w:hAnsiTheme="majorHAnsi" w:cs="Helvetica"/>
            <w:sz w:val="22"/>
            <w:szCs w:val="22"/>
            <w:lang w:val="en-US"/>
          </w:rPr>
          <w:t>Lujambio</w:t>
        </w:r>
        <w:proofErr w:type="spellEnd"/>
        <w:r w:rsidRPr="00C67AF6">
          <w:rPr>
            <w:rFonts w:asciiTheme="majorHAnsi" w:hAnsiTheme="majorHAnsi" w:cs="Helvetica"/>
            <w:sz w:val="22"/>
            <w:szCs w:val="22"/>
            <w:lang w:val="en-US"/>
          </w:rPr>
          <w:t xml:space="preserve">, Alonso.  2004.  "Los </w:t>
        </w:r>
        <w:proofErr w:type="spellStart"/>
        <w:r w:rsidRPr="00C67AF6">
          <w:rPr>
            <w:rFonts w:asciiTheme="majorHAnsi" w:hAnsiTheme="majorHAnsi" w:cs="Helvetica"/>
            <w:sz w:val="22"/>
            <w:szCs w:val="22"/>
            <w:lang w:val="en-US"/>
          </w:rPr>
          <w:t>Congresos</w:t>
        </w:r>
        <w:proofErr w:type="spellEnd"/>
        <w:r w:rsidRPr="00C67AF6">
          <w:rPr>
            <w:rFonts w:asciiTheme="majorHAnsi" w:hAnsiTheme="majorHAnsi" w:cs="Helvetica"/>
            <w:sz w:val="22"/>
            <w:szCs w:val="22"/>
            <w:lang w:val="en-US"/>
          </w:rPr>
          <w:t xml:space="preserve"> Locales: La </w:t>
        </w:r>
        <w:proofErr w:type="spellStart"/>
        <w:r w:rsidRPr="00C67AF6">
          <w:rPr>
            <w:rFonts w:asciiTheme="majorHAnsi" w:hAnsiTheme="majorHAnsi" w:cs="Helvetica"/>
            <w:sz w:val="22"/>
            <w:szCs w:val="22"/>
            <w:lang w:val="en-US"/>
          </w:rPr>
          <w:t>Precaria</w:t>
        </w:r>
        <w:proofErr w:type="spellEnd"/>
        <w:r w:rsidRPr="00C67AF6">
          <w:rPr>
            <w:rFonts w:asciiTheme="majorHAnsi" w:hAnsiTheme="majorHAnsi" w:cs="Helvetica"/>
            <w:sz w:val="22"/>
            <w:szCs w:val="22"/>
            <w:lang w:val="en-US"/>
          </w:rPr>
          <w:t xml:space="preserve"> </w:t>
        </w:r>
        <w:proofErr w:type="spellStart"/>
        <w:r w:rsidRPr="00C67AF6">
          <w:rPr>
            <w:rFonts w:asciiTheme="majorHAnsi" w:hAnsiTheme="majorHAnsi" w:cs="Helvetica"/>
            <w:sz w:val="22"/>
            <w:szCs w:val="22"/>
            <w:lang w:val="en-US"/>
          </w:rPr>
          <w:t>Institucionalidad</w:t>
        </w:r>
        <w:proofErr w:type="spellEnd"/>
        <w:r w:rsidRPr="00C67AF6">
          <w:rPr>
            <w:rFonts w:asciiTheme="majorHAnsi" w:hAnsiTheme="majorHAnsi" w:cs="Helvetica"/>
            <w:sz w:val="22"/>
            <w:szCs w:val="22"/>
            <w:lang w:val="en-US"/>
          </w:rPr>
          <w:t xml:space="preserve">. </w:t>
        </w:r>
        <w:proofErr w:type="spellStart"/>
        <w:proofErr w:type="gramStart"/>
        <w:r w:rsidRPr="00C67AF6">
          <w:rPr>
            <w:rFonts w:asciiTheme="majorHAnsi" w:hAnsiTheme="majorHAnsi" w:cs="Helvetica"/>
            <w:sz w:val="22"/>
            <w:szCs w:val="22"/>
            <w:lang w:val="en-US"/>
          </w:rPr>
          <w:t>Comentarios</w:t>
        </w:r>
        <w:proofErr w:type="spellEnd"/>
        <w:r w:rsidRPr="00C67AF6">
          <w:rPr>
            <w:rFonts w:asciiTheme="majorHAnsi" w:hAnsiTheme="majorHAnsi" w:cs="Helvetica"/>
            <w:sz w:val="22"/>
            <w:szCs w:val="22"/>
            <w:lang w:val="en-US"/>
          </w:rPr>
          <w:t xml:space="preserve"> Al </w:t>
        </w:r>
        <w:proofErr w:type="spellStart"/>
        <w:r w:rsidRPr="00C67AF6">
          <w:rPr>
            <w:rFonts w:asciiTheme="majorHAnsi" w:hAnsiTheme="majorHAnsi" w:cs="Helvetica"/>
            <w:sz w:val="22"/>
            <w:szCs w:val="22"/>
            <w:lang w:val="en-US"/>
          </w:rPr>
          <w:t>Compendio</w:t>
        </w:r>
        <w:proofErr w:type="spellEnd"/>
        <w:r w:rsidRPr="00C67AF6">
          <w:rPr>
            <w:rFonts w:asciiTheme="majorHAnsi" w:hAnsiTheme="majorHAnsi" w:cs="Helvetica"/>
            <w:sz w:val="22"/>
            <w:szCs w:val="22"/>
            <w:lang w:val="en-US"/>
          </w:rPr>
          <w:t xml:space="preserve"> </w:t>
        </w:r>
        <w:proofErr w:type="spellStart"/>
        <w:r w:rsidRPr="00C67AF6">
          <w:rPr>
            <w:rFonts w:asciiTheme="majorHAnsi" w:hAnsiTheme="majorHAnsi" w:cs="Helvetica"/>
            <w:sz w:val="22"/>
            <w:szCs w:val="22"/>
            <w:lang w:val="en-US"/>
          </w:rPr>
          <w:t>Estadístico</w:t>
        </w:r>
        <w:proofErr w:type="spellEnd"/>
        <w:r w:rsidRPr="00C67AF6">
          <w:rPr>
            <w:rFonts w:asciiTheme="majorHAnsi" w:hAnsiTheme="majorHAnsi" w:cs="Helvetica"/>
            <w:sz w:val="22"/>
            <w:szCs w:val="22"/>
            <w:lang w:val="en-US"/>
          </w:rPr>
          <w:t xml:space="preserve"> Del </w:t>
        </w:r>
        <w:proofErr w:type="spellStart"/>
        <w:r w:rsidRPr="00C67AF6">
          <w:rPr>
            <w:rFonts w:asciiTheme="majorHAnsi" w:hAnsiTheme="majorHAnsi" w:cs="Helvetica"/>
            <w:sz w:val="22"/>
            <w:szCs w:val="22"/>
            <w:lang w:val="en-US"/>
          </w:rPr>
          <w:t>Poder</w:t>
        </w:r>
        <w:proofErr w:type="spellEnd"/>
        <w:r w:rsidRPr="00C67AF6">
          <w:rPr>
            <w:rFonts w:asciiTheme="majorHAnsi" w:hAnsiTheme="majorHAnsi" w:cs="Helvetica"/>
            <w:sz w:val="22"/>
            <w:szCs w:val="22"/>
            <w:lang w:val="en-US"/>
          </w:rPr>
          <w:t xml:space="preserve"> </w:t>
        </w:r>
        <w:proofErr w:type="spellStart"/>
        <w:r w:rsidRPr="00C67AF6">
          <w:rPr>
            <w:rFonts w:asciiTheme="majorHAnsi" w:hAnsiTheme="majorHAnsi" w:cs="Helvetica"/>
            <w:sz w:val="22"/>
            <w:szCs w:val="22"/>
            <w:lang w:val="en-US"/>
          </w:rPr>
          <w:t>Legislativo</w:t>
        </w:r>
        <w:proofErr w:type="spellEnd"/>
        <w:r w:rsidRPr="00C67AF6">
          <w:rPr>
            <w:rFonts w:asciiTheme="majorHAnsi" w:hAnsiTheme="majorHAnsi" w:cs="Helvetica"/>
            <w:sz w:val="22"/>
            <w:szCs w:val="22"/>
            <w:lang w:val="en-US"/>
          </w:rPr>
          <w:t xml:space="preserve"> </w:t>
        </w:r>
        <w:proofErr w:type="spellStart"/>
        <w:r w:rsidRPr="00C67AF6">
          <w:rPr>
            <w:rFonts w:asciiTheme="majorHAnsi" w:hAnsiTheme="majorHAnsi" w:cs="Helvetica"/>
            <w:sz w:val="22"/>
            <w:szCs w:val="22"/>
            <w:lang w:val="en-US"/>
          </w:rPr>
          <w:t>Estatal</w:t>
        </w:r>
        <w:proofErr w:type="spellEnd"/>
        <w:r w:rsidRPr="00C67AF6">
          <w:rPr>
            <w:rFonts w:asciiTheme="majorHAnsi" w:hAnsiTheme="majorHAnsi" w:cs="Helvetica"/>
            <w:sz w:val="22"/>
            <w:szCs w:val="22"/>
            <w:lang w:val="en-US"/>
          </w:rPr>
          <w:t xml:space="preserve"> En México.</w:t>
        </w:r>
        <w:proofErr w:type="gramEnd"/>
        <w:r w:rsidRPr="00C67AF6">
          <w:rPr>
            <w:rFonts w:asciiTheme="majorHAnsi" w:hAnsiTheme="majorHAnsi" w:cs="Helvetica"/>
            <w:sz w:val="22"/>
            <w:szCs w:val="22"/>
            <w:lang w:val="en-US"/>
          </w:rPr>
          <w:t xml:space="preserve"> </w:t>
        </w:r>
        <w:proofErr w:type="spellStart"/>
        <w:r w:rsidRPr="00C67AF6">
          <w:rPr>
            <w:rFonts w:asciiTheme="majorHAnsi" w:hAnsiTheme="majorHAnsi" w:cs="Helvetica"/>
            <w:sz w:val="22"/>
            <w:szCs w:val="22"/>
            <w:lang w:val="en-US"/>
          </w:rPr>
          <w:t>Análisis</w:t>
        </w:r>
        <w:proofErr w:type="spellEnd"/>
        <w:r w:rsidRPr="00C67AF6">
          <w:rPr>
            <w:rFonts w:asciiTheme="majorHAnsi" w:hAnsiTheme="majorHAnsi" w:cs="Helvetica"/>
            <w:sz w:val="22"/>
            <w:szCs w:val="22"/>
            <w:lang w:val="en-US"/>
          </w:rPr>
          <w:t xml:space="preserve"> Y </w:t>
        </w:r>
        <w:proofErr w:type="spellStart"/>
        <w:r w:rsidRPr="00C67AF6">
          <w:rPr>
            <w:rFonts w:asciiTheme="majorHAnsi" w:hAnsiTheme="majorHAnsi" w:cs="Helvetica"/>
            <w:sz w:val="22"/>
            <w:szCs w:val="22"/>
            <w:lang w:val="en-US"/>
          </w:rPr>
          <w:t>Diagnóstico</w:t>
        </w:r>
        <w:proofErr w:type="spellEnd"/>
        <w:r w:rsidRPr="00F9584D">
          <w:rPr>
            <w:rFonts w:asciiTheme="majorHAnsi" w:hAnsiTheme="majorHAnsi" w:cs="Helvetica"/>
            <w:sz w:val="22"/>
            <w:szCs w:val="22"/>
            <w:lang w:val="en-US"/>
          </w:rPr>
          <w:t xml:space="preserve">." </w:t>
        </w:r>
        <w:proofErr w:type="gramStart"/>
        <w:r w:rsidRPr="00F9584D">
          <w:rPr>
            <w:rFonts w:asciiTheme="majorHAnsi" w:hAnsiTheme="majorHAnsi" w:cs="Helvetica"/>
            <w:sz w:val="22"/>
            <w:szCs w:val="22"/>
            <w:lang w:val="en-US"/>
          </w:rPr>
          <w:t xml:space="preserve">In </w:t>
        </w:r>
        <w:r w:rsidRPr="00196AB5">
          <w:rPr>
            <w:rFonts w:asciiTheme="majorHAnsi" w:hAnsiTheme="majorHAnsi" w:cs="Helvetica"/>
            <w:i/>
            <w:iCs/>
            <w:sz w:val="22"/>
            <w:szCs w:val="22"/>
            <w:lang w:val="en-US"/>
          </w:rPr>
          <w:t xml:space="preserve">El </w:t>
        </w:r>
        <w:proofErr w:type="spellStart"/>
        <w:r w:rsidRPr="00196AB5">
          <w:rPr>
            <w:rFonts w:asciiTheme="majorHAnsi" w:hAnsiTheme="majorHAnsi" w:cs="Helvetica"/>
            <w:i/>
            <w:iCs/>
            <w:sz w:val="22"/>
            <w:szCs w:val="22"/>
            <w:lang w:val="en-US"/>
          </w:rPr>
          <w:t>Poder</w:t>
        </w:r>
        <w:proofErr w:type="spellEnd"/>
        <w:r w:rsidRPr="00196AB5">
          <w:rPr>
            <w:rFonts w:asciiTheme="majorHAnsi" w:hAnsiTheme="majorHAnsi" w:cs="Helvetica"/>
            <w:i/>
            <w:iCs/>
            <w:sz w:val="22"/>
            <w:szCs w:val="22"/>
            <w:lang w:val="en-US"/>
          </w:rPr>
          <w:t xml:space="preserve"> </w:t>
        </w:r>
        <w:proofErr w:type="spellStart"/>
        <w:r w:rsidRPr="00196AB5">
          <w:rPr>
            <w:rFonts w:asciiTheme="majorHAnsi" w:hAnsiTheme="majorHAnsi" w:cs="Helvetica"/>
            <w:i/>
            <w:iCs/>
            <w:sz w:val="22"/>
            <w:szCs w:val="22"/>
            <w:lang w:val="en-US"/>
          </w:rPr>
          <w:t>Legislativo</w:t>
        </w:r>
        <w:proofErr w:type="spellEnd"/>
        <w:r w:rsidRPr="00196AB5">
          <w:rPr>
            <w:rFonts w:asciiTheme="majorHAnsi" w:hAnsiTheme="majorHAnsi" w:cs="Helvetica"/>
            <w:i/>
            <w:iCs/>
            <w:sz w:val="22"/>
            <w:szCs w:val="22"/>
            <w:lang w:val="en-US"/>
          </w:rPr>
          <w:t xml:space="preserve"> </w:t>
        </w:r>
        <w:proofErr w:type="spellStart"/>
        <w:r w:rsidRPr="00196AB5">
          <w:rPr>
            <w:rFonts w:asciiTheme="majorHAnsi" w:hAnsiTheme="majorHAnsi" w:cs="Helvetica"/>
            <w:i/>
            <w:iCs/>
            <w:sz w:val="22"/>
            <w:szCs w:val="22"/>
            <w:lang w:val="en-US"/>
          </w:rPr>
          <w:t>Estatal</w:t>
        </w:r>
        <w:proofErr w:type="spellEnd"/>
        <w:r w:rsidRPr="00196AB5">
          <w:rPr>
            <w:rFonts w:asciiTheme="majorHAnsi" w:hAnsiTheme="majorHAnsi" w:cs="Helvetica"/>
            <w:i/>
            <w:iCs/>
            <w:sz w:val="22"/>
            <w:szCs w:val="22"/>
            <w:lang w:val="en-US"/>
          </w:rPr>
          <w:t xml:space="preserve"> En México.</w:t>
        </w:r>
        <w:proofErr w:type="gramEnd"/>
        <w:r w:rsidRPr="00196AB5">
          <w:rPr>
            <w:rFonts w:asciiTheme="majorHAnsi" w:hAnsiTheme="majorHAnsi" w:cs="Helvetica"/>
            <w:i/>
            <w:iCs/>
            <w:sz w:val="22"/>
            <w:szCs w:val="22"/>
            <w:lang w:val="en-US"/>
          </w:rPr>
          <w:t xml:space="preserve"> </w:t>
        </w:r>
        <w:proofErr w:type="spellStart"/>
        <w:r w:rsidRPr="00196AB5">
          <w:rPr>
            <w:rFonts w:asciiTheme="majorHAnsi" w:hAnsiTheme="majorHAnsi" w:cs="Helvetica"/>
            <w:i/>
            <w:iCs/>
            <w:sz w:val="22"/>
            <w:szCs w:val="22"/>
            <w:lang w:val="en-US"/>
          </w:rPr>
          <w:t>Análisis</w:t>
        </w:r>
        <w:proofErr w:type="spellEnd"/>
        <w:r w:rsidRPr="00196AB5">
          <w:rPr>
            <w:rFonts w:asciiTheme="majorHAnsi" w:hAnsiTheme="majorHAnsi" w:cs="Helvetica"/>
            <w:i/>
            <w:iCs/>
            <w:sz w:val="22"/>
            <w:szCs w:val="22"/>
            <w:lang w:val="en-US"/>
          </w:rPr>
          <w:t xml:space="preserve"> Y </w:t>
        </w:r>
        <w:proofErr w:type="spellStart"/>
        <w:r w:rsidRPr="00196AB5">
          <w:rPr>
            <w:rFonts w:asciiTheme="majorHAnsi" w:hAnsiTheme="majorHAnsi" w:cs="Helvetica"/>
            <w:i/>
            <w:iCs/>
            <w:sz w:val="22"/>
            <w:szCs w:val="22"/>
            <w:lang w:val="en-US"/>
          </w:rPr>
          <w:t>Diagnóstico</w:t>
        </w:r>
        <w:proofErr w:type="spellEnd"/>
        <w:r w:rsidRPr="00D86BC9">
          <w:rPr>
            <w:rFonts w:asciiTheme="majorHAnsi" w:hAnsiTheme="majorHAnsi" w:cs="Helvetica"/>
            <w:sz w:val="22"/>
            <w:szCs w:val="22"/>
            <w:lang w:val="en-US"/>
          </w:rPr>
          <w:t xml:space="preserve">, edited by Robert </w:t>
        </w:r>
        <w:proofErr w:type="spellStart"/>
        <w:r w:rsidRPr="00D86BC9">
          <w:rPr>
            <w:rFonts w:asciiTheme="majorHAnsi" w:hAnsiTheme="majorHAnsi" w:cs="Helvetica"/>
            <w:sz w:val="22"/>
            <w:szCs w:val="22"/>
            <w:lang w:val="en-US"/>
          </w:rPr>
          <w:t>Balkin</w:t>
        </w:r>
        <w:proofErr w:type="spellEnd"/>
        <w:r w:rsidRPr="00D86BC9">
          <w:rPr>
            <w:rFonts w:asciiTheme="majorHAnsi" w:hAnsiTheme="majorHAnsi" w:cs="Helvetica"/>
            <w:sz w:val="22"/>
            <w:szCs w:val="22"/>
            <w:lang w:val="en-US"/>
          </w:rPr>
          <w:t>. México D.F.: State University of New York</w:t>
        </w:r>
      </w:ins>
      <w:ins w:id="429" w:author="Alejandro Trelles" w:date="2012-10-15T00:52:00Z">
        <w:r w:rsidRPr="00C3126F">
          <w:rPr>
            <w:rFonts w:asciiTheme="majorHAnsi" w:hAnsiTheme="majorHAnsi" w:cs="Helvetica"/>
            <w:sz w:val="22"/>
            <w:szCs w:val="22"/>
            <w:lang w:val="en-US"/>
          </w:rPr>
          <w:t>.</w:t>
        </w:r>
      </w:ins>
      <w:ins w:id="430" w:author="Alejandro Trelles" w:date="2012-10-15T00:51:00Z">
        <w:r w:rsidRPr="00C3126F">
          <w:rPr>
            <w:rFonts w:asciiTheme="majorHAnsi" w:hAnsiTheme="majorHAnsi" w:cs="Helvetica"/>
            <w:sz w:val="22"/>
            <w:szCs w:val="22"/>
            <w:lang w:val="en-US"/>
          </w:rPr>
          <w:t xml:space="preserve"> </w:t>
        </w:r>
      </w:ins>
    </w:p>
    <w:p w14:paraId="58777D9B" w14:textId="075B7B4D" w:rsidR="00F8765F" w:rsidRPr="00621963" w:rsidRDefault="00721093" w:rsidP="00721093">
      <w:pPr>
        <w:pStyle w:val="FootnoteText"/>
        <w:spacing w:after="120"/>
        <w:ind w:left="709" w:hanging="709"/>
        <w:jc w:val="both"/>
        <w:rPr>
          <w:rFonts w:asciiTheme="majorHAnsi" w:hAnsiTheme="majorHAnsi"/>
          <w:sz w:val="22"/>
          <w:szCs w:val="22"/>
        </w:rPr>
      </w:pPr>
      <w:ins w:id="431" w:author="Alejandro Trelles" w:date="2012-10-15T00:51:00Z">
        <w:r w:rsidRPr="00EE43BC">
          <w:rPr>
            <w:rFonts w:asciiTheme="majorHAnsi" w:hAnsiTheme="majorHAnsi" w:cs="Helvetica"/>
            <w:sz w:val="22"/>
            <w:szCs w:val="22"/>
            <w:lang w:val="en-US"/>
          </w:rPr>
          <w:t xml:space="preserve"> </w:t>
        </w:r>
      </w:ins>
      <w:proofErr w:type="spellStart"/>
      <w:ins w:id="432" w:author="Alejandro Trelles" w:date="2012-10-14T22:31:00Z">
        <w:r w:rsidR="00F8765F" w:rsidRPr="00EE43BC">
          <w:rPr>
            <w:rFonts w:asciiTheme="majorHAnsi" w:hAnsiTheme="majorHAnsi" w:cs="Helvetica"/>
            <w:sz w:val="22"/>
            <w:szCs w:val="22"/>
            <w:lang w:val="en-US"/>
          </w:rPr>
          <w:t>López</w:t>
        </w:r>
        <w:proofErr w:type="spellEnd"/>
        <w:r w:rsidR="00F8765F" w:rsidRPr="00EE43BC">
          <w:rPr>
            <w:rFonts w:asciiTheme="majorHAnsi" w:hAnsiTheme="majorHAnsi" w:cs="Helvetica"/>
            <w:sz w:val="22"/>
            <w:szCs w:val="22"/>
            <w:lang w:val="en-US"/>
          </w:rPr>
          <w:t xml:space="preserve"> Levi, </w:t>
        </w:r>
        <w:proofErr w:type="spellStart"/>
        <w:r w:rsidR="00F8765F" w:rsidRPr="00EE43BC">
          <w:rPr>
            <w:rFonts w:asciiTheme="majorHAnsi" w:hAnsiTheme="majorHAnsi" w:cs="Helvetica"/>
            <w:sz w:val="22"/>
            <w:szCs w:val="22"/>
            <w:lang w:val="en-US"/>
          </w:rPr>
          <w:t>Liliana</w:t>
        </w:r>
        <w:proofErr w:type="spellEnd"/>
        <w:r w:rsidR="00F8765F" w:rsidRPr="00EE43BC">
          <w:rPr>
            <w:rFonts w:asciiTheme="majorHAnsi" w:hAnsiTheme="majorHAnsi" w:cs="Helvetica"/>
            <w:sz w:val="22"/>
            <w:szCs w:val="22"/>
            <w:lang w:val="en-US"/>
          </w:rPr>
          <w:t xml:space="preserve">, and Ernesto S. Reyes </w:t>
        </w:r>
        <w:proofErr w:type="spellStart"/>
        <w:r w:rsidR="00F8765F" w:rsidRPr="00EE43BC">
          <w:rPr>
            <w:rFonts w:asciiTheme="majorHAnsi" w:hAnsiTheme="majorHAnsi" w:cs="Helvetica"/>
            <w:sz w:val="22"/>
            <w:szCs w:val="22"/>
            <w:lang w:val="en-US"/>
          </w:rPr>
          <w:t>Garmendia</w:t>
        </w:r>
        <w:proofErr w:type="spellEnd"/>
        <w:r w:rsidR="00F8765F" w:rsidRPr="00EE43BC">
          <w:rPr>
            <w:rFonts w:asciiTheme="majorHAnsi" w:hAnsiTheme="majorHAnsi" w:cs="Helvetica"/>
            <w:sz w:val="22"/>
            <w:szCs w:val="22"/>
            <w:lang w:val="en-US"/>
          </w:rPr>
          <w:t>.  2008.  "</w:t>
        </w:r>
        <w:proofErr w:type="spellStart"/>
        <w:r w:rsidR="00F8765F" w:rsidRPr="00EE43BC">
          <w:rPr>
            <w:rFonts w:asciiTheme="majorHAnsi" w:hAnsiTheme="majorHAnsi" w:cs="Helvetica"/>
            <w:sz w:val="22"/>
            <w:szCs w:val="22"/>
            <w:lang w:val="en-US"/>
          </w:rPr>
          <w:t>Federalsimo</w:t>
        </w:r>
        <w:proofErr w:type="spellEnd"/>
        <w:r w:rsidR="00F8765F" w:rsidRPr="00EE43BC">
          <w:rPr>
            <w:rFonts w:asciiTheme="majorHAnsi" w:hAnsiTheme="majorHAnsi" w:cs="Helvetica"/>
            <w:sz w:val="22"/>
            <w:szCs w:val="22"/>
            <w:lang w:val="en-US"/>
          </w:rPr>
          <w:t xml:space="preserve"> Y </w:t>
        </w:r>
        <w:proofErr w:type="spellStart"/>
        <w:r w:rsidR="00F8765F" w:rsidRPr="00EE43BC">
          <w:rPr>
            <w:rFonts w:asciiTheme="majorHAnsi" w:hAnsiTheme="majorHAnsi" w:cs="Helvetica"/>
            <w:sz w:val="22"/>
            <w:szCs w:val="22"/>
            <w:lang w:val="en-US"/>
          </w:rPr>
          <w:t>Redistritación</w:t>
        </w:r>
        <w:proofErr w:type="spellEnd"/>
        <w:r w:rsidR="00F8765F" w:rsidRPr="00EE43BC">
          <w:rPr>
            <w:rFonts w:asciiTheme="majorHAnsi" w:hAnsiTheme="majorHAnsi" w:cs="Helvetica"/>
            <w:sz w:val="22"/>
            <w:szCs w:val="22"/>
            <w:lang w:val="en-US"/>
          </w:rPr>
          <w:t xml:space="preserve"> Electoral En México </w:t>
        </w:r>
        <w:proofErr w:type="gramStart"/>
        <w:r w:rsidR="00F8765F" w:rsidRPr="00EE43BC">
          <w:rPr>
            <w:rFonts w:asciiTheme="majorHAnsi" w:hAnsiTheme="majorHAnsi" w:cs="Helvetica"/>
            <w:sz w:val="22"/>
            <w:szCs w:val="22"/>
            <w:lang w:val="en-US"/>
          </w:rPr>
          <w:t xml:space="preserve">"  </w:t>
        </w:r>
        <w:proofErr w:type="spellStart"/>
        <w:r w:rsidR="00F8765F" w:rsidRPr="00EE43BC">
          <w:rPr>
            <w:rFonts w:asciiTheme="majorHAnsi" w:hAnsiTheme="majorHAnsi" w:cs="Helvetica"/>
            <w:i/>
            <w:iCs/>
            <w:sz w:val="22"/>
            <w:szCs w:val="22"/>
            <w:lang w:val="en-US"/>
          </w:rPr>
          <w:t>Política</w:t>
        </w:r>
        <w:proofErr w:type="spellEnd"/>
        <w:proofErr w:type="gramEnd"/>
        <w:r w:rsidR="00F8765F" w:rsidRPr="00EE43BC">
          <w:rPr>
            <w:rFonts w:asciiTheme="majorHAnsi" w:hAnsiTheme="majorHAnsi" w:cs="Helvetica"/>
            <w:i/>
            <w:iCs/>
            <w:sz w:val="22"/>
            <w:szCs w:val="22"/>
            <w:lang w:val="en-US"/>
          </w:rPr>
          <w:t xml:space="preserve"> y </w:t>
        </w:r>
        <w:proofErr w:type="spellStart"/>
        <w:r w:rsidR="00F8765F" w:rsidRPr="00EE43BC">
          <w:rPr>
            <w:rFonts w:asciiTheme="majorHAnsi" w:hAnsiTheme="majorHAnsi" w:cs="Helvetica"/>
            <w:i/>
            <w:iCs/>
            <w:sz w:val="22"/>
            <w:szCs w:val="22"/>
            <w:lang w:val="en-US"/>
          </w:rPr>
          <w:t>Cultura</w:t>
        </w:r>
        <w:proofErr w:type="spellEnd"/>
        <w:r w:rsidR="00F8765F" w:rsidRPr="00621963">
          <w:rPr>
            <w:rFonts w:asciiTheme="majorHAnsi" w:hAnsiTheme="majorHAnsi" w:cs="Helvetica"/>
            <w:sz w:val="22"/>
            <w:szCs w:val="22"/>
            <w:lang w:val="en-US"/>
          </w:rPr>
          <w:t xml:space="preserve">  1: 125-47.</w:t>
        </w:r>
      </w:ins>
    </w:p>
    <w:p w14:paraId="6C92B5BE" w14:textId="1755355D" w:rsidR="008E4E9E" w:rsidRPr="0074038C" w:rsidRDefault="00CF38B8" w:rsidP="00954FBA">
      <w:pPr>
        <w:pStyle w:val="FootnoteText"/>
        <w:spacing w:after="120"/>
        <w:ind w:left="709" w:hanging="709"/>
        <w:jc w:val="both"/>
        <w:rPr>
          <w:rFonts w:asciiTheme="majorHAnsi" w:hAnsiTheme="majorHAnsi"/>
          <w:sz w:val="22"/>
          <w:szCs w:val="22"/>
        </w:rPr>
      </w:pPr>
      <w:r w:rsidRPr="005B5943">
        <w:rPr>
          <w:rFonts w:asciiTheme="majorHAnsi" w:hAnsiTheme="majorHAnsi"/>
          <w:sz w:val="22"/>
          <w:szCs w:val="22"/>
        </w:rPr>
        <w:t>Martell Espinosa, Ivonne (1993).</w:t>
      </w:r>
      <w:r w:rsidRPr="005B5943">
        <w:rPr>
          <w:rFonts w:asciiTheme="majorHAnsi" w:hAnsiTheme="majorHAnsi"/>
          <w:i/>
          <w:sz w:val="22"/>
          <w:szCs w:val="22"/>
        </w:rPr>
        <w:t xml:space="preserve"> “</w:t>
      </w:r>
      <w:r w:rsidRPr="005B5943">
        <w:rPr>
          <w:rFonts w:asciiTheme="majorHAnsi" w:hAnsiTheme="majorHAnsi"/>
          <w:sz w:val="22"/>
          <w:szCs w:val="22"/>
        </w:rPr>
        <w:t xml:space="preserve">Representación y reparto distrital en México”, </w:t>
      </w:r>
      <w:r w:rsidRPr="008710E2">
        <w:rPr>
          <w:rFonts w:asciiTheme="majorHAnsi" w:hAnsiTheme="majorHAnsi"/>
          <w:i/>
          <w:sz w:val="22"/>
          <w:szCs w:val="22"/>
        </w:rPr>
        <w:t>Tesis de licenciatura</w:t>
      </w:r>
      <w:r w:rsidRPr="008710E2">
        <w:rPr>
          <w:rFonts w:asciiTheme="majorHAnsi" w:hAnsiTheme="majorHAnsi"/>
          <w:sz w:val="22"/>
          <w:szCs w:val="22"/>
        </w:rPr>
        <w:t xml:space="preserve">, ITAM, México DF,  Septiembre de 1993. </w:t>
      </w:r>
    </w:p>
    <w:p w14:paraId="31351C26" w14:textId="77777777" w:rsidR="008E4E9E" w:rsidRPr="001C4EBD" w:rsidRDefault="008E4E9E" w:rsidP="008E4E9E">
      <w:pPr>
        <w:pStyle w:val="FootnoteText"/>
        <w:spacing w:after="120"/>
        <w:ind w:left="709" w:hanging="709"/>
        <w:jc w:val="both"/>
        <w:rPr>
          <w:rFonts w:asciiTheme="majorHAnsi" w:hAnsiTheme="majorHAnsi"/>
          <w:sz w:val="22"/>
          <w:szCs w:val="22"/>
        </w:rPr>
      </w:pPr>
      <w:r w:rsidRPr="00EC4DF9">
        <w:rPr>
          <w:rFonts w:asciiTheme="majorHAnsi" w:eastAsia="Times New Roman" w:hAnsiTheme="majorHAnsi" w:cs="Times New Roman"/>
          <w:sz w:val="22"/>
          <w:szCs w:val="22"/>
        </w:rPr>
        <w:t xml:space="preserve">Michael P. McDonald. 2004. "A </w:t>
      </w:r>
      <w:proofErr w:type="spellStart"/>
      <w:r w:rsidRPr="00EC4DF9">
        <w:rPr>
          <w:rFonts w:asciiTheme="majorHAnsi" w:eastAsia="Times New Roman" w:hAnsiTheme="majorHAnsi" w:cs="Times New Roman"/>
          <w:sz w:val="22"/>
          <w:szCs w:val="22"/>
        </w:rPr>
        <w:t>Comparative</w:t>
      </w:r>
      <w:proofErr w:type="spellEnd"/>
      <w:r w:rsidRPr="00EC4DF9">
        <w:rPr>
          <w:rFonts w:asciiTheme="majorHAnsi" w:eastAsia="Times New Roman" w:hAnsiTheme="majorHAnsi" w:cs="Times New Roman"/>
          <w:sz w:val="22"/>
          <w:szCs w:val="22"/>
        </w:rPr>
        <w:t xml:space="preserve"> </w:t>
      </w:r>
      <w:proofErr w:type="spellStart"/>
      <w:r w:rsidRPr="00EC4DF9">
        <w:rPr>
          <w:rFonts w:asciiTheme="majorHAnsi" w:eastAsia="Times New Roman" w:hAnsiTheme="majorHAnsi" w:cs="Times New Roman"/>
          <w:sz w:val="22"/>
          <w:szCs w:val="22"/>
        </w:rPr>
        <w:t>Analysis</w:t>
      </w:r>
      <w:proofErr w:type="spellEnd"/>
      <w:r w:rsidRPr="00EC4DF9">
        <w:rPr>
          <w:rFonts w:asciiTheme="majorHAnsi" w:eastAsia="Times New Roman" w:hAnsiTheme="majorHAnsi" w:cs="Times New Roman"/>
          <w:sz w:val="22"/>
          <w:szCs w:val="22"/>
        </w:rPr>
        <w:t xml:space="preserve"> of U.S. </w:t>
      </w:r>
      <w:proofErr w:type="spellStart"/>
      <w:r w:rsidRPr="00EC4DF9">
        <w:rPr>
          <w:rFonts w:asciiTheme="majorHAnsi" w:eastAsia="Times New Roman" w:hAnsiTheme="majorHAnsi" w:cs="Times New Roman"/>
          <w:sz w:val="22"/>
          <w:szCs w:val="22"/>
        </w:rPr>
        <w:t>State</w:t>
      </w:r>
      <w:proofErr w:type="spellEnd"/>
      <w:r w:rsidRPr="00EC4DF9">
        <w:rPr>
          <w:rFonts w:asciiTheme="majorHAnsi" w:eastAsia="Times New Roman" w:hAnsiTheme="majorHAnsi" w:cs="Times New Roman"/>
          <w:sz w:val="22"/>
          <w:szCs w:val="22"/>
        </w:rPr>
        <w:t xml:space="preserve"> </w:t>
      </w:r>
      <w:proofErr w:type="spellStart"/>
      <w:r w:rsidRPr="00EC4DF9">
        <w:rPr>
          <w:rFonts w:asciiTheme="majorHAnsi" w:eastAsia="Times New Roman" w:hAnsiTheme="majorHAnsi" w:cs="Times New Roman"/>
          <w:sz w:val="22"/>
          <w:szCs w:val="22"/>
        </w:rPr>
        <w:t>Redistricting</w:t>
      </w:r>
      <w:proofErr w:type="spellEnd"/>
      <w:r w:rsidRPr="00EC4DF9">
        <w:rPr>
          <w:rFonts w:asciiTheme="majorHAnsi" w:eastAsia="Times New Roman" w:hAnsiTheme="majorHAnsi" w:cs="Times New Roman"/>
          <w:sz w:val="22"/>
          <w:szCs w:val="22"/>
        </w:rPr>
        <w:t xml:space="preserve"> </w:t>
      </w:r>
      <w:proofErr w:type="spellStart"/>
      <w:r w:rsidRPr="00EC4DF9">
        <w:rPr>
          <w:rFonts w:asciiTheme="majorHAnsi" w:eastAsia="Times New Roman" w:hAnsiTheme="majorHAnsi" w:cs="Times New Roman"/>
          <w:sz w:val="22"/>
          <w:szCs w:val="22"/>
        </w:rPr>
        <w:t>Institutions</w:t>
      </w:r>
      <w:proofErr w:type="spellEnd"/>
      <w:r w:rsidRPr="00EC4DF9">
        <w:rPr>
          <w:rFonts w:asciiTheme="majorHAnsi" w:eastAsia="Times New Roman" w:hAnsiTheme="majorHAnsi" w:cs="Times New Roman"/>
          <w:sz w:val="22"/>
          <w:szCs w:val="22"/>
        </w:rPr>
        <w:t xml:space="preserve">." </w:t>
      </w:r>
      <w:proofErr w:type="spellStart"/>
      <w:r w:rsidRPr="00EC4DF9">
        <w:rPr>
          <w:rStyle w:val="Emphasis"/>
          <w:rFonts w:asciiTheme="majorHAnsi" w:eastAsia="Times New Roman" w:hAnsiTheme="majorHAnsi" w:cs="Times New Roman"/>
          <w:sz w:val="22"/>
          <w:szCs w:val="22"/>
        </w:rPr>
        <w:t>State</w:t>
      </w:r>
      <w:proofErr w:type="spellEnd"/>
      <w:r w:rsidRPr="00EC4DF9">
        <w:rPr>
          <w:rStyle w:val="Emphasis"/>
          <w:rFonts w:asciiTheme="majorHAnsi" w:eastAsia="Times New Roman" w:hAnsiTheme="majorHAnsi" w:cs="Times New Roman"/>
          <w:sz w:val="22"/>
          <w:szCs w:val="22"/>
        </w:rPr>
        <w:t xml:space="preserve"> </w:t>
      </w:r>
      <w:proofErr w:type="spellStart"/>
      <w:r w:rsidRPr="00EC4DF9">
        <w:rPr>
          <w:rStyle w:val="Emphasis"/>
          <w:rFonts w:asciiTheme="majorHAnsi" w:eastAsia="Times New Roman" w:hAnsiTheme="majorHAnsi" w:cs="Times New Roman"/>
          <w:sz w:val="22"/>
          <w:szCs w:val="22"/>
        </w:rPr>
        <w:t>Politics</w:t>
      </w:r>
      <w:proofErr w:type="spellEnd"/>
      <w:r w:rsidRPr="00EC4DF9">
        <w:rPr>
          <w:rStyle w:val="Emphasis"/>
          <w:rFonts w:asciiTheme="majorHAnsi" w:eastAsia="Times New Roman" w:hAnsiTheme="majorHAnsi" w:cs="Times New Roman"/>
          <w:sz w:val="22"/>
          <w:szCs w:val="22"/>
        </w:rPr>
        <w:t xml:space="preserve"> and </w:t>
      </w:r>
      <w:proofErr w:type="spellStart"/>
      <w:r w:rsidRPr="00EC4DF9">
        <w:rPr>
          <w:rStyle w:val="Emphasis"/>
          <w:rFonts w:asciiTheme="majorHAnsi" w:eastAsia="Times New Roman" w:hAnsiTheme="majorHAnsi" w:cs="Times New Roman"/>
          <w:sz w:val="22"/>
          <w:szCs w:val="22"/>
        </w:rPr>
        <w:t>Policy</w:t>
      </w:r>
      <w:proofErr w:type="spellEnd"/>
      <w:r w:rsidRPr="00EC4DF9">
        <w:rPr>
          <w:rStyle w:val="Emphasis"/>
          <w:rFonts w:asciiTheme="majorHAnsi" w:eastAsia="Times New Roman" w:hAnsiTheme="majorHAnsi" w:cs="Times New Roman"/>
          <w:sz w:val="22"/>
          <w:szCs w:val="22"/>
        </w:rPr>
        <w:t xml:space="preserve"> </w:t>
      </w:r>
      <w:proofErr w:type="spellStart"/>
      <w:r w:rsidRPr="00EC4DF9">
        <w:rPr>
          <w:rStyle w:val="Emphasis"/>
          <w:rFonts w:asciiTheme="majorHAnsi" w:eastAsia="Times New Roman" w:hAnsiTheme="majorHAnsi" w:cs="Times New Roman"/>
          <w:sz w:val="22"/>
          <w:szCs w:val="22"/>
        </w:rPr>
        <w:t>Quarterly</w:t>
      </w:r>
      <w:proofErr w:type="spellEnd"/>
      <w:r w:rsidRPr="006620FE">
        <w:rPr>
          <w:rFonts w:asciiTheme="majorHAnsi" w:eastAsia="Times New Roman" w:hAnsiTheme="majorHAnsi" w:cs="Times New Roman"/>
          <w:sz w:val="22"/>
          <w:szCs w:val="22"/>
        </w:rPr>
        <w:t xml:space="preserve"> 4</w:t>
      </w:r>
      <w:r w:rsidRPr="001C4EBD">
        <w:rPr>
          <w:rFonts w:asciiTheme="majorHAnsi" w:eastAsia="Times New Roman" w:hAnsiTheme="majorHAnsi" w:cs="Times New Roman"/>
          <w:sz w:val="22"/>
          <w:szCs w:val="22"/>
        </w:rPr>
        <w:t>(4): 371-396.</w:t>
      </w:r>
      <w:r w:rsidRPr="001C4EBD">
        <w:rPr>
          <w:rFonts w:asciiTheme="majorHAnsi" w:hAnsiTheme="majorHAnsi"/>
          <w:sz w:val="22"/>
          <w:szCs w:val="22"/>
        </w:rPr>
        <w:t xml:space="preserve"> </w:t>
      </w:r>
    </w:p>
    <w:p w14:paraId="6BA3A8E4" w14:textId="5D85AEE0" w:rsidR="006C589B" w:rsidRDefault="006C589B" w:rsidP="006C589B">
      <w:pPr>
        <w:pStyle w:val="FootnoteText"/>
        <w:spacing w:after="120"/>
        <w:ind w:left="709" w:hanging="709"/>
        <w:jc w:val="both"/>
        <w:rPr>
          <w:ins w:id="433" w:author="Alejandro Trelles" w:date="2012-10-16T01:08:00Z"/>
          <w:rFonts w:asciiTheme="majorHAnsi" w:hAnsiTheme="majorHAnsi"/>
          <w:sz w:val="22"/>
          <w:szCs w:val="22"/>
        </w:rPr>
      </w:pPr>
      <w:proofErr w:type="spellStart"/>
      <w:r w:rsidRPr="001C4EBD">
        <w:rPr>
          <w:rFonts w:asciiTheme="majorHAnsi" w:hAnsiTheme="majorHAnsi"/>
          <w:sz w:val="22"/>
          <w:szCs w:val="22"/>
        </w:rPr>
        <w:t>Merl</w:t>
      </w:r>
      <w:proofErr w:type="spellEnd"/>
      <w:r w:rsidRPr="001C4EBD">
        <w:rPr>
          <w:rFonts w:asciiTheme="majorHAnsi" w:hAnsiTheme="majorHAnsi"/>
          <w:sz w:val="22"/>
          <w:szCs w:val="22"/>
        </w:rPr>
        <w:t xml:space="preserve">, Jean and Michael J. </w:t>
      </w:r>
      <w:proofErr w:type="spellStart"/>
      <w:r w:rsidRPr="001C4EBD">
        <w:rPr>
          <w:rFonts w:asciiTheme="majorHAnsi" w:hAnsiTheme="majorHAnsi"/>
          <w:sz w:val="22"/>
          <w:szCs w:val="22"/>
        </w:rPr>
        <w:t>Mishak</w:t>
      </w:r>
      <w:proofErr w:type="spellEnd"/>
      <w:r w:rsidRPr="001C4EBD">
        <w:rPr>
          <w:rFonts w:asciiTheme="majorHAnsi" w:hAnsiTheme="majorHAnsi"/>
          <w:sz w:val="22"/>
          <w:szCs w:val="22"/>
        </w:rPr>
        <w:t xml:space="preserve"> (2011), “</w:t>
      </w:r>
      <w:proofErr w:type="spellStart"/>
      <w:r w:rsidRPr="001C4EBD">
        <w:rPr>
          <w:rFonts w:asciiTheme="majorHAnsi" w:hAnsiTheme="majorHAnsi"/>
          <w:sz w:val="22"/>
          <w:szCs w:val="22"/>
        </w:rPr>
        <w:t>Panel’s</w:t>
      </w:r>
      <w:proofErr w:type="spellEnd"/>
      <w:r w:rsidRPr="001C4EBD">
        <w:rPr>
          <w:rFonts w:asciiTheme="majorHAnsi" w:hAnsiTheme="majorHAnsi"/>
          <w:sz w:val="22"/>
          <w:szCs w:val="22"/>
        </w:rPr>
        <w:t xml:space="preserve"> Final </w:t>
      </w:r>
      <w:proofErr w:type="spellStart"/>
      <w:r w:rsidRPr="001C4EBD">
        <w:rPr>
          <w:rFonts w:asciiTheme="majorHAnsi" w:hAnsiTheme="majorHAnsi"/>
          <w:sz w:val="22"/>
          <w:szCs w:val="22"/>
        </w:rPr>
        <w:t>Redistricting</w:t>
      </w:r>
      <w:proofErr w:type="spellEnd"/>
      <w:r w:rsidRPr="001C4EBD">
        <w:rPr>
          <w:rFonts w:asciiTheme="majorHAnsi" w:hAnsiTheme="majorHAnsi"/>
          <w:sz w:val="22"/>
          <w:szCs w:val="22"/>
        </w:rPr>
        <w:t xml:space="preserve"> </w:t>
      </w:r>
      <w:proofErr w:type="spellStart"/>
      <w:r w:rsidRPr="001C4EBD">
        <w:rPr>
          <w:rFonts w:asciiTheme="majorHAnsi" w:hAnsiTheme="majorHAnsi"/>
          <w:sz w:val="22"/>
          <w:szCs w:val="22"/>
        </w:rPr>
        <w:t>Maps</w:t>
      </w:r>
      <w:proofErr w:type="spellEnd"/>
      <w:r w:rsidRPr="001C4EBD">
        <w:rPr>
          <w:rFonts w:asciiTheme="majorHAnsi" w:hAnsiTheme="majorHAnsi"/>
          <w:sz w:val="22"/>
          <w:szCs w:val="22"/>
        </w:rPr>
        <w:t xml:space="preserve"> </w:t>
      </w:r>
      <w:proofErr w:type="spellStart"/>
      <w:r w:rsidRPr="001C4EBD">
        <w:rPr>
          <w:rFonts w:asciiTheme="majorHAnsi" w:hAnsiTheme="majorHAnsi"/>
          <w:sz w:val="22"/>
          <w:szCs w:val="22"/>
        </w:rPr>
        <w:t>Drawn</w:t>
      </w:r>
      <w:proofErr w:type="spellEnd"/>
      <w:r w:rsidRPr="001C4EBD">
        <w:rPr>
          <w:rFonts w:asciiTheme="majorHAnsi" w:hAnsiTheme="majorHAnsi"/>
          <w:sz w:val="22"/>
          <w:szCs w:val="22"/>
        </w:rPr>
        <w:t xml:space="preserve">,” </w:t>
      </w:r>
      <w:r w:rsidRPr="001C4EBD">
        <w:rPr>
          <w:rFonts w:asciiTheme="majorHAnsi" w:hAnsiTheme="majorHAnsi"/>
          <w:i/>
          <w:sz w:val="22"/>
          <w:szCs w:val="22"/>
        </w:rPr>
        <w:t xml:space="preserve">Los </w:t>
      </w:r>
      <w:proofErr w:type="spellStart"/>
      <w:r w:rsidRPr="001C4EBD">
        <w:rPr>
          <w:rFonts w:asciiTheme="majorHAnsi" w:hAnsiTheme="majorHAnsi"/>
          <w:i/>
          <w:sz w:val="22"/>
          <w:szCs w:val="22"/>
        </w:rPr>
        <w:t>Angeles</w:t>
      </w:r>
      <w:proofErr w:type="spellEnd"/>
      <w:r w:rsidRPr="001C4EBD">
        <w:rPr>
          <w:rFonts w:asciiTheme="majorHAnsi" w:hAnsiTheme="majorHAnsi"/>
          <w:i/>
          <w:sz w:val="22"/>
          <w:szCs w:val="22"/>
        </w:rPr>
        <w:t xml:space="preserve"> Times, </w:t>
      </w:r>
      <w:r w:rsidRPr="001C4EBD">
        <w:rPr>
          <w:rFonts w:asciiTheme="majorHAnsi" w:hAnsiTheme="majorHAnsi"/>
          <w:sz w:val="22"/>
          <w:szCs w:val="22"/>
        </w:rPr>
        <w:t xml:space="preserve">Los </w:t>
      </w:r>
      <w:proofErr w:type="spellStart"/>
      <w:r w:rsidRPr="001C4EBD">
        <w:rPr>
          <w:rFonts w:asciiTheme="majorHAnsi" w:hAnsiTheme="majorHAnsi"/>
          <w:sz w:val="22"/>
          <w:szCs w:val="22"/>
        </w:rPr>
        <w:t>Angeles</w:t>
      </w:r>
      <w:proofErr w:type="spellEnd"/>
      <w:r w:rsidRPr="001C4EBD">
        <w:rPr>
          <w:rFonts w:asciiTheme="majorHAnsi" w:hAnsiTheme="majorHAnsi"/>
          <w:sz w:val="22"/>
          <w:szCs w:val="22"/>
        </w:rPr>
        <w:t xml:space="preserve">, </w:t>
      </w:r>
      <w:proofErr w:type="spellStart"/>
      <w:r w:rsidRPr="001C4EBD">
        <w:rPr>
          <w:rFonts w:asciiTheme="majorHAnsi" w:hAnsiTheme="majorHAnsi"/>
          <w:sz w:val="22"/>
          <w:szCs w:val="22"/>
        </w:rPr>
        <w:t>July</w:t>
      </w:r>
      <w:proofErr w:type="spellEnd"/>
      <w:r w:rsidRPr="001C4EBD">
        <w:rPr>
          <w:rFonts w:asciiTheme="majorHAnsi" w:hAnsiTheme="majorHAnsi"/>
          <w:sz w:val="22"/>
          <w:szCs w:val="22"/>
        </w:rPr>
        <w:t xml:space="preserve"> 30, 2011. </w:t>
      </w:r>
    </w:p>
    <w:p w14:paraId="00932C37" w14:textId="77777777" w:rsidR="00CF38B8" w:rsidRPr="00D86BC9" w:rsidRDefault="00954FBA" w:rsidP="00954FBA">
      <w:pPr>
        <w:pStyle w:val="FootnoteText"/>
        <w:spacing w:after="120"/>
        <w:ind w:left="709" w:hanging="709"/>
        <w:jc w:val="both"/>
        <w:rPr>
          <w:rFonts w:asciiTheme="majorHAnsi" w:hAnsiTheme="majorHAnsi"/>
          <w:sz w:val="22"/>
          <w:szCs w:val="22"/>
        </w:rPr>
      </w:pPr>
      <w:r w:rsidRPr="00196AB5">
        <w:rPr>
          <w:rFonts w:asciiTheme="majorHAnsi" w:hAnsiTheme="majorHAnsi"/>
          <w:sz w:val="22"/>
          <w:szCs w:val="22"/>
        </w:rPr>
        <w:t>Otero, Jimena (2003) “</w:t>
      </w:r>
      <w:r w:rsidRPr="00196AB5">
        <w:rPr>
          <w:rFonts w:asciiTheme="majorHAnsi" w:hAnsiTheme="majorHAnsi"/>
          <w:i/>
          <w:sz w:val="22"/>
          <w:szCs w:val="22"/>
        </w:rPr>
        <w:t>¿</w:t>
      </w:r>
      <w:proofErr w:type="spellStart"/>
      <w:r w:rsidRPr="00196AB5">
        <w:rPr>
          <w:rFonts w:asciiTheme="majorHAnsi" w:hAnsiTheme="majorHAnsi"/>
          <w:i/>
          <w:sz w:val="22"/>
          <w:szCs w:val="22"/>
        </w:rPr>
        <w:t>Gerrymandering</w:t>
      </w:r>
      <w:proofErr w:type="spellEnd"/>
      <w:r w:rsidRPr="00196AB5">
        <w:rPr>
          <w:rFonts w:asciiTheme="majorHAnsi" w:hAnsiTheme="majorHAnsi"/>
          <w:i/>
          <w:sz w:val="22"/>
          <w:szCs w:val="22"/>
        </w:rPr>
        <w:t xml:space="preserve"> en México? La geografía política federal: 1994-1997</w:t>
      </w:r>
      <w:r w:rsidR="00B7728A" w:rsidRPr="00196AB5">
        <w:rPr>
          <w:rFonts w:asciiTheme="majorHAnsi" w:hAnsiTheme="majorHAnsi"/>
          <w:i/>
          <w:sz w:val="22"/>
          <w:szCs w:val="22"/>
        </w:rPr>
        <w:t>”</w:t>
      </w:r>
      <w:r w:rsidRPr="00196AB5">
        <w:rPr>
          <w:rFonts w:asciiTheme="majorHAnsi" w:hAnsiTheme="majorHAnsi"/>
          <w:i/>
          <w:sz w:val="22"/>
          <w:szCs w:val="22"/>
        </w:rPr>
        <w:t xml:space="preserve">, </w:t>
      </w:r>
      <w:r w:rsidR="00B7728A" w:rsidRPr="00196AB5">
        <w:rPr>
          <w:rFonts w:asciiTheme="majorHAnsi" w:hAnsiTheme="majorHAnsi"/>
          <w:i/>
          <w:sz w:val="22"/>
          <w:szCs w:val="22"/>
        </w:rPr>
        <w:t>ITAM,</w:t>
      </w:r>
      <w:r w:rsidR="00B7728A" w:rsidRPr="00196AB5">
        <w:rPr>
          <w:rFonts w:asciiTheme="majorHAnsi" w:hAnsiTheme="majorHAnsi"/>
          <w:sz w:val="22"/>
          <w:szCs w:val="22"/>
        </w:rPr>
        <w:t xml:space="preserve"> </w:t>
      </w:r>
      <w:r w:rsidRPr="00196AB5">
        <w:rPr>
          <w:rFonts w:asciiTheme="majorHAnsi" w:hAnsiTheme="majorHAnsi"/>
          <w:sz w:val="22"/>
          <w:szCs w:val="22"/>
        </w:rPr>
        <w:t>Tesis de Li</w:t>
      </w:r>
      <w:r w:rsidR="00B7728A" w:rsidRPr="00196AB5">
        <w:rPr>
          <w:rFonts w:asciiTheme="majorHAnsi" w:hAnsiTheme="majorHAnsi"/>
          <w:sz w:val="22"/>
          <w:szCs w:val="22"/>
        </w:rPr>
        <w:t>cenciatura,</w:t>
      </w:r>
      <w:r w:rsidRPr="00D86BC9">
        <w:rPr>
          <w:rFonts w:asciiTheme="majorHAnsi" w:hAnsiTheme="majorHAnsi"/>
          <w:sz w:val="22"/>
          <w:szCs w:val="22"/>
        </w:rPr>
        <w:t xml:space="preserve"> México. </w:t>
      </w:r>
    </w:p>
    <w:p w14:paraId="2913F759" w14:textId="77777777" w:rsidR="00246139" w:rsidRPr="004D2098" w:rsidRDefault="00246139" w:rsidP="00246139">
      <w:pPr>
        <w:pStyle w:val="FootnoteText"/>
        <w:spacing w:after="120"/>
        <w:ind w:left="709" w:hanging="709"/>
        <w:jc w:val="both"/>
        <w:rPr>
          <w:rFonts w:asciiTheme="majorHAnsi" w:eastAsia="Times New Roman" w:hAnsiTheme="majorHAnsi"/>
          <w:sz w:val="22"/>
          <w:szCs w:val="22"/>
        </w:rPr>
      </w:pPr>
      <w:proofErr w:type="spellStart"/>
      <w:r w:rsidRPr="00C3126F">
        <w:rPr>
          <w:rStyle w:val="citation"/>
          <w:rFonts w:asciiTheme="majorHAnsi" w:eastAsia="Times New Roman" w:hAnsiTheme="majorHAnsi"/>
          <w:sz w:val="22"/>
          <w:szCs w:val="22"/>
        </w:rPr>
        <w:t>Predue</w:t>
      </w:r>
      <w:proofErr w:type="spellEnd"/>
      <w:r w:rsidRPr="00C3126F">
        <w:rPr>
          <w:rStyle w:val="citation"/>
          <w:rFonts w:asciiTheme="majorHAnsi" w:eastAsia="Times New Roman" w:hAnsiTheme="majorHAnsi"/>
          <w:sz w:val="22"/>
          <w:szCs w:val="22"/>
        </w:rPr>
        <w:t xml:space="preserve"> </w:t>
      </w:r>
      <w:proofErr w:type="spellStart"/>
      <w:r w:rsidRPr="00C3126F">
        <w:rPr>
          <w:rStyle w:val="citation"/>
          <w:rFonts w:asciiTheme="majorHAnsi" w:eastAsia="Times New Roman" w:hAnsiTheme="majorHAnsi"/>
          <w:sz w:val="22"/>
          <w:szCs w:val="22"/>
        </w:rPr>
        <w:t>University</w:t>
      </w:r>
      <w:proofErr w:type="spellEnd"/>
      <w:r w:rsidRPr="00C3126F">
        <w:rPr>
          <w:rStyle w:val="citation"/>
          <w:rFonts w:asciiTheme="majorHAnsi" w:eastAsia="Times New Roman" w:hAnsiTheme="majorHAnsi"/>
          <w:sz w:val="22"/>
          <w:szCs w:val="22"/>
        </w:rPr>
        <w:t xml:space="preserve"> (2009). </w:t>
      </w:r>
      <w:hyperlink r:id="rId28" w:history="1">
        <w:r w:rsidRPr="004D2098">
          <w:rPr>
            <w:rStyle w:val="Hyperlink"/>
            <w:rFonts w:asciiTheme="majorHAnsi" w:hAnsiTheme="majorHAnsi"/>
            <w:color w:val="auto"/>
            <w:sz w:val="22"/>
            <w:szCs w:val="22"/>
            <w:u w:val="none"/>
          </w:rPr>
          <w:t>"Government Redistricting Web Sites"</w:t>
        </w:r>
      </w:hyperlink>
      <w:r w:rsidRPr="004D2098">
        <w:rPr>
          <w:rStyle w:val="citation"/>
          <w:rFonts w:asciiTheme="majorHAnsi" w:eastAsia="Times New Roman" w:hAnsiTheme="majorHAnsi"/>
          <w:sz w:val="22"/>
          <w:szCs w:val="22"/>
        </w:rPr>
        <w:t xml:space="preserve">. </w:t>
      </w:r>
      <w:proofErr w:type="spellStart"/>
      <w:r w:rsidRPr="004D2098">
        <w:rPr>
          <w:rStyle w:val="citation"/>
          <w:rFonts w:asciiTheme="majorHAnsi" w:eastAsia="Times New Roman" w:hAnsiTheme="majorHAnsi"/>
          <w:sz w:val="22"/>
          <w:szCs w:val="22"/>
        </w:rPr>
        <w:t>Purdue</w:t>
      </w:r>
      <w:proofErr w:type="spellEnd"/>
      <w:r w:rsidRPr="004D2098">
        <w:rPr>
          <w:rStyle w:val="citation"/>
          <w:rFonts w:asciiTheme="majorHAnsi" w:eastAsia="Times New Roman" w:hAnsiTheme="majorHAnsi"/>
          <w:sz w:val="22"/>
          <w:szCs w:val="22"/>
        </w:rPr>
        <w:t xml:space="preserve"> </w:t>
      </w:r>
      <w:proofErr w:type="spellStart"/>
      <w:r w:rsidRPr="004D2098">
        <w:rPr>
          <w:rStyle w:val="citation"/>
          <w:rFonts w:asciiTheme="majorHAnsi" w:eastAsia="Times New Roman" w:hAnsiTheme="majorHAnsi"/>
          <w:sz w:val="22"/>
          <w:szCs w:val="22"/>
        </w:rPr>
        <w:t>University</w:t>
      </w:r>
      <w:proofErr w:type="spellEnd"/>
      <w:r w:rsidRPr="004D2098">
        <w:rPr>
          <w:rStyle w:val="citation"/>
          <w:rFonts w:asciiTheme="majorHAnsi" w:eastAsia="Times New Roman" w:hAnsiTheme="majorHAnsi"/>
          <w:sz w:val="22"/>
          <w:szCs w:val="22"/>
        </w:rPr>
        <w:t xml:space="preserve"> </w:t>
      </w:r>
      <w:proofErr w:type="spellStart"/>
      <w:r w:rsidRPr="004D2098">
        <w:rPr>
          <w:rStyle w:val="citation"/>
          <w:rFonts w:asciiTheme="majorHAnsi" w:eastAsia="Times New Roman" w:hAnsiTheme="majorHAnsi"/>
          <w:sz w:val="22"/>
          <w:szCs w:val="22"/>
        </w:rPr>
        <w:t>Libraries</w:t>
      </w:r>
      <w:proofErr w:type="spellEnd"/>
      <w:r w:rsidRPr="004D2098">
        <w:rPr>
          <w:rStyle w:val="reference-accessdate"/>
          <w:rFonts w:asciiTheme="majorHAnsi" w:hAnsiTheme="majorHAnsi"/>
          <w:sz w:val="22"/>
          <w:szCs w:val="22"/>
        </w:rPr>
        <w:t>. Consultado 2009-08-25</w:t>
      </w:r>
      <w:r w:rsidRPr="004F2B47">
        <w:rPr>
          <w:rStyle w:val="citation"/>
          <w:rFonts w:asciiTheme="majorHAnsi" w:eastAsia="Times New Roman" w:hAnsiTheme="majorHAnsi"/>
          <w:sz w:val="22"/>
          <w:szCs w:val="22"/>
        </w:rPr>
        <w:t xml:space="preserve">. Link: </w:t>
      </w:r>
      <w:hyperlink r:id="rId29" w:history="1">
        <w:r w:rsidRPr="004D2098">
          <w:rPr>
            <w:rStyle w:val="Hyperlink"/>
            <w:rFonts w:asciiTheme="majorHAnsi" w:eastAsia="Times New Roman" w:hAnsiTheme="majorHAnsi"/>
            <w:sz w:val="22"/>
            <w:szCs w:val="22"/>
          </w:rPr>
          <w:t>http://www.lib.purdue.edu/govdocs/redistricting.html</w:t>
        </w:r>
      </w:hyperlink>
    </w:p>
    <w:p w14:paraId="7D857D06" w14:textId="71C48AEC" w:rsidR="006D426F" w:rsidRPr="006D426F" w:rsidRDefault="00246139" w:rsidP="00246139">
      <w:pPr>
        <w:pStyle w:val="FootnoteText"/>
        <w:spacing w:after="120"/>
        <w:ind w:left="709" w:hanging="709"/>
        <w:jc w:val="both"/>
        <w:rPr>
          <w:ins w:id="434" w:author="Alejandro Trelles" w:date="2012-10-15T23:01:00Z"/>
          <w:rFonts w:asciiTheme="majorHAnsi" w:hAnsiTheme="majorHAnsi"/>
          <w:sz w:val="22"/>
          <w:szCs w:val="22"/>
        </w:rPr>
      </w:pPr>
      <w:proofErr w:type="spellStart"/>
      <w:r w:rsidRPr="004D2098">
        <w:rPr>
          <w:rFonts w:asciiTheme="majorHAnsi" w:hAnsiTheme="majorHAnsi"/>
          <w:sz w:val="22"/>
          <w:szCs w:val="22"/>
        </w:rPr>
        <w:t>Rossiter</w:t>
      </w:r>
      <w:proofErr w:type="spellEnd"/>
      <w:r w:rsidRPr="004D2098">
        <w:rPr>
          <w:rFonts w:asciiTheme="majorHAnsi" w:hAnsiTheme="majorHAnsi"/>
          <w:sz w:val="22"/>
          <w:szCs w:val="22"/>
        </w:rPr>
        <w:t xml:space="preserve">, D. J., R.J. Johnston y C.J. </w:t>
      </w:r>
      <w:proofErr w:type="spellStart"/>
      <w:r w:rsidRPr="004D2098">
        <w:rPr>
          <w:rFonts w:asciiTheme="majorHAnsi" w:hAnsiTheme="majorHAnsi"/>
          <w:sz w:val="22"/>
          <w:szCs w:val="22"/>
        </w:rPr>
        <w:t>Pattie</w:t>
      </w:r>
      <w:proofErr w:type="spellEnd"/>
      <w:r w:rsidRPr="004D2098">
        <w:rPr>
          <w:rFonts w:asciiTheme="majorHAnsi" w:hAnsiTheme="majorHAnsi"/>
          <w:sz w:val="22"/>
          <w:szCs w:val="22"/>
        </w:rPr>
        <w:t xml:space="preserve"> (1998), “</w:t>
      </w:r>
      <w:proofErr w:type="spellStart"/>
      <w:r w:rsidRPr="004D2098">
        <w:rPr>
          <w:rFonts w:asciiTheme="majorHAnsi" w:hAnsiTheme="majorHAnsi"/>
          <w:sz w:val="22"/>
          <w:szCs w:val="22"/>
        </w:rPr>
        <w:t>The</w:t>
      </w:r>
      <w:proofErr w:type="spellEnd"/>
      <w:r w:rsidRPr="004D2098">
        <w:rPr>
          <w:rFonts w:asciiTheme="majorHAnsi" w:hAnsiTheme="majorHAnsi"/>
          <w:sz w:val="22"/>
          <w:szCs w:val="22"/>
        </w:rPr>
        <w:t xml:space="preserve"> </w:t>
      </w:r>
      <w:proofErr w:type="spellStart"/>
      <w:r w:rsidRPr="004D2098">
        <w:rPr>
          <w:rFonts w:asciiTheme="majorHAnsi" w:hAnsiTheme="majorHAnsi"/>
          <w:sz w:val="22"/>
          <w:szCs w:val="22"/>
        </w:rPr>
        <w:t>partisian</w:t>
      </w:r>
      <w:proofErr w:type="spellEnd"/>
      <w:r w:rsidRPr="004D2098">
        <w:rPr>
          <w:rFonts w:asciiTheme="majorHAnsi" w:hAnsiTheme="majorHAnsi"/>
          <w:sz w:val="22"/>
          <w:szCs w:val="22"/>
        </w:rPr>
        <w:t xml:space="preserve"> </w:t>
      </w:r>
      <w:proofErr w:type="spellStart"/>
      <w:r w:rsidRPr="004D2098">
        <w:rPr>
          <w:rFonts w:asciiTheme="majorHAnsi" w:hAnsiTheme="majorHAnsi"/>
          <w:sz w:val="22"/>
          <w:szCs w:val="22"/>
        </w:rPr>
        <w:t>impacts</w:t>
      </w:r>
      <w:proofErr w:type="spellEnd"/>
      <w:r w:rsidRPr="004D2098">
        <w:rPr>
          <w:rFonts w:asciiTheme="majorHAnsi" w:hAnsiTheme="majorHAnsi"/>
          <w:sz w:val="22"/>
          <w:szCs w:val="22"/>
        </w:rPr>
        <w:t xml:space="preserve"> of non-</w:t>
      </w:r>
      <w:proofErr w:type="spellStart"/>
      <w:r w:rsidRPr="004D2098">
        <w:rPr>
          <w:rFonts w:asciiTheme="majorHAnsi" w:hAnsiTheme="majorHAnsi"/>
          <w:sz w:val="22"/>
          <w:szCs w:val="22"/>
        </w:rPr>
        <w:t>partitian</w:t>
      </w:r>
      <w:proofErr w:type="spellEnd"/>
      <w:r w:rsidRPr="004D2098">
        <w:rPr>
          <w:rFonts w:asciiTheme="majorHAnsi" w:hAnsiTheme="majorHAnsi"/>
          <w:sz w:val="22"/>
          <w:szCs w:val="22"/>
        </w:rPr>
        <w:t xml:space="preserve"> </w:t>
      </w:r>
      <w:proofErr w:type="spellStart"/>
      <w:r w:rsidRPr="004D2098">
        <w:rPr>
          <w:rFonts w:asciiTheme="majorHAnsi" w:hAnsiTheme="majorHAnsi"/>
          <w:sz w:val="22"/>
          <w:szCs w:val="22"/>
        </w:rPr>
        <w:t>redistricting</w:t>
      </w:r>
      <w:proofErr w:type="spellEnd"/>
      <w:r w:rsidRPr="004D2098">
        <w:rPr>
          <w:rFonts w:asciiTheme="majorHAnsi" w:hAnsiTheme="majorHAnsi"/>
          <w:sz w:val="22"/>
          <w:szCs w:val="22"/>
        </w:rPr>
        <w:t xml:space="preserve">: </w:t>
      </w:r>
      <w:proofErr w:type="spellStart"/>
      <w:r w:rsidRPr="004D2098">
        <w:rPr>
          <w:rFonts w:asciiTheme="majorHAnsi" w:hAnsiTheme="majorHAnsi"/>
          <w:sz w:val="22"/>
          <w:szCs w:val="22"/>
        </w:rPr>
        <w:t>Northern</w:t>
      </w:r>
      <w:proofErr w:type="spellEnd"/>
      <w:r w:rsidRPr="004D2098">
        <w:rPr>
          <w:rFonts w:asciiTheme="majorHAnsi" w:hAnsiTheme="majorHAnsi"/>
          <w:sz w:val="22"/>
          <w:szCs w:val="22"/>
        </w:rPr>
        <w:t xml:space="preserve"> </w:t>
      </w:r>
      <w:proofErr w:type="spellStart"/>
      <w:r w:rsidRPr="004D2098">
        <w:rPr>
          <w:rFonts w:asciiTheme="majorHAnsi" w:hAnsiTheme="majorHAnsi"/>
          <w:sz w:val="22"/>
          <w:szCs w:val="22"/>
        </w:rPr>
        <w:t>Ireland</w:t>
      </w:r>
      <w:proofErr w:type="spellEnd"/>
      <w:r w:rsidRPr="004D2098">
        <w:rPr>
          <w:rFonts w:asciiTheme="majorHAnsi" w:hAnsiTheme="majorHAnsi"/>
          <w:sz w:val="22"/>
          <w:szCs w:val="22"/>
        </w:rPr>
        <w:t xml:space="preserve"> 1993-95</w:t>
      </w:r>
      <w:r w:rsidRPr="004D2098">
        <w:rPr>
          <w:rFonts w:asciiTheme="majorHAnsi" w:hAnsiTheme="majorHAnsi"/>
          <w:i/>
          <w:sz w:val="22"/>
          <w:szCs w:val="22"/>
        </w:rPr>
        <w:t xml:space="preserve">,” </w:t>
      </w:r>
      <w:r w:rsidRPr="004D2098">
        <w:rPr>
          <w:rFonts w:asciiTheme="majorHAnsi" w:hAnsiTheme="majorHAnsi"/>
          <w:sz w:val="22"/>
          <w:szCs w:val="22"/>
        </w:rPr>
        <w:t xml:space="preserve">Royal </w:t>
      </w:r>
      <w:proofErr w:type="spellStart"/>
      <w:r w:rsidRPr="004D2098">
        <w:rPr>
          <w:rFonts w:asciiTheme="majorHAnsi" w:hAnsiTheme="majorHAnsi"/>
          <w:sz w:val="22"/>
          <w:szCs w:val="22"/>
        </w:rPr>
        <w:t>Geographical</w:t>
      </w:r>
      <w:proofErr w:type="spellEnd"/>
      <w:r w:rsidRPr="004D2098">
        <w:rPr>
          <w:rFonts w:asciiTheme="majorHAnsi" w:hAnsiTheme="majorHAnsi"/>
          <w:sz w:val="22"/>
          <w:szCs w:val="22"/>
        </w:rPr>
        <w:t xml:space="preserve"> </w:t>
      </w:r>
      <w:proofErr w:type="spellStart"/>
      <w:r w:rsidRPr="004D2098">
        <w:rPr>
          <w:rFonts w:asciiTheme="majorHAnsi" w:hAnsiTheme="majorHAnsi"/>
          <w:sz w:val="22"/>
          <w:szCs w:val="22"/>
        </w:rPr>
        <w:t>Society</w:t>
      </w:r>
      <w:proofErr w:type="spellEnd"/>
      <w:r w:rsidRPr="004D2098">
        <w:rPr>
          <w:rFonts w:asciiTheme="majorHAnsi" w:hAnsiTheme="majorHAnsi"/>
          <w:sz w:val="22"/>
          <w:szCs w:val="22"/>
        </w:rPr>
        <w:t xml:space="preserve">. </w:t>
      </w:r>
    </w:p>
    <w:p w14:paraId="3BCFF310" w14:textId="53706A4A" w:rsidR="006D426F" w:rsidRPr="004D2098" w:rsidRDefault="006D426F" w:rsidP="004D2098">
      <w:pPr>
        <w:pStyle w:val="FootnoteText"/>
        <w:spacing w:after="120"/>
        <w:ind w:left="709" w:hanging="709"/>
        <w:jc w:val="both"/>
        <w:rPr>
          <w:ins w:id="435" w:author="Alejandro Trelles" w:date="2012-10-15T23:01:00Z"/>
          <w:rFonts w:asciiTheme="majorHAnsi" w:hAnsiTheme="majorHAnsi"/>
          <w:sz w:val="22"/>
          <w:szCs w:val="22"/>
        </w:rPr>
      </w:pPr>
      <w:ins w:id="436" w:author="Alejandro Trelles" w:date="2012-10-15T23:01:00Z">
        <w:r w:rsidRPr="004D2098">
          <w:rPr>
            <w:rFonts w:asciiTheme="majorHAnsi" w:hAnsiTheme="majorHAnsi"/>
            <w:sz w:val="22"/>
            <w:szCs w:val="22"/>
          </w:rPr>
          <w:t xml:space="preserve">Suprema Corte de Justicia de la Nación </w:t>
        </w:r>
        <w:r w:rsidRPr="006D426F">
          <w:rPr>
            <w:rFonts w:asciiTheme="majorHAnsi" w:hAnsiTheme="majorHAnsi"/>
            <w:sz w:val="22"/>
            <w:szCs w:val="22"/>
          </w:rPr>
          <w:t>(</w:t>
        </w:r>
        <w:r w:rsidR="00D86BC9">
          <w:rPr>
            <w:rFonts w:asciiTheme="majorHAnsi" w:hAnsiTheme="majorHAnsi"/>
            <w:sz w:val="22"/>
            <w:szCs w:val="22"/>
          </w:rPr>
          <w:t>2005</w:t>
        </w:r>
        <w:r w:rsidRPr="006D426F">
          <w:rPr>
            <w:rFonts w:asciiTheme="majorHAnsi" w:hAnsiTheme="majorHAnsi"/>
            <w:sz w:val="22"/>
            <w:szCs w:val="22"/>
          </w:rPr>
          <w:t xml:space="preserve">), </w:t>
        </w:r>
      </w:ins>
      <w:ins w:id="437" w:author="Alejandro Trelles" w:date="2012-10-16T01:38:00Z">
        <w:r w:rsidR="00C3126F">
          <w:rPr>
            <w:rFonts w:asciiTheme="majorHAnsi" w:eastAsia="Times New Roman" w:hAnsiTheme="majorHAnsi" w:cs="Times New Roman"/>
            <w:i/>
            <w:sz w:val="22"/>
            <w:szCs w:val="22"/>
          </w:rPr>
          <w:t>Acción de Inconstitucionalidad promovida por los diputados de la LVII Legislatura del E</w:t>
        </w:r>
      </w:ins>
      <w:ins w:id="438" w:author="Alejandro Trelles" w:date="2012-10-16T01:39:00Z">
        <w:r w:rsidR="00C3126F">
          <w:rPr>
            <w:rFonts w:asciiTheme="majorHAnsi" w:eastAsia="Times New Roman" w:hAnsiTheme="majorHAnsi" w:cs="Times New Roman"/>
            <w:i/>
            <w:sz w:val="22"/>
            <w:szCs w:val="22"/>
          </w:rPr>
          <w:t>stado de Sonora, 18/2005</w:t>
        </w:r>
      </w:ins>
      <w:ins w:id="439" w:author="Alejandro Trelles" w:date="2012-10-15T23:02:00Z">
        <w:r w:rsidRPr="004D2098">
          <w:rPr>
            <w:rFonts w:asciiTheme="majorHAnsi" w:eastAsia="Times New Roman" w:hAnsiTheme="majorHAnsi" w:cs="Times New Roman"/>
            <w:i/>
            <w:sz w:val="22"/>
            <w:szCs w:val="22"/>
          </w:rPr>
          <w:t>,</w:t>
        </w:r>
        <w:r w:rsidR="00C3126F">
          <w:rPr>
            <w:rFonts w:asciiTheme="majorHAnsi" w:eastAsia="Times New Roman" w:hAnsiTheme="majorHAnsi" w:cs="Times New Roman"/>
            <w:sz w:val="22"/>
            <w:szCs w:val="22"/>
          </w:rPr>
          <w:t xml:space="preserve"> México</w:t>
        </w:r>
        <w:r>
          <w:rPr>
            <w:rFonts w:asciiTheme="majorHAnsi" w:eastAsia="Times New Roman" w:hAnsiTheme="majorHAnsi" w:cs="Times New Roman"/>
            <w:sz w:val="22"/>
            <w:szCs w:val="22"/>
          </w:rPr>
          <w:t>: SCJN.</w:t>
        </w:r>
      </w:ins>
    </w:p>
    <w:p w14:paraId="1C6303CF" w14:textId="33AC8C0C" w:rsidR="00E02C42" w:rsidRPr="004D2098" w:rsidRDefault="005B2FA1" w:rsidP="005B2FA1">
      <w:pPr>
        <w:spacing w:after="120"/>
        <w:ind w:left="709" w:hanging="709"/>
        <w:jc w:val="both"/>
        <w:rPr>
          <w:rFonts w:asciiTheme="majorHAnsi" w:hAnsiTheme="majorHAnsi"/>
          <w:sz w:val="22"/>
          <w:szCs w:val="22"/>
        </w:rPr>
      </w:pPr>
      <w:r w:rsidRPr="006D426F">
        <w:rPr>
          <w:rFonts w:asciiTheme="majorHAnsi" w:hAnsiTheme="majorHAnsi"/>
          <w:sz w:val="22"/>
          <w:szCs w:val="22"/>
        </w:rPr>
        <w:t xml:space="preserve">Trelles, Alejandro y Diego Martínez (2007), “Fronteras electorales. Aportaciones del modelo de redistritación mexicano al Estado de California”, </w:t>
      </w:r>
      <w:r w:rsidRPr="000E3EA4">
        <w:rPr>
          <w:rFonts w:asciiTheme="majorHAnsi" w:hAnsiTheme="majorHAnsi"/>
          <w:i/>
          <w:sz w:val="22"/>
          <w:szCs w:val="22"/>
        </w:rPr>
        <w:t xml:space="preserve">Tesis de Licenciatura, </w:t>
      </w:r>
      <w:r w:rsidRPr="004D2098">
        <w:rPr>
          <w:rFonts w:asciiTheme="majorHAnsi" w:hAnsiTheme="majorHAnsi"/>
          <w:sz w:val="22"/>
          <w:szCs w:val="22"/>
        </w:rPr>
        <w:t>México D.F., ITAM.</w:t>
      </w:r>
    </w:p>
    <w:p w14:paraId="1D95DDEA" w14:textId="77777777" w:rsidR="00E02C42" w:rsidRPr="00661540" w:rsidRDefault="00246139" w:rsidP="003D3F9A">
      <w:pPr>
        <w:spacing w:after="120"/>
        <w:ind w:left="709" w:hanging="709"/>
        <w:jc w:val="both"/>
        <w:rPr>
          <w:rFonts w:asciiTheme="majorHAnsi" w:hAnsiTheme="majorHAnsi"/>
          <w:sz w:val="22"/>
          <w:szCs w:val="22"/>
        </w:rPr>
      </w:pPr>
      <w:r w:rsidRPr="004F2B47">
        <w:rPr>
          <w:rFonts w:asciiTheme="majorHAnsi" w:hAnsiTheme="majorHAnsi"/>
          <w:sz w:val="22"/>
          <w:szCs w:val="22"/>
          <w:lang w:val="en-US"/>
        </w:rPr>
        <w:t>--------</w:t>
      </w:r>
      <w:r w:rsidRPr="004F2B47">
        <w:rPr>
          <w:rFonts w:asciiTheme="majorHAnsi" w:hAnsiTheme="majorHAnsi"/>
          <w:sz w:val="22"/>
          <w:szCs w:val="22"/>
        </w:rPr>
        <w:t xml:space="preserve"> </w:t>
      </w:r>
      <w:r w:rsidR="00E02C42" w:rsidRPr="004F2B47">
        <w:rPr>
          <w:rFonts w:asciiTheme="majorHAnsi" w:hAnsiTheme="majorHAnsi"/>
          <w:sz w:val="22"/>
          <w:szCs w:val="22"/>
        </w:rPr>
        <w:t xml:space="preserve">(2012), “Fronteras electorales. Lecciones de la redistritación en México para California”, </w:t>
      </w:r>
      <w:r w:rsidR="00E02C42" w:rsidRPr="009C67A6">
        <w:rPr>
          <w:rFonts w:asciiTheme="majorHAnsi" w:hAnsiTheme="majorHAnsi"/>
          <w:i/>
          <w:sz w:val="22"/>
          <w:szCs w:val="22"/>
        </w:rPr>
        <w:t xml:space="preserve">Política y Gobierno, </w:t>
      </w:r>
      <w:r w:rsidR="00E02C42" w:rsidRPr="00661540">
        <w:rPr>
          <w:rFonts w:asciiTheme="majorHAnsi" w:hAnsiTheme="majorHAnsi"/>
          <w:sz w:val="22"/>
          <w:szCs w:val="22"/>
        </w:rPr>
        <w:t>CIDE, Vol. XIX, No.2, 199-241.</w:t>
      </w:r>
    </w:p>
    <w:p w14:paraId="196F18F3" w14:textId="77777777" w:rsidR="00246139" w:rsidRPr="00C67AF6" w:rsidRDefault="00246139" w:rsidP="00246139">
      <w:pPr>
        <w:pStyle w:val="FootnoteText"/>
        <w:spacing w:after="120"/>
        <w:ind w:left="709" w:hanging="709"/>
        <w:jc w:val="both"/>
        <w:rPr>
          <w:rFonts w:asciiTheme="majorHAnsi" w:hAnsiTheme="majorHAnsi"/>
          <w:sz w:val="22"/>
          <w:szCs w:val="22"/>
        </w:rPr>
      </w:pPr>
      <w:proofErr w:type="spellStart"/>
      <w:r w:rsidRPr="00661540">
        <w:rPr>
          <w:rFonts w:asciiTheme="majorHAnsi" w:hAnsiTheme="majorHAnsi"/>
          <w:sz w:val="22"/>
          <w:szCs w:val="22"/>
        </w:rPr>
        <w:t>Weisbard</w:t>
      </w:r>
      <w:proofErr w:type="spellEnd"/>
      <w:r w:rsidRPr="00661540">
        <w:rPr>
          <w:rFonts w:asciiTheme="majorHAnsi" w:hAnsiTheme="majorHAnsi"/>
          <w:sz w:val="22"/>
          <w:szCs w:val="22"/>
        </w:rPr>
        <w:t xml:space="preserve">, Ari y </w:t>
      </w:r>
      <w:proofErr w:type="spellStart"/>
      <w:r w:rsidRPr="00661540">
        <w:rPr>
          <w:rFonts w:asciiTheme="majorHAnsi" w:hAnsiTheme="majorHAnsi"/>
          <w:sz w:val="22"/>
          <w:szCs w:val="22"/>
        </w:rPr>
        <w:t>Jeannie</w:t>
      </w:r>
      <w:proofErr w:type="spellEnd"/>
      <w:r w:rsidRPr="00661540">
        <w:rPr>
          <w:rFonts w:asciiTheme="majorHAnsi" w:hAnsiTheme="majorHAnsi"/>
          <w:sz w:val="22"/>
          <w:szCs w:val="22"/>
        </w:rPr>
        <w:t xml:space="preserve"> </w:t>
      </w:r>
      <w:proofErr w:type="spellStart"/>
      <w:r w:rsidRPr="00661540">
        <w:rPr>
          <w:rFonts w:asciiTheme="majorHAnsi" w:hAnsiTheme="majorHAnsi"/>
          <w:sz w:val="22"/>
          <w:szCs w:val="22"/>
        </w:rPr>
        <w:t>Wilkinson</w:t>
      </w:r>
      <w:proofErr w:type="spellEnd"/>
      <w:r w:rsidRPr="00661540">
        <w:rPr>
          <w:rFonts w:asciiTheme="majorHAnsi" w:hAnsiTheme="majorHAnsi"/>
          <w:sz w:val="22"/>
          <w:szCs w:val="22"/>
        </w:rPr>
        <w:t xml:space="preserve"> (2005), </w:t>
      </w:r>
      <w:proofErr w:type="spellStart"/>
      <w:r w:rsidRPr="00661540">
        <w:rPr>
          <w:rFonts w:asciiTheme="majorHAnsi" w:hAnsiTheme="majorHAnsi"/>
          <w:i/>
          <w:sz w:val="22"/>
          <w:szCs w:val="22"/>
        </w:rPr>
        <w:t>Drawing</w:t>
      </w:r>
      <w:proofErr w:type="spellEnd"/>
      <w:r w:rsidRPr="00661540">
        <w:rPr>
          <w:rFonts w:asciiTheme="majorHAnsi" w:hAnsiTheme="majorHAnsi"/>
          <w:i/>
          <w:sz w:val="22"/>
          <w:szCs w:val="22"/>
        </w:rPr>
        <w:t xml:space="preserve"> </w:t>
      </w:r>
      <w:proofErr w:type="spellStart"/>
      <w:r w:rsidRPr="00661540">
        <w:rPr>
          <w:rFonts w:asciiTheme="majorHAnsi" w:hAnsiTheme="majorHAnsi"/>
          <w:i/>
          <w:sz w:val="22"/>
          <w:szCs w:val="22"/>
        </w:rPr>
        <w:t>lines</w:t>
      </w:r>
      <w:proofErr w:type="spellEnd"/>
      <w:r w:rsidRPr="00661540">
        <w:rPr>
          <w:rFonts w:asciiTheme="majorHAnsi" w:hAnsiTheme="majorHAnsi"/>
          <w:i/>
          <w:sz w:val="22"/>
          <w:szCs w:val="22"/>
        </w:rPr>
        <w:t xml:space="preserve">: A </w:t>
      </w:r>
      <w:proofErr w:type="spellStart"/>
      <w:r w:rsidRPr="00661540">
        <w:rPr>
          <w:rFonts w:asciiTheme="majorHAnsi" w:hAnsiTheme="majorHAnsi"/>
          <w:i/>
          <w:sz w:val="22"/>
          <w:szCs w:val="22"/>
        </w:rPr>
        <w:t>Public</w:t>
      </w:r>
      <w:proofErr w:type="spellEnd"/>
      <w:r w:rsidRPr="00661540">
        <w:rPr>
          <w:rFonts w:asciiTheme="majorHAnsi" w:hAnsiTheme="majorHAnsi"/>
          <w:i/>
          <w:sz w:val="22"/>
          <w:szCs w:val="22"/>
        </w:rPr>
        <w:t xml:space="preserve"> </w:t>
      </w:r>
      <w:proofErr w:type="spellStart"/>
      <w:r w:rsidRPr="00661540">
        <w:rPr>
          <w:rFonts w:asciiTheme="majorHAnsi" w:hAnsiTheme="majorHAnsi"/>
          <w:i/>
          <w:sz w:val="22"/>
          <w:szCs w:val="22"/>
        </w:rPr>
        <w:t>Interest</w:t>
      </w:r>
      <w:proofErr w:type="spellEnd"/>
      <w:r w:rsidRPr="00661540">
        <w:rPr>
          <w:rFonts w:asciiTheme="majorHAnsi" w:hAnsiTheme="majorHAnsi"/>
          <w:i/>
          <w:sz w:val="22"/>
          <w:szCs w:val="22"/>
        </w:rPr>
        <w:t xml:space="preserve"> Guide </w:t>
      </w:r>
      <w:proofErr w:type="spellStart"/>
      <w:r w:rsidRPr="00661540">
        <w:rPr>
          <w:rFonts w:asciiTheme="majorHAnsi" w:hAnsiTheme="majorHAnsi"/>
          <w:i/>
          <w:sz w:val="22"/>
          <w:szCs w:val="22"/>
        </w:rPr>
        <w:t>to</w:t>
      </w:r>
      <w:proofErr w:type="spellEnd"/>
      <w:r w:rsidRPr="00661540">
        <w:rPr>
          <w:rFonts w:asciiTheme="majorHAnsi" w:hAnsiTheme="majorHAnsi"/>
          <w:i/>
          <w:sz w:val="22"/>
          <w:szCs w:val="22"/>
        </w:rPr>
        <w:t xml:space="preserve"> Real </w:t>
      </w:r>
      <w:proofErr w:type="spellStart"/>
      <w:r w:rsidRPr="00661540">
        <w:rPr>
          <w:rFonts w:asciiTheme="majorHAnsi" w:hAnsiTheme="majorHAnsi"/>
          <w:i/>
          <w:sz w:val="22"/>
          <w:szCs w:val="22"/>
        </w:rPr>
        <w:t>Redistricting</w:t>
      </w:r>
      <w:proofErr w:type="spellEnd"/>
      <w:r w:rsidRPr="00661540">
        <w:rPr>
          <w:rFonts w:asciiTheme="majorHAnsi" w:hAnsiTheme="majorHAnsi"/>
          <w:i/>
          <w:sz w:val="22"/>
          <w:szCs w:val="22"/>
        </w:rPr>
        <w:t xml:space="preserve"> </w:t>
      </w:r>
      <w:proofErr w:type="spellStart"/>
      <w:r w:rsidRPr="00661540">
        <w:rPr>
          <w:rFonts w:asciiTheme="majorHAnsi" w:hAnsiTheme="majorHAnsi"/>
          <w:i/>
          <w:sz w:val="22"/>
          <w:szCs w:val="22"/>
        </w:rPr>
        <w:t>Reform</w:t>
      </w:r>
      <w:proofErr w:type="spellEnd"/>
      <w:r w:rsidRPr="00C67AF6">
        <w:rPr>
          <w:rFonts w:asciiTheme="majorHAnsi" w:hAnsiTheme="majorHAnsi"/>
          <w:sz w:val="22"/>
          <w:szCs w:val="22"/>
        </w:rPr>
        <w:t xml:space="preserve">, Los </w:t>
      </w:r>
      <w:proofErr w:type="spellStart"/>
      <w:r w:rsidRPr="00C67AF6">
        <w:rPr>
          <w:rFonts w:asciiTheme="majorHAnsi" w:hAnsiTheme="majorHAnsi"/>
          <w:sz w:val="22"/>
          <w:szCs w:val="22"/>
        </w:rPr>
        <w:t>Angeles</w:t>
      </w:r>
      <w:proofErr w:type="spellEnd"/>
      <w:r w:rsidRPr="00C67AF6">
        <w:rPr>
          <w:rFonts w:asciiTheme="majorHAnsi" w:hAnsiTheme="majorHAnsi"/>
          <w:sz w:val="22"/>
          <w:szCs w:val="22"/>
        </w:rPr>
        <w:t xml:space="preserve">, Center </w:t>
      </w:r>
      <w:proofErr w:type="spellStart"/>
      <w:r w:rsidRPr="00C67AF6">
        <w:rPr>
          <w:rFonts w:asciiTheme="majorHAnsi" w:hAnsiTheme="majorHAnsi"/>
          <w:sz w:val="22"/>
          <w:szCs w:val="22"/>
        </w:rPr>
        <w:t>for</w:t>
      </w:r>
      <w:proofErr w:type="spellEnd"/>
      <w:r w:rsidRPr="00C67AF6">
        <w:rPr>
          <w:rFonts w:asciiTheme="majorHAnsi" w:hAnsiTheme="majorHAnsi"/>
          <w:sz w:val="22"/>
          <w:szCs w:val="22"/>
        </w:rPr>
        <w:t xml:space="preserve"> </w:t>
      </w:r>
      <w:proofErr w:type="spellStart"/>
      <w:r w:rsidRPr="00C67AF6">
        <w:rPr>
          <w:rFonts w:asciiTheme="majorHAnsi" w:hAnsiTheme="majorHAnsi"/>
          <w:sz w:val="22"/>
          <w:szCs w:val="22"/>
        </w:rPr>
        <w:t>Governmental</w:t>
      </w:r>
      <w:proofErr w:type="spellEnd"/>
      <w:r w:rsidRPr="00C67AF6">
        <w:rPr>
          <w:rFonts w:asciiTheme="majorHAnsi" w:hAnsiTheme="majorHAnsi"/>
          <w:sz w:val="22"/>
          <w:szCs w:val="22"/>
        </w:rPr>
        <w:t xml:space="preserve"> </w:t>
      </w:r>
      <w:proofErr w:type="spellStart"/>
      <w:r w:rsidRPr="00C67AF6">
        <w:rPr>
          <w:rFonts w:asciiTheme="majorHAnsi" w:hAnsiTheme="majorHAnsi"/>
          <w:sz w:val="22"/>
          <w:szCs w:val="22"/>
        </w:rPr>
        <w:t>Studies</w:t>
      </w:r>
      <w:proofErr w:type="spellEnd"/>
      <w:r w:rsidRPr="00C67AF6">
        <w:rPr>
          <w:rFonts w:asciiTheme="majorHAnsi" w:hAnsiTheme="majorHAnsi"/>
          <w:sz w:val="22"/>
          <w:szCs w:val="22"/>
        </w:rPr>
        <w:t xml:space="preserve"> y Demos. </w:t>
      </w:r>
    </w:p>
    <w:p w14:paraId="561CEBEE" w14:textId="77777777" w:rsidR="005F2B05" w:rsidRPr="00F9584D" w:rsidRDefault="005F2B05" w:rsidP="005F2B05">
      <w:pPr>
        <w:jc w:val="both"/>
        <w:rPr>
          <w:rFonts w:asciiTheme="majorHAnsi" w:eastAsia="Times New Roman" w:hAnsiTheme="majorHAnsi" w:cs="Arial"/>
          <w:b/>
          <w:color w:val="000000"/>
          <w:sz w:val="22"/>
          <w:szCs w:val="22"/>
        </w:rPr>
      </w:pPr>
    </w:p>
    <w:p w14:paraId="2E93F882" w14:textId="77777777" w:rsidR="002D4E5B" w:rsidRPr="00196AB5" w:rsidRDefault="002D4E5B" w:rsidP="007E0341">
      <w:pPr>
        <w:jc w:val="center"/>
        <w:rPr>
          <w:rFonts w:asciiTheme="majorHAnsi" w:eastAsia="Times New Roman" w:hAnsiTheme="majorHAnsi" w:cs="Arial"/>
          <w:b/>
          <w:color w:val="000000"/>
          <w:sz w:val="22"/>
          <w:szCs w:val="22"/>
        </w:rPr>
      </w:pPr>
    </w:p>
    <w:p w14:paraId="7DB14E0B" w14:textId="77777777" w:rsidR="002D4E5B" w:rsidRPr="00D86BC9" w:rsidRDefault="002D4E5B" w:rsidP="007E0341">
      <w:pPr>
        <w:jc w:val="center"/>
        <w:rPr>
          <w:rFonts w:asciiTheme="majorHAnsi" w:eastAsia="Times New Roman" w:hAnsiTheme="majorHAnsi" w:cs="Arial"/>
          <w:b/>
          <w:color w:val="000000"/>
          <w:sz w:val="22"/>
          <w:szCs w:val="22"/>
        </w:rPr>
      </w:pPr>
    </w:p>
    <w:p w14:paraId="160BEC64" w14:textId="77777777" w:rsidR="002D4E5B" w:rsidRPr="00C3126F" w:rsidRDefault="002D4E5B" w:rsidP="007E0341">
      <w:pPr>
        <w:jc w:val="center"/>
        <w:rPr>
          <w:rFonts w:asciiTheme="majorHAnsi" w:eastAsia="Times New Roman" w:hAnsiTheme="majorHAnsi" w:cs="Arial"/>
          <w:b/>
          <w:color w:val="000000"/>
          <w:sz w:val="22"/>
          <w:szCs w:val="22"/>
        </w:rPr>
      </w:pPr>
    </w:p>
    <w:p w14:paraId="62787D7C" w14:textId="77777777" w:rsidR="002D4E5B" w:rsidRPr="00EE43BC" w:rsidRDefault="002D4E5B" w:rsidP="007E0341">
      <w:pPr>
        <w:jc w:val="center"/>
        <w:rPr>
          <w:rFonts w:asciiTheme="majorHAnsi" w:eastAsia="Times New Roman" w:hAnsiTheme="majorHAnsi" w:cs="Arial"/>
          <w:b/>
          <w:color w:val="000000"/>
          <w:sz w:val="22"/>
          <w:szCs w:val="22"/>
        </w:rPr>
      </w:pPr>
    </w:p>
    <w:p w14:paraId="4372F0FD" w14:textId="77777777" w:rsidR="002D4E5B" w:rsidRPr="00621963" w:rsidRDefault="002D4E5B" w:rsidP="007E0341">
      <w:pPr>
        <w:jc w:val="center"/>
        <w:rPr>
          <w:rFonts w:asciiTheme="majorHAnsi" w:eastAsia="Times New Roman" w:hAnsiTheme="majorHAnsi" w:cs="Arial"/>
          <w:b/>
          <w:color w:val="000000"/>
          <w:sz w:val="22"/>
          <w:szCs w:val="22"/>
        </w:rPr>
      </w:pPr>
    </w:p>
    <w:p w14:paraId="2B93E5D0" w14:textId="77777777" w:rsidR="002D4E5B" w:rsidRPr="005B5943" w:rsidRDefault="002D4E5B" w:rsidP="007E0341">
      <w:pPr>
        <w:jc w:val="center"/>
        <w:rPr>
          <w:rFonts w:asciiTheme="majorHAnsi" w:eastAsia="Times New Roman" w:hAnsiTheme="majorHAnsi" w:cs="Arial"/>
          <w:b/>
          <w:color w:val="000000"/>
          <w:sz w:val="22"/>
          <w:szCs w:val="22"/>
        </w:rPr>
      </w:pPr>
    </w:p>
    <w:p w14:paraId="63E43679" w14:textId="77777777" w:rsidR="002D4E5B" w:rsidRPr="008710E2" w:rsidRDefault="002D4E5B" w:rsidP="007E0341">
      <w:pPr>
        <w:jc w:val="center"/>
        <w:rPr>
          <w:rFonts w:asciiTheme="majorHAnsi" w:eastAsia="Times New Roman" w:hAnsiTheme="majorHAnsi" w:cs="Arial"/>
          <w:b/>
          <w:color w:val="000000"/>
          <w:sz w:val="22"/>
          <w:szCs w:val="22"/>
        </w:rPr>
      </w:pPr>
    </w:p>
    <w:p w14:paraId="450ABEF6" w14:textId="77777777" w:rsidR="002D4E5B" w:rsidRPr="0074038C" w:rsidRDefault="002D4E5B" w:rsidP="007E0341">
      <w:pPr>
        <w:jc w:val="center"/>
        <w:rPr>
          <w:rFonts w:asciiTheme="majorHAnsi" w:eastAsia="Times New Roman" w:hAnsiTheme="majorHAnsi" w:cs="Arial"/>
          <w:b/>
          <w:color w:val="000000"/>
          <w:sz w:val="22"/>
          <w:szCs w:val="22"/>
        </w:rPr>
      </w:pPr>
    </w:p>
    <w:p w14:paraId="484CB8A3" w14:textId="77777777" w:rsidR="002D4E5B" w:rsidRPr="00EC4DF9" w:rsidRDefault="002D4E5B" w:rsidP="007E0341">
      <w:pPr>
        <w:jc w:val="center"/>
        <w:rPr>
          <w:rFonts w:asciiTheme="majorHAnsi" w:eastAsia="Times New Roman" w:hAnsiTheme="majorHAnsi" w:cs="Arial"/>
          <w:b/>
          <w:color w:val="000000"/>
          <w:sz w:val="22"/>
          <w:szCs w:val="22"/>
        </w:rPr>
      </w:pPr>
    </w:p>
    <w:p w14:paraId="425413D1" w14:textId="77777777" w:rsidR="002D4E5B" w:rsidRPr="006620FE" w:rsidRDefault="002D4E5B" w:rsidP="007E0341">
      <w:pPr>
        <w:jc w:val="center"/>
        <w:rPr>
          <w:rFonts w:asciiTheme="majorHAnsi" w:eastAsia="Times New Roman" w:hAnsiTheme="majorHAnsi" w:cs="Arial"/>
          <w:b/>
          <w:color w:val="000000"/>
          <w:sz w:val="22"/>
          <w:szCs w:val="22"/>
        </w:rPr>
      </w:pPr>
    </w:p>
    <w:p w14:paraId="2E890128" w14:textId="77777777" w:rsidR="002D4E5B" w:rsidRPr="001C4EBD" w:rsidRDefault="002D4E5B" w:rsidP="007E0341">
      <w:pPr>
        <w:jc w:val="center"/>
        <w:rPr>
          <w:rFonts w:asciiTheme="majorHAnsi" w:eastAsia="Times New Roman" w:hAnsiTheme="majorHAnsi" w:cs="Arial"/>
          <w:b/>
          <w:color w:val="000000"/>
          <w:sz w:val="22"/>
          <w:szCs w:val="22"/>
        </w:rPr>
      </w:pPr>
    </w:p>
    <w:p w14:paraId="58FE3944" w14:textId="77777777" w:rsidR="002D4E5B" w:rsidRPr="001C4EBD" w:rsidRDefault="002D4E5B" w:rsidP="007E0341">
      <w:pPr>
        <w:jc w:val="center"/>
        <w:rPr>
          <w:rFonts w:asciiTheme="majorHAnsi" w:eastAsia="Times New Roman" w:hAnsiTheme="majorHAnsi" w:cs="Arial"/>
          <w:b/>
          <w:color w:val="000000"/>
          <w:sz w:val="22"/>
          <w:szCs w:val="22"/>
        </w:rPr>
      </w:pPr>
    </w:p>
    <w:p w14:paraId="2BE7C876" w14:textId="77777777" w:rsidR="002D4E5B" w:rsidRPr="001C4EBD" w:rsidRDefault="002D4E5B" w:rsidP="007E0341">
      <w:pPr>
        <w:jc w:val="center"/>
        <w:rPr>
          <w:rFonts w:asciiTheme="majorHAnsi" w:eastAsia="Times New Roman" w:hAnsiTheme="majorHAnsi" w:cs="Arial"/>
          <w:b/>
          <w:color w:val="000000"/>
          <w:sz w:val="22"/>
          <w:szCs w:val="22"/>
        </w:rPr>
      </w:pPr>
    </w:p>
    <w:p w14:paraId="05D33C3C" w14:textId="77777777" w:rsidR="002D4E5B" w:rsidRPr="00DA339E" w:rsidRDefault="002D4E5B" w:rsidP="004005B5">
      <w:pPr>
        <w:rPr>
          <w:rFonts w:asciiTheme="majorHAnsi" w:eastAsia="Times New Roman" w:hAnsiTheme="majorHAnsi" w:cs="Arial"/>
          <w:b/>
          <w:color w:val="000000"/>
          <w:sz w:val="22"/>
          <w:szCs w:val="22"/>
        </w:rPr>
      </w:pPr>
    </w:p>
    <w:p w14:paraId="13BA7C14" w14:textId="77777777" w:rsidR="005F2B05" w:rsidRPr="006D426F" w:rsidRDefault="004E1652" w:rsidP="004E1652">
      <w:pPr>
        <w:rPr>
          <w:rFonts w:asciiTheme="majorHAnsi" w:eastAsia="Times New Roman" w:hAnsiTheme="majorHAnsi" w:cs="Arial"/>
          <w:b/>
          <w:color w:val="000000"/>
          <w:sz w:val="22"/>
          <w:szCs w:val="22"/>
        </w:rPr>
      </w:pPr>
      <w:r w:rsidRPr="006D426F">
        <w:rPr>
          <w:rFonts w:asciiTheme="majorHAnsi" w:eastAsia="Times New Roman" w:hAnsiTheme="majorHAnsi" w:cs="Arial"/>
          <w:b/>
          <w:color w:val="000000"/>
          <w:sz w:val="22"/>
          <w:szCs w:val="22"/>
        </w:rPr>
        <w:t xml:space="preserve">V. </w:t>
      </w:r>
      <w:r w:rsidR="005F2B05" w:rsidRPr="006D426F">
        <w:rPr>
          <w:rFonts w:asciiTheme="majorHAnsi" w:eastAsia="Times New Roman" w:hAnsiTheme="majorHAnsi" w:cs="Arial"/>
          <w:b/>
          <w:color w:val="000000"/>
          <w:sz w:val="22"/>
          <w:szCs w:val="22"/>
        </w:rPr>
        <w:t>Anexo</w:t>
      </w:r>
      <w:r w:rsidR="0024172A" w:rsidRPr="006D426F">
        <w:rPr>
          <w:rFonts w:asciiTheme="majorHAnsi" w:eastAsia="Times New Roman" w:hAnsiTheme="majorHAnsi" w:cs="Arial"/>
          <w:b/>
          <w:color w:val="000000"/>
          <w:sz w:val="22"/>
          <w:szCs w:val="22"/>
        </w:rPr>
        <w:t>s</w:t>
      </w:r>
    </w:p>
    <w:p w14:paraId="7436BA2B" w14:textId="77777777" w:rsidR="00B63F61" w:rsidRPr="006D426F" w:rsidRDefault="007E0341" w:rsidP="0024172A">
      <w:pPr>
        <w:pStyle w:val="Heading2"/>
        <w:jc w:val="both"/>
        <w:rPr>
          <w:rFonts w:asciiTheme="majorHAnsi" w:hAnsiTheme="majorHAnsi"/>
          <w:sz w:val="22"/>
          <w:szCs w:val="22"/>
          <w:lang w:val="es-ES_tradnl"/>
        </w:rPr>
      </w:pPr>
      <w:r w:rsidRPr="006D426F">
        <w:rPr>
          <w:rFonts w:asciiTheme="majorHAnsi" w:hAnsiTheme="majorHAnsi"/>
          <w:sz w:val="22"/>
          <w:szCs w:val="22"/>
          <w:lang w:val="es-ES_tradnl"/>
        </w:rPr>
        <w:t xml:space="preserve">Anexo 1. </w:t>
      </w:r>
      <w:proofErr w:type="spellStart"/>
      <w:r w:rsidR="00B63F61" w:rsidRPr="006D426F">
        <w:rPr>
          <w:rFonts w:asciiTheme="majorHAnsi" w:hAnsiTheme="majorHAnsi"/>
          <w:sz w:val="22"/>
          <w:szCs w:val="22"/>
          <w:lang w:val="es-ES_tradnl"/>
        </w:rPr>
        <w:t>Public</w:t>
      </w:r>
      <w:proofErr w:type="spellEnd"/>
      <w:r w:rsidR="00B63F61" w:rsidRPr="006D426F">
        <w:rPr>
          <w:rFonts w:asciiTheme="majorHAnsi" w:hAnsiTheme="majorHAnsi"/>
          <w:sz w:val="22"/>
          <w:szCs w:val="22"/>
          <w:lang w:val="es-ES_tradnl"/>
        </w:rPr>
        <w:t xml:space="preserve"> </w:t>
      </w:r>
      <w:proofErr w:type="spellStart"/>
      <w:r w:rsidR="00B63F61" w:rsidRPr="006D426F">
        <w:rPr>
          <w:rFonts w:asciiTheme="majorHAnsi" w:hAnsiTheme="majorHAnsi"/>
          <w:sz w:val="22"/>
          <w:szCs w:val="22"/>
          <w:lang w:val="es-ES_tradnl"/>
        </w:rPr>
        <w:t>Mapping</w:t>
      </w:r>
      <w:proofErr w:type="spellEnd"/>
      <w:r w:rsidR="00B63F61" w:rsidRPr="006D426F">
        <w:rPr>
          <w:rFonts w:asciiTheme="majorHAnsi" w:hAnsiTheme="majorHAnsi"/>
          <w:sz w:val="22"/>
          <w:szCs w:val="22"/>
          <w:lang w:val="es-ES_tradnl"/>
        </w:rPr>
        <w:t xml:space="preserve"> Project en EUA </w:t>
      </w:r>
    </w:p>
    <w:p w14:paraId="7290F895" w14:textId="77777777" w:rsidR="00EE7221" w:rsidRPr="006D426F" w:rsidRDefault="00F22C31" w:rsidP="00F22C31">
      <w:pPr>
        <w:spacing w:after="240"/>
        <w:jc w:val="both"/>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The Public Mapping Project is comprised of a coalition of people who believe that democracy works best when the public is engaged. The software development is guided by </w:t>
      </w:r>
      <w:hyperlink r:id="rId30" w:history="1">
        <w:r w:rsidRPr="001C4EBD">
          <w:rPr>
            <w:rStyle w:val="Hyperlink"/>
            <w:rFonts w:asciiTheme="majorHAnsi" w:eastAsia="Times New Roman" w:hAnsiTheme="majorHAnsi" w:cs="Times New Roman"/>
            <w:sz w:val="22"/>
            <w:szCs w:val="22"/>
            <w:lang w:val="en-US"/>
          </w:rPr>
          <w:t>principles for transparency and public participation in redistricting</w:t>
        </w:r>
      </w:hyperlink>
      <w:r w:rsidRPr="006D426F">
        <w:rPr>
          <w:rFonts w:asciiTheme="majorHAnsi" w:eastAsia="Times New Roman" w:hAnsiTheme="majorHAnsi" w:cs="Times New Roman"/>
          <w:sz w:val="22"/>
          <w:szCs w:val="22"/>
          <w:lang w:val="en-US"/>
        </w:rPr>
        <w:t xml:space="preserve"> articulated by our advisory board. We describe the project's concept in a </w:t>
      </w:r>
      <w:hyperlink r:id="rId31" w:history="1">
        <w:r w:rsidRPr="001C4EBD">
          <w:rPr>
            <w:rStyle w:val="Hyperlink"/>
            <w:rFonts w:asciiTheme="majorHAnsi" w:eastAsia="Times New Roman" w:hAnsiTheme="majorHAnsi" w:cs="Times New Roman"/>
            <w:i/>
            <w:iCs/>
            <w:sz w:val="22"/>
            <w:szCs w:val="22"/>
            <w:lang w:val="en-US"/>
          </w:rPr>
          <w:t>Washington Post</w:t>
        </w:r>
      </w:hyperlink>
      <w:hyperlink r:id="rId32" w:history="1">
        <w:r w:rsidRPr="001C4EBD">
          <w:rPr>
            <w:rStyle w:val="Hyperlink"/>
            <w:rFonts w:asciiTheme="majorHAnsi" w:eastAsia="Times New Roman" w:hAnsiTheme="majorHAnsi" w:cs="Times New Roman"/>
            <w:sz w:val="22"/>
            <w:szCs w:val="22"/>
            <w:lang w:val="en-US"/>
          </w:rPr>
          <w:t xml:space="preserve"> opinion editorial</w:t>
        </w:r>
      </w:hyperlink>
      <w:r w:rsidRPr="006D426F">
        <w:rPr>
          <w:rFonts w:asciiTheme="majorHAnsi" w:eastAsia="Times New Roman" w:hAnsiTheme="majorHAnsi" w:cs="Times New Roman"/>
          <w:sz w:val="22"/>
          <w:szCs w:val="22"/>
          <w:lang w:val="en-US"/>
        </w:rPr>
        <w:t>.</w:t>
      </w:r>
    </w:p>
    <w:p w14:paraId="3E9D5ACC" w14:textId="77777777" w:rsidR="00F22C31" w:rsidRPr="004F2B47" w:rsidRDefault="00F22C31" w:rsidP="00F22C31">
      <w:pPr>
        <w:spacing w:after="240"/>
        <w:jc w:val="both"/>
        <w:rPr>
          <w:rFonts w:asciiTheme="majorHAnsi" w:eastAsia="Times New Roman" w:hAnsiTheme="majorHAnsi" w:cs="Times New Roman"/>
          <w:sz w:val="22"/>
          <w:szCs w:val="22"/>
          <w:lang w:val="en-US"/>
        </w:rPr>
      </w:pPr>
      <w:r w:rsidRPr="000E3EA4">
        <w:rPr>
          <w:rFonts w:asciiTheme="majorHAnsi" w:eastAsia="Times New Roman" w:hAnsiTheme="majorHAnsi" w:cs="Times New Roman"/>
          <w:sz w:val="22"/>
          <w:szCs w:val="22"/>
          <w:lang w:val="en-US"/>
        </w:rPr>
        <w:br/>
      </w:r>
      <w:r w:rsidRPr="004D2098">
        <w:rPr>
          <w:rFonts w:asciiTheme="majorHAnsi" w:eastAsia="Times New Roman" w:hAnsiTheme="majorHAnsi" w:cs="Times New Roman"/>
          <w:b/>
          <w:bCs/>
          <w:sz w:val="22"/>
          <w:szCs w:val="22"/>
          <w:lang w:val="en-US"/>
        </w:rPr>
        <w:t>Principal Investigators</w:t>
      </w:r>
    </w:p>
    <w:p w14:paraId="35B128E4" w14:textId="77777777" w:rsidR="00F22C31" w:rsidRPr="004F2B47" w:rsidRDefault="00F22C31" w:rsidP="00F22C31">
      <w:pPr>
        <w:spacing w:after="240"/>
        <w:jc w:val="both"/>
        <w:rPr>
          <w:rFonts w:asciiTheme="majorHAnsi" w:eastAsia="Times New Roman" w:hAnsiTheme="majorHAnsi" w:cs="Times New Roman"/>
          <w:b/>
          <w:bCs/>
          <w:sz w:val="22"/>
          <w:szCs w:val="22"/>
          <w:lang w:val="en-US"/>
        </w:rPr>
      </w:pPr>
      <w:r w:rsidRPr="004F2B47">
        <w:rPr>
          <w:rFonts w:asciiTheme="majorHAnsi" w:eastAsia="Times New Roman" w:hAnsiTheme="majorHAnsi" w:cs="Times New Roman"/>
          <w:sz w:val="22"/>
          <w:szCs w:val="22"/>
          <w:lang w:val="en-US"/>
        </w:rPr>
        <w:t>The principal investigators of the project are Dr. Michael McDonald and Dr. Micah Altman.</w:t>
      </w:r>
    </w:p>
    <w:tbl>
      <w:tblPr>
        <w:tblW w:w="0" w:type="auto"/>
        <w:tblCellSpacing w:w="0" w:type="dxa"/>
        <w:tblCellMar>
          <w:left w:w="0" w:type="dxa"/>
          <w:right w:w="0" w:type="dxa"/>
        </w:tblCellMar>
        <w:tblLook w:val="04A0" w:firstRow="1" w:lastRow="0" w:firstColumn="1" w:lastColumn="0" w:noHBand="0" w:noVBand="1"/>
      </w:tblPr>
      <w:tblGrid>
        <w:gridCol w:w="2156"/>
        <w:gridCol w:w="7363"/>
      </w:tblGrid>
      <w:tr w:rsidR="00F22C31" w:rsidRPr="006D426F" w14:paraId="7CCF4B4E" w14:textId="77777777" w:rsidTr="00F22C31">
        <w:trPr>
          <w:tblCellSpacing w:w="0" w:type="dxa"/>
        </w:trPr>
        <w:tc>
          <w:tcPr>
            <w:tcW w:w="3120" w:type="dxa"/>
            <w:vAlign w:val="center"/>
            <w:hideMark/>
          </w:tcPr>
          <w:p w14:paraId="687A7211" w14:textId="77777777" w:rsidR="00F22C31" w:rsidRPr="006D426F" w:rsidRDefault="00B42C26">
            <w:pPr>
              <w:rPr>
                <w:rFonts w:asciiTheme="majorHAnsi" w:eastAsia="Times New Roman" w:hAnsiTheme="majorHAnsi" w:cs="Times New Roman"/>
                <w:sz w:val="22"/>
                <w:szCs w:val="22"/>
                <w:lang w:val="en-US"/>
              </w:rPr>
            </w:pPr>
            <w:hyperlink r:id="rId33" w:history="1">
              <w:r w:rsidR="00F22C31" w:rsidRPr="001C4EBD">
                <w:rPr>
                  <w:rStyle w:val="Hyperlink"/>
                  <w:rFonts w:asciiTheme="majorHAnsi" w:eastAsia="Times New Roman" w:hAnsiTheme="majorHAnsi" w:cs="Times New Roman"/>
                  <w:sz w:val="22"/>
                  <w:szCs w:val="22"/>
                  <w:lang w:val="en-US"/>
                </w:rPr>
                <w:t>Dr. Michael P. McDonald</w:t>
              </w:r>
            </w:hyperlink>
          </w:p>
        </w:tc>
        <w:tc>
          <w:tcPr>
            <w:tcW w:w="12360" w:type="dxa"/>
            <w:vAlign w:val="center"/>
            <w:hideMark/>
          </w:tcPr>
          <w:p w14:paraId="3C76DBB4" w14:textId="77777777" w:rsidR="00F22C31" w:rsidRPr="000E3EA4" w:rsidRDefault="00F22C31">
            <w:pPr>
              <w:rPr>
                <w:rFonts w:asciiTheme="majorHAnsi" w:eastAsia="Times New Roman" w:hAnsiTheme="majorHAnsi" w:cs="Times New Roman"/>
                <w:sz w:val="22"/>
                <w:szCs w:val="22"/>
                <w:lang w:val="en-US"/>
              </w:rPr>
            </w:pPr>
          </w:p>
          <w:p w14:paraId="36D766F3" w14:textId="77777777" w:rsidR="00F22C31" w:rsidRPr="004D2098" w:rsidRDefault="00F22C31">
            <w:pPr>
              <w:rPr>
                <w:rFonts w:asciiTheme="majorHAnsi" w:eastAsia="Times New Roman" w:hAnsiTheme="majorHAnsi" w:cs="Times New Roman"/>
                <w:sz w:val="22"/>
                <w:szCs w:val="22"/>
                <w:lang w:val="en-US"/>
              </w:rPr>
            </w:pPr>
            <w:r w:rsidRPr="004D2098">
              <w:rPr>
                <w:rFonts w:asciiTheme="majorHAnsi" w:eastAsia="Times New Roman" w:hAnsiTheme="majorHAnsi" w:cs="Times New Roman"/>
                <w:sz w:val="22"/>
                <w:szCs w:val="22"/>
                <w:lang w:val="en-US"/>
              </w:rPr>
              <w:t>Associate Professor, George Mason University; non-resident Senior Fellow, Brookings Institution</w:t>
            </w:r>
          </w:p>
          <w:p w14:paraId="00955AF6" w14:textId="77777777" w:rsidR="00F22C31" w:rsidRPr="004F2B47" w:rsidRDefault="00F22C31">
            <w:pPr>
              <w:rPr>
                <w:rFonts w:asciiTheme="majorHAnsi" w:eastAsia="Times New Roman" w:hAnsiTheme="majorHAnsi" w:cs="Times New Roman"/>
                <w:sz w:val="22"/>
                <w:szCs w:val="22"/>
                <w:lang w:val="en-US"/>
              </w:rPr>
            </w:pPr>
          </w:p>
        </w:tc>
      </w:tr>
      <w:tr w:rsidR="00F22C31" w:rsidRPr="006D426F" w14:paraId="60E73CAF" w14:textId="77777777" w:rsidTr="00F22C31">
        <w:trPr>
          <w:tblCellSpacing w:w="0" w:type="dxa"/>
        </w:trPr>
        <w:tc>
          <w:tcPr>
            <w:tcW w:w="0" w:type="auto"/>
            <w:vAlign w:val="center"/>
            <w:hideMark/>
          </w:tcPr>
          <w:p w14:paraId="3788FB87" w14:textId="77777777" w:rsidR="00F22C31" w:rsidRPr="006D426F" w:rsidRDefault="00B42C26">
            <w:pPr>
              <w:rPr>
                <w:rFonts w:asciiTheme="majorHAnsi" w:eastAsia="Times New Roman" w:hAnsiTheme="majorHAnsi" w:cs="Times New Roman"/>
                <w:sz w:val="22"/>
                <w:szCs w:val="22"/>
                <w:lang w:val="en-US"/>
              </w:rPr>
            </w:pPr>
            <w:hyperlink r:id="rId34" w:history="1">
              <w:r w:rsidR="00F22C31" w:rsidRPr="001C4EBD">
                <w:rPr>
                  <w:rStyle w:val="Hyperlink"/>
                  <w:rFonts w:asciiTheme="majorHAnsi" w:eastAsia="Times New Roman" w:hAnsiTheme="majorHAnsi" w:cs="Times New Roman"/>
                  <w:sz w:val="22"/>
                  <w:szCs w:val="22"/>
                  <w:lang w:val="en-US"/>
                </w:rPr>
                <w:t>Dr. Micah Altman</w:t>
              </w:r>
            </w:hyperlink>
          </w:p>
        </w:tc>
        <w:tc>
          <w:tcPr>
            <w:tcW w:w="0" w:type="auto"/>
            <w:vAlign w:val="center"/>
            <w:hideMark/>
          </w:tcPr>
          <w:p w14:paraId="1D2649BB" w14:textId="77777777" w:rsidR="00F22C31" w:rsidRPr="000E3EA4" w:rsidRDefault="00F22C31">
            <w:pPr>
              <w:rPr>
                <w:rFonts w:asciiTheme="majorHAnsi" w:eastAsia="Times New Roman" w:hAnsiTheme="majorHAnsi" w:cs="Times New Roman"/>
                <w:sz w:val="22"/>
                <w:szCs w:val="22"/>
                <w:lang w:val="en-US"/>
              </w:rPr>
            </w:pPr>
            <w:r w:rsidRPr="000E3EA4">
              <w:rPr>
                <w:rFonts w:asciiTheme="majorHAnsi" w:eastAsia="Times New Roman" w:hAnsiTheme="majorHAnsi" w:cs="Times New Roman"/>
                <w:sz w:val="22"/>
                <w:szCs w:val="22"/>
                <w:lang w:val="en-US"/>
              </w:rPr>
              <w:t>Senior Research Scientist, Harvard University; non-resident Senior Fellow, Brookings Institution</w:t>
            </w:r>
          </w:p>
        </w:tc>
      </w:tr>
    </w:tbl>
    <w:p w14:paraId="220FF6CB" w14:textId="77777777" w:rsidR="00EE7221" w:rsidRPr="006D426F" w:rsidRDefault="00F22C31" w:rsidP="00F22C31">
      <w:pPr>
        <w:spacing w:after="240"/>
        <w:jc w:val="both"/>
        <w:rPr>
          <w:rFonts w:asciiTheme="majorHAnsi" w:eastAsia="Times New Roman" w:hAnsiTheme="majorHAnsi" w:cs="Times New Roman"/>
          <w:b/>
          <w:bCs/>
          <w:sz w:val="22"/>
          <w:szCs w:val="22"/>
          <w:lang w:val="en-US"/>
        </w:rPr>
      </w:pPr>
      <w:r w:rsidRPr="006D426F">
        <w:rPr>
          <w:rFonts w:asciiTheme="majorHAnsi" w:eastAsia="Times New Roman" w:hAnsiTheme="majorHAnsi" w:cs="Times New Roman"/>
          <w:b/>
          <w:bCs/>
          <w:sz w:val="22"/>
          <w:szCs w:val="22"/>
          <w:lang w:val="en-US"/>
        </w:rPr>
        <w:t>Software Development</w:t>
      </w:r>
    </w:p>
    <w:p w14:paraId="597B8ED4" w14:textId="77777777" w:rsidR="00F22C31" w:rsidRPr="004D2098" w:rsidRDefault="00B42C26" w:rsidP="00F22C31">
      <w:pPr>
        <w:spacing w:after="240"/>
        <w:jc w:val="both"/>
        <w:rPr>
          <w:rFonts w:asciiTheme="majorHAnsi" w:eastAsia="Times New Roman" w:hAnsiTheme="majorHAnsi" w:cs="Times New Roman"/>
          <w:b/>
          <w:bCs/>
          <w:sz w:val="22"/>
          <w:szCs w:val="22"/>
          <w:lang w:val="en-US"/>
        </w:rPr>
      </w:pPr>
      <w:hyperlink r:id="rId35" w:history="1">
        <w:proofErr w:type="spellStart"/>
        <w:r w:rsidR="00F22C31" w:rsidRPr="001C4EBD">
          <w:rPr>
            <w:rStyle w:val="Hyperlink"/>
            <w:rFonts w:asciiTheme="majorHAnsi" w:eastAsia="Times New Roman" w:hAnsiTheme="majorHAnsi" w:cs="Times New Roman"/>
            <w:sz w:val="22"/>
            <w:szCs w:val="22"/>
            <w:lang w:val="en-US"/>
          </w:rPr>
          <w:t>Azavea</w:t>
        </w:r>
        <w:proofErr w:type="spellEnd"/>
      </w:hyperlink>
      <w:r w:rsidR="00F22C31" w:rsidRPr="006D426F">
        <w:rPr>
          <w:rFonts w:asciiTheme="majorHAnsi" w:eastAsia="Times New Roman" w:hAnsiTheme="majorHAnsi" w:cs="Times New Roman"/>
          <w:sz w:val="22"/>
          <w:szCs w:val="22"/>
          <w:lang w:val="en-US"/>
        </w:rPr>
        <w:t>, a Philadelphia-based software design company, specializes in the creation of geographic web and mobile software, as well as geospatial analysis services to enhance decision-making. The project development team consists of</w:t>
      </w:r>
      <w:r w:rsidR="00F22C31" w:rsidRPr="000E3EA4">
        <w:rPr>
          <w:rFonts w:asciiTheme="majorHAnsi" w:eastAsia="Times New Roman" w:hAnsiTheme="majorHAnsi" w:cs="Times New Roman"/>
          <w:sz w:val="22"/>
          <w:szCs w:val="22"/>
          <w:lang w:val="en-US"/>
        </w:rPr>
        <w:t>:</w:t>
      </w:r>
    </w:p>
    <w:tbl>
      <w:tblPr>
        <w:tblW w:w="0" w:type="auto"/>
        <w:tblCellSpacing w:w="0" w:type="dxa"/>
        <w:tblCellMar>
          <w:left w:w="0" w:type="dxa"/>
          <w:right w:w="0" w:type="dxa"/>
        </w:tblCellMar>
        <w:tblLook w:val="04A0" w:firstRow="1" w:lastRow="0" w:firstColumn="1" w:lastColumn="0" w:noHBand="0" w:noVBand="1"/>
      </w:tblPr>
      <w:tblGrid>
        <w:gridCol w:w="2141"/>
        <w:gridCol w:w="7378"/>
      </w:tblGrid>
      <w:tr w:rsidR="00F22C31" w:rsidRPr="006D426F" w14:paraId="7873D55C" w14:textId="77777777" w:rsidTr="00F22C31">
        <w:trPr>
          <w:tblCellSpacing w:w="0" w:type="dxa"/>
        </w:trPr>
        <w:tc>
          <w:tcPr>
            <w:tcW w:w="3120" w:type="dxa"/>
            <w:vAlign w:val="center"/>
            <w:hideMark/>
          </w:tcPr>
          <w:p w14:paraId="742346FC" w14:textId="77777777" w:rsidR="00F22C31" w:rsidRPr="004F2B47" w:rsidRDefault="00F22C31">
            <w:pPr>
              <w:rPr>
                <w:rFonts w:asciiTheme="majorHAnsi" w:eastAsia="Times New Roman" w:hAnsiTheme="majorHAnsi" w:cs="Times New Roman"/>
                <w:sz w:val="22"/>
                <w:szCs w:val="22"/>
                <w:lang w:val="en-US"/>
              </w:rPr>
            </w:pPr>
            <w:r w:rsidRPr="004F2B47">
              <w:rPr>
                <w:rFonts w:asciiTheme="majorHAnsi" w:eastAsia="Times New Roman" w:hAnsiTheme="majorHAnsi" w:cs="Times New Roman"/>
                <w:sz w:val="22"/>
                <w:szCs w:val="22"/>
                <w:lang w:val="en-US"/>
              </w:rPr>
              <w:t xml:space="preserve">Robert </w:t>
            </w:r>
            <w:proofErr w:type="spellStart"/>
            <w:r w:rsidRPr="004F2B47">
              <w:rPr>
                <w:rFonts w:asciiTheme="majorHAnsi" w:eastAsia="Times New Roman" w:hAnsiTheme="majorHAnsi" w:cs="Times New Roman"/>
                <w:sz w:val="22"/>
                <w:szCs w:val="22"/>
                <w:lang w:val="en-US"/>
              </w:rPr>
              <w:t>Cheetham</w:t>
            </w:r>
            <w:proofErr w:type="spellEnd"/>
          </w:p>
        </w:tc>
        <w:tc>
          <w:tcPr>
            <w:tcW w:w="12360" w:type="dxa"/>
            <w:vAlign w:val="center"/>
            <w:hideMark/>
          </w:tcPr>
          <w:p w14:paraId="086727F0" w14:textId="77777777" w:rsidR="00F22C31" w:rsidRPr="006D426F" w:rsidRDefault="00F22C31">
            <w:pPr>
              <w:rPr>
                <w:rFonts w:asciiTheme="majorHAnsi" w:eastAsia="Times New Roman" w:hAnsiTheme="majorHAnsi" w:cs="Times New Roman"/>
                <w:sz w:val="22"/>
                <w:szCs w:val="22"/>
                <w:lang w:val="en-US"/>
              </w:rPr>
            </w:pPr>
            <w:r w:rsidRPr="004F2B47">
              <w:rPr>
                <w:rFonts w:asciiTheme="majorHAnsi" w:eastAsia="Times New Roman" w:hAnsiTheme="majorHAnsi" w:cs="Times New Roman"/>
                <w:sz w:val="22"/>
                <w:szCs w:val="22"/>
                <w:lang w:val="en-US"/>
              </w:rPr>
              <w:t xml:space="preserve">President, </w:t>
            </w:r>
            <w:hyperlink r:id="rId36" w:history="1">
              <w:proofErr w:type="spellStart"/>
              <w:r w:rsidRPr="001C4EBD">
                <w:rPr>
                  <w:rStyle w:val="Hyperlink"/>
                  <w:rFonts w:asciiTheme="majorHAnsi" w:eastAsia="Times New Roman" w:hAnsiTheme="majorHAnsi" w:cs="Times New Roman"/>
                  <w:sz w:val="22"/>
                  <w:szCs w:val="22"/>
                  <w:lang w:val="en-US"/>
                </w:rPr>
                <w:t>Azavea</w:t>
              </w:r>
              <w:proofErr w:type="spellEnd"/>
            </w:hyperlink>
          </w:p>
        </w:tc>
      </w:tr>
      <w:tr w:rsidR="00F22C31" w:rsidRPr="006D426F" w14:paraId="354FB6DA" w14:textId="77777777" w:rsidTr="00F22C31">
        <w:trPr>
          <w:tblCellSpacing w:w="0" w:type="dxa"/>
        </w:trPr>
        <w:tc>
          <w:tcPr>
            <w:tcW w:w="0" w:type="auto"/>
            <w:vAlign w:val="center"/>
            <w:hideMark/>
          </w:tcPr>
          <w:p w14:paraId="0ECD2CF3"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Abby </w:t>
            </w:r>
            <w:proofErr w:type="spellStart"/>
            <w:r w:rsidRPr="006D426F">
              <w:rPr>
                <w:rFonts w:asciiTheme="majorHAnsi" w:eastAsia="Times New Roman" w:hAnsiTheme="majorHAnsi" w:cs="Times New Roman"/>
                <w:sz w:val="22"/>
                <w:szCs w:val="22"/>
                <w:lang w:val="en-US"/>
              </w:rPr>
              <w:t>Fretz</w:t>
            </w:r>
            <w:proofErr w:type="spellEnd"/>
          </w:p>
        </w:tc>
        <w:tc>
          <w:tcPr>
            <w:tcW w:w="0" w:type="auto"/>
            <w:vAlign w:val="center"/>
            <w:hideMark/>
          </w:tcPr>
          <w:p w14:paraId="704229EF"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Project Manager, </w:t>
            </w:r>
            <w:hyperlink r:id="rId37" w:history="1">
              <w:proofErr w:type="spellStart"/>
              <w:r w:rsidRPr="001C4EBD">
                <w:rPr>
                  <w:rStyle w:val="Hyperlink"/>
                  <w:rFonts w:asciiTheme="majorHAnsi" w:eastAsia="Times New Roman" w:hAnsiTheme="majorHAnsi" w:cs="Times New Roman"/>
                  <w:sz w:val="22"/>
                  <w:szCs w:val="22"/>
                  <w:lang w:val="en-US"/>
                </w:rPr>
                <w:t>Azavea</w:t>
              </w:r>
              <w:proofErr w:type="spellEnd"/>
            </w:hyperlink>
          </w:p>
        </w:tc>
      </w:tr>
      <w:tr w:rsidR="00F22C31" w:rsidRPr="006D426F" w14:paraId="038A87C1" w14:textId="77777777" w:rsidTr="00F22C31">
        <w:trPr>
          <w:tblCellSpacing w:w="0" w:type="dxa"/>
        </w:trPr>
        <w:tc>
          <w:tcPr>
            <w:tcW w:w="0" w:type="auto"/>
            <w:vAlign w:val="center"/>
            <w:hideMark/>
          </w:tcPr>
          <w:p w14:paraId="4E269AF1"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Andrew Jennings</w:t>
            </w:r>
          </w:p>
        </w:tc>
        <w:tc>
          <w:tcPr>
            <w:tcW w:w="0" w:type="auto"/>
            <w:vAlign w:val="center"/>
            <w:hideMark/>
          </w:tcPr>
          <w:p w14:paraId="3A12EFE9"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Programmer, </w:t>
            </w:r>
            <w:hyperlink r:id="rId38" w:history="1">
              <w:proofErr w:type="spellStart"/>
              <w:r w:rsidRPr="001C4EBD">
                <w:rPr>
                  <w:rStyle w:val="Hyperlink"/>
                  <w:rFonts w:asciiTheme="majorHAnsi" w:eastAsia="Times New Roman" w:hAnsiTheme="majorHAnsi" w:cs="Times New Roman"/>
                  <w:sz w:val="22"/>
                  <w:szCs w:val="22"/>
                  <w:lang w:val="en-US"/>
                </w:rPr>
                <w:t>Azavea</w:t>
              </w:r>
              <w:proofErr w:type="spellEnd"/>
            </w:hyperlink>
          </w:p>
        </w:tc>
      </w:tr>
      <w:tr w:rsidR="00F22C31" w:rsidRPr="006D426F" w14:paraId="24D54685" w14:textId="77777777" w:rsidTr="00F22C31">
        <w:trPr>
          <w:tblCellSpacing w:w="0" w:type="dxa"/>
        </w:trPr>
        <w:tc>
          <w:tcPr>
            <w:tcW w:w="0" w:type="auto"/>
            <w:vAlign w:val="center"/>
            <w:hideMark/>
          </w:tcPr>
          <w:p w14:paraId="74869CE0"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David </w:t>
            </w:r>
            <w:proofErr w:type="spellStart"/>
            <w:r w:rsidRPr="006D426F">
              <w:rPr>
                <w:rFonts w:asciiTheme="majorHAnsi" w:eastAsia="Times New Roman" w:hAnsiTheme="majorHAnsi" w:cs="Times New Roman"/>
                <w:sz w:val="22"/>
                <w:szCs w:val="22"/>
                <w:lang w:val="en-US"/>
              </w:rPr>
              <w:t>Zwarg</w:t>
            </w:r>
            <w:proofErr w:type="spellEnd"/>
          </w:p>
        </w:tc>
        <w:tc>
          <w:tcPr>
            <w:tcW w:w="0" w:type="auto"/>
            <w:vAlign w:val="center"/>
            <w:hideMark/>
          </w:tcPr>
          <w:p w14:paraId="6B3D2C31"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Programmer, </w:t>
            </w:r>
            <w:hyperlink r:id="rId39" w:history="1">
              <w:proofErr w:type="spellStart"/>
              <w:r w:rsidRPr="001C4EBD">
                <w:rPr>
                  <w:rStyle w:val="Hyperlink"/>
                  <w:rFonts w:asciiTheme="majorHAnsi" w:eastAsia="Times New Roman" w:hAnsiTheme="majorHAnsi" w:cs="Times New Roman"/>
                  <w:sz w:val="22"/>
                  <w:szCs w:val="22"/>
                  <w:lang w:val="en-US"/>
                </w:rPr>
                <w:t>Azavea</w:t>
              </w:r>
              <w:proofErr w:type="spellEnd"/>
            </w:hyperlink>
          </w:p>
        </w:tc>
      </w:tr>
    </w:tbl>
    <w:p w14:paraId="24FF1364" w14:textId="77777777" w:rsidR="00F22C31" w:rsidRPr="004F2B47" w:rsidRDefault="00F22C31" w:rsidP="00F22C31">
      <w:pPr>
        <w:spacing w:after="240"/>
        <w:jc w:val="both"/>
        <w:rPr>
          <w:rFonts w:asciiTheme="majorHAnsi" w:eastAsia="Times New Roman" w:hAnsiTheme="majorHAnsi" w:cs="Times New Roman"/>
          <w:b/>
          <w:bCs/>
          <w:sz w:val="22"/>
          <w:szCs w:val="22"/>
          <w:lang w:val="en-US"/>
        </w:rPr>
      </w:pPr>
      <w:r w:rsidRPr="006D426F">
        <w:rPr>
          <w:rFonts w:asciiTheme="majorHAnsi" w:eastAsia="Times New Roman" w:hAnsiTheme="majorHAnsi" w:cs="Times New Roman"/>
          <w:sz w:val="22"/>
          <w:szCs w:val="22"/>
          <w:lang w:val="en-US"/>
        </w:rPr>
        <w:br/>
        <w:t>As an open-source project, we are indebted to t</w:t>
      </w:r>
      <w:r w:rsidRPr="000E3EA4">
        <w:rPr>
          <w:rFonts w:asciiTheme="majorHAnsi" w:eastAsia="Times New Roman" w:hAnsiTheme="majorHAnsi" w:cs="Times New Roman"/>
          <w:sz w:val="22"/>
          <w:szCs w:val="22"/>
          <w:lang w:val="en-US"/>
        </w:rPr>
        <w:t>he nume</w:t>
      </w:r>
      <w:r w:rsidRPr="004D2098">
        <w:rPr>
          <w:rFonts w:asciiTheme="majorHAnsi" w:eastAsia="Times New Roman" w:hAnsiTheme="majorHAnsi" w:cs="Times New Roman"/>
          <w:sz w:val="22"/>
          <w:szCs w:val="22"/>
          <w:lang w:val="en-US"/>
        </w:rPr>
        <w:t>rous people who have contributed to the open-source tools we use. We have been fortunate to work with people from around the globe.</w:t>
      </w:r>
      <w:r w:rsidRPr="004D2098">
        <w:rPr>
          <w:rFonts w:asciiTheme="majorHAnsi" w:eastAsia="Times New Roman" w:hAnsiTheme="majorHAnsi" w:cs="Times New Roman"/>
          <w:sz w:val="22"/>
          <w:szCs w:val="22"/>
          <w:lang w:val="en-US"/>
        </w:rPr>
        <w:br/>
      </w:r>
      <w:r w:rsidRPr="004D2098">
        <w:rPr>
          <w:rFonts w:asciiTheme="majorHAnsi" w:eastAsia="Times New Roman" w:hAnsiTheme="majorHAnsi" w:cs="Times New Roman"/>
          <w:sz w:val="22"/>
          <w:szCs w:val="22"/>
          <w:lang w:val="en-US"/>
        </w:rPr>
        <w:br/>
      </w:r>
      <w:r w:rsidRPr="004F2B47">
        <w:rPr>
          <w:rFonts w:asciiTheme="majorHAnsi" w:eastAsia="Times New Roman" w:hAnsiTheme="majorHAnsi" w:cs="Times New Roman"/>
          <w:b/>
          <w:bCs/>
          <w:sz w:val="22"/>
          <w:szCs w:val="22"/>
          <w:lang w:val="en-US"/>
        </w:rPr>
        <w:t>Advisory Board</w:t>
      </w:r>
    </w:p>
    <w:p w14:paraId="6897AA35" w14:textId="77777777" w:rsidR="00F22C31" w:rsidRPr="004F2B47" w:rsidRDefault="00F22C31" w:rsidP="00F22C31">
      <w:pPr>
        <w:spacing w:after="240"/>
        <w:jc w:val="both"/>
        <w:rPr>
          <w:rFonts w:asciiTheme="majorHAnsi" w:eastAsia="Times New Roman" w:hAnsiTheme="majorHAnsi" w:cs="Times New Roman"/>
          <w:sz w:val="22"/>
          <w:szCs w:val="22"/>
          <w:lang w:val="en-US"/>
        </w:rPr>
      </w:pPr>
      <w:r w:rsidRPr="004F2B47">
        <w:rPr>
          <w:rFonts w:asciiTheme="majorHAnsi" w:eastAsia="Times New Roman" w:hAnsiTheme="majorHAnsi" w:cs="Times New Roman"/>
          <w:sz w:val="22"/>
          <w:szCs w:val="22"/>
          <w:lang w:val="en-US"/>
        </w:rPr>
        <w:t>Our advisory board includes representation from persons affiliated with both major political parties, non-profit organizations interested in redistricting reform and voting rights, and persons affiliated with official government redistricting authorities.</w:t>
      </w:r>
    </w:p>
    <w:tbl>
      <w:tblPr>
        <w:tblW w:w="0" w:type="auto"/>
        <w:tblCellSpacing w:w="0" w:type="dxa"/>
        <w:tblCellMar>
          <w:left w:w="0" w:type="dxa"/>
          <w:right w:w="0" w:type="dxa"/>
        </w:tblCellMar>
        <w:tblLook w:val="04A0" w:firstRow="1" w:lastRow="0" w:firstColumn="1" w:lastColumn="0" w:noHBand="0" w:noVBand="1"/>
      </w:tblPr>
      <w:tblGrid>
        <w:gridCol w:w="2105"/>
        <w:gridCol w:w="7414"/>
      </w:tblGrid>
      <w:tr w:rsidR="00F22C31" w:rsidRPr="006D426F" w14:paraId="18F34225" w14:textId="77777777" w:rsidTr="00F22C31">
        <w:trPr>
          <w:tblCellSpacing w:w="0" w:type="dxa"/>
        </w:trPr>
        <w:tc>
          <w:tcPr>
            <w:tcW w:w="3120" w:type="dxa"/>
            <w:vAlign w:val="center"/>
            <w:hideMark/>
          </w:tcPr>
          <w:p w14:paraId="1D69AD04" w14:textId="77777777" w:rsidR="00F22C31" w:rsidRPr="004F2B47" w:rsidRDefault="00F22C31">
            <w:pPr>
              <w:rPr>
                <w:rFonts w:asciiTheme="majorHAnsi" w:eastAsia="Times New Roman" w:hAnsiTheme="majorHAnsi" w:cs="Times New Roman"/>
                <w:sz w:val="22"/>
                <w:szCs w:val="22"/>
                <w:lang w:val="en-US"/>
              </w:rPr>
            </w:pPr>
            <w:r w:rsidRPr="004F2B47">
              <w:rPr>
                <w:rFonts w:asciiTheme="majorHAnsi" w:eastAsia="Times New Roman" w:hAnsiTheme="majorHAnsi" w:cs="Times New Roman"/>
                <w:sz w:val="22"/>
                <w:szCs w:val="22"/>
                <w:lang w:val="en-US"/>
              </w:rPr>
              <w:t>Mike Fortner</w:t>
            </w:r>
          </w:p>
        </w:tc>
        <w:tc>
          <w:tcPr>
            <w:tcW w:w="12360" w:type="dxa"/>
            <w:vAlign w:val="center"/>
            <w:hideMark/>
          </w:tcPr>
          <w:p w14:paraId="7A1F2C4B" w14:textId="77777777" w:rsidR="00F22C31" w:rsidRPr="009C67A6" w:rsidRDefault="00F22C31">
            <w:pPr>
              <w:rPr>
                <w:rFonts w:asciiTheme="majorHAnsi" w:eastAsia="Times New Roman" w:hAnsiTheme="majorHAnsi" w:cs="Times New Roman"/>
                <w:sz w:val="22"/>
                <w:szCs w:val="22"/>
                <w:lang w:val="en-US"/>
              </w:rPr>
            </w:pPr>
            <w:r w:rsidRPr="009C67A6">
              <w:rPr>
                <w:rFonts w:asciiTheme="majorHAnsi" w:eastAsia="Times New Roman" w:hAnsiTheme="majorHAnsi" w:cs="Times New Roman"/>
                <w:sz w:val="22"/>
                <w:szCs w:val="22"/>
                <w:lang w:val="en-US"/>
              </w:rPr>
              <w:t>Illinois state Representative, 95th District</w:t>
            </w:r>
          </w:p>
        </w:tc>
      </w:tr>
      <w:tr w:rsidR="00F22C31" w:rsidRPr="006D426F" w14:paraId="0272F443" w14:textId="77777777" w:rsidTr="00F22C31">
        <w:trPr>
          <w:tblCellSpacing w:w="0" w:type="dxa"/>
        </w:trPr>
        <w:tc>
          <w:tcPr>
            <w:tcW w:w="0" w:type="auto"/>
            <w:vAlign w:val="center"/>
            <w:hideMark/>
          </w:tcPr>
          <w:p w14:paraId="473D3386"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Carling </w:t>
            </w:r>
            <w:proofErr w:type="spellStart"/>
            <w:r w:rsidRPr="006D426F">
              <w:rPr>
                <w:rFonts w:asciiTheme="majorHAnsi" w:eastAsia="Times New Roman" w:hAnsiTheme="majorHAnsi" w:cs="Times New Roman"/>
                <w:sz w:val="22"/>
                <w:szCs w:val="22"/>
                <w:lang w:val="en-US"/>
              </w:rPr>
              <w:t>Dinkler</w:t>
            </w:r>
            <w:proofErr w:type="spellEnd"/>
          </w:p>
        </w:tc>
        <w:tc>
          <w:tcPr>
            <w:tcW w:w="0" w:type="auto"/>
            <w:vAlign w:val="center"/>
            <w:hideMark/>
          </w:tcPr>
          <w:p w14:paraId="11EE6A5C" w14:textId="77777777" w:rsidR="00F22C31" w:rsidRPr="004D2098" w:rsidRDefault="00F22C31">
            <w:pPr>
              <w:rPr>
                <w:rFonts w:asciiTheme="majorHAnsi" w:eastAsia="Times New Roman" w:hAnsiTheme="majorHAnsi" w:cs="Times New Roman"/>
                <w:sz w:val="22"/>
                <w:szCs w:val="22"/>
                <w:lang w:val="en-US"/>
              </w:rPr>
            </w:pPr>
            <w:r w:rsidRPr="000E3EA4">
              <w:rPr>
                <w:rFonts w:asciiTheme="majorHAnsi" w:eastAsia="Times New Roman" w:hAnsiTheme="majorHAnsi" w:cs="Times New Roman"/>
                <w:sz w:val="22"/>
                <w:szCs w:val="22"/>
                <w:lang w:val="en-US"/>
              </w:rPr>
              <w:t>John Tanner's office, Tennessee 8</w:t>
            </w:r>
            <w:r w:rsidRPr="004D2098">
              <w:rPr>
                <w:rFonts w:asciiTheme="majorHAnsi" w:eastAsia="Times New Roman" w:hAnsiTheme="majorHAnsi" w:cs="Times New Roman"/>
                <w:sz w:val="22"/>
                <w:szCs w:val="22"/>
                <w:lang w:val="en-US"/>
              </w:rPr>
              <w:t>th Congressional District</w:t>
            </w:r>
          </w:p>
        </w:tc>
      </w:tr>
      <w:tr w:rsidR="00F22C31" w:rsidRPr="006D426F" w14:paraId="44CD804D" w14:textId="77777777" w:rsidTr="00F22C31">
        <w:trPr>
          <w:tblCellSpacing w:w="0" w:type="dxa"/>
        </w:trPr>
        <w:tc>
          <w:tcPr>
            <w:tcW w:w="0" w:type="auto"/>
            <w:vAlign w:val="center"/>
            <w:hideMark/>
          </w:tcPr>
          <w:p w14:paraId="0F116198"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Mary Wilson</w:t>
            </w:r>
          </w:p>
        </w:tc>
        <w:tc>
          <w:tcPr>
            <w:tcW w:w="0" w:type="auto"/>
            <w:vAlign w:val="center"/>
            <w:hideMark/>
          </w:tcPr>
          <w:p w14:paraId="28D9C0FD"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Past President, </w:t>
            </w:r>
            <w:hyperlink r:id="rId40" w:history="1">
              <w:r w:rsidRPr="001C4EBD">
                <w:rPr>
                  <w:rStyle w:val="Hyperlink"/>
                  <w:rFonts w:asciiTheme="majorHAnsi" w:eastAsia="Times New Roman" w:hAnsiTheme="majorHAnsi" w:cs="Times New Roman"/>
                  <w:sz w:val="22"/>
                  <w:szCs w:val="22"/>
                  <w:lang w:val="en-US"/>
                </w:rPr>
                <w:t>League of Women Voters</w:t>
              </w:r>
            </w:hyperlink>
          </w:p>
        </w:tc>
      </w:tr>
      <w:tr w:rsidR="00F22C31" w:rsidRPr="006D426F" w14:paraId="3CA86506" w14:textId="77777777" w:rsidTr="00F22C31">
        <w:trPr>
          <w:tblCellSpacing w:w="0" w:type="dxa"/>
        </w:trPr>
        <w:tc>
          <w:tcPr>
            <w:tcW w:w="0" w:type="auto"/>
            <w:vAlign w:val="center"/>
            <w:hideMark/>
          </w:tcPr>
          <w:p w14:paraId="1ABFF460"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Derek </w:t>
            </w:r>
            <w:proofErr w:type="spellStart"/>
            <w:r w:rsidRPr="006D426F">
              <w:rPr>
                <w:rFonts w:asciiTheme="majorHAnsi" w:eastAsia="Times New Roman" w:hAnsiTheme="majorHAnsi" w:cs="Times New Roman"/>
                <w:sz w:val="22"/>
                <w:szCs w:val="22"/>
                <w:lang w:val="en-US"/>
              </w:rPr>
              <w:t>Cressman</w:t>
            </w:r>
            <w:proofErr w:type="spellEnd"/>
          </w:p>
        </w:tc>
        <w:tc>
          <w:tcPr>
            <w:tcW w:w="0" w:type="auto"/>
            <w:vAlign w:val="center"/>
            <w:hideMark/>
          </w:tcPr>
          <w:p w14:paraId="510EB7A7"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Western Regional Director of State Operations, </w:t>
            </w:r>
            <w:hyperlink r:id="rId41" w:history="1">
              <w:r w:rsidRPr="001C4EBD">
                <w:rPr>
                  <w:rStyle w:val="Hyperlink"/>
                  <w:rFonts w:asciiTheme="majorHAnsi" w:eastAsia="Times New Roman" w:hAnsiTheme="majorHAnsi" w:cs="Times New Roman"/>
                  <w:sz w:val="22"/>
                  <w:szCs w:val="22"/>
                  <w:lang w:val="en-US"/>
                </w:rPr>
                <w:t>Common Cause</w:t>
              </w:r>
            </w:hyperlink>
          </w:p>
        </w:tc>
      </w:tr>
      <w:tr w:rsidR="00F22C31" w:rsidRPr="006D426F" w14:paraId="33F65EE4" w14:textId="77777777" w:rsidTr="00F22C31">
        <w:trPr>
          <w:tblCellSpacing w:w="0" w:type="dxa"/>
        </w:trPr>
        <w:tc>
          <w:tcPr>
            <w:tcW w:w="0" w:type="auto"/>
            <w:vAlign w:val="center"/>
            <w:hideMark/>
          </w:tcPr>
          <w:p w14:paraId="23386B7A"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Anthony Fairfax</w:t>
            </w:r>
          </w:p>
        </w:tc>
        <w:tc>
          <w:tcPr>
            <w:tcW w:w="0" w:type="auto"/>
            <w:vAlign w:val="center"/>
            <w:hideMark/>
          </w:tcPr>
          <w:p w14:paraId="467FE80F"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President, </w:t>
            </w:r>
            <w:hyperlink r:id="rId42" w:history="1">
              <w:r w:rsidRPr="001C4EBD">
                <w:rPr>
                  <w:rStyle w:val="Hyperlink"/>
                  <w:rFonts w:asciiTheme="majorHAnsi" w:eastAsia="Times New Roman" w:hAnsiTheme="majorHAnsi" w:cs="Times New Roman"/>
                  <w:sz w:val="22"/>
                  <w:szCs w:val="22"/>
                  <w:lang w:val="en-US"/>
                </w:rPr>
                <w:t>Census Channel</w:t>
              </w:r>
            </w:hyperlink>
          </w:p>
        </w:tc>
      </w:tr>
      <w:tr w:rsidR="00F22C31" w:rsidRPr="006D426F" w14:paraId="1472EB8F" w14:textId="77777777" w:rsidTr="00F22C31">
        <w:trPr>
          <w:tblCellSpacing w:w="0" w:type="dxa"/>
        </w:trPr>
        <w:tc>
          <w:tcPr>
            <w:tcW w:w="0" w:type="auto"/>
            <w:vAlign w:val="center"/>
            <w:hideMark/>
          </w:tcPr>
          <w:p w14:paraId="0DA329B2"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Kimball Brace </w:t>
            </w:r>
          </w:p>
        </w:tc>
        <w:tc>
          <w:tcPr>
            <w:tcW w:w="0" w:type="auto"/>
            <w:vAlign w:val="center"/>
            <w:hideMark/>
          </w:tcPr>
          <w:p w14:paraId="47835579"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President, </w:t>
            </w:r>
            <w:hyperlink r:id="rId43" w:history="1">
              <w:r w:rsidRPr="001C4EBD">
                <w:rPr>
                  <w:rStyle w:val="Hyperlink"/>
                  <w:rFonts w:asciiTheme="majorHAnsi" w:eastAsia="Times New Roman" w:hAnsiTheme="majorHAnsi" w:cs="Times New Roman"/>
                  <w:sz w:val="22"/>
                  <w:szCs w:val="22"/>
                  <w:lang w:val="en-US"/>
                </w:rPr>
                <w:t>Election Data Services</w:t>
              </w:r>
            </w:hyperlink>
            <w:r w:rsidRPr="006D426F">
              <w:rPr>
                <w:rFonts w:asciiTheme="majorHAnsi" w:eastAsia="Times New Roman" w:hAnsiTheme="majorHAnsi" w:cs="Times New Roman"/>
                <w:sz w:val="22"/>
                <w:szCs w:val="22"/>
                <w:lang w:val="en-US"/>
              </w:rPr>
              <w:t xml:space="preserve"> </w:t>
            </w:r>
          </w:p>
        </w:tc>
      </w:tr>
      <w:tr w:rsidR="00F22C31" w:rsidRPr="006D426F" w14:paraId="0EC8A388" w14:textId="77777777" w:rsidTr="00F22C31">
        <w:trPr>
          <w:tblCellSpacing w:w="0" w:type="dxa"/>
        </w:trPr>
        <w:tc>
          <w:tcPr>
            <w:tcW w:w="0" w:type="auto"/>
            <w:vAlign w:val="center"/>
            <w:hideMark/>
          </w:tcPr>
          <w:p w14:paraId="17C3964F"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Gerry Hebert</w:t>
            </w:r>
          </w:p>
        </w:tc>
        <w:tc>
          <w:tcPr>
            <w:tcW w:w="0" w:type="auto"/>
            <w:vAlign w:val="center"/>
            <w:hideMark/>
          </w:tcPr>
          <w:p w14:paraId="456A0182"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Executive Director, </w:t>
            </w:r>
            <w:hyperlink r:id="rId44" w:history="1">
              <w:r w:rsidRPr="001C4EBD">
                <w:rPr>
                  <w:rStyle w:val="Hyperlink"/>
                  <w:rFonts w:asciiTheme="majorHAnsi" w:eastAsia="Times New Roman" w:hAnsiTheme="majorHAnsi" w:cs="Times New Roman"/>
                  <w:sz w:val="22"/>
                  <w:szCs w:val="22"/>
                  <w:lang w:val="en-US"/>
                </w:rPr>
                <w:t>Campaign Legal Center</w:t>
              </w:r>
            </w:hyperlink>
            <w:r w:rsidRPr="006D426F">
              <w:rPr>
                <w:rFonts w:asciiTheme="majorHAnsi" w:eastAsia="Times New Roman" w:hAnsiTheme="majorHAnsi" w:cs="Times New Roman"/>
                <w:sz w:val="22"/>
                <w:szCs w:val="22"/>
                <w:lang w:val="en-US"/>
              </w:rPr>
              <w:t xml:space="preserve"> and </w:t>
            </w:r>
            <w:hyperlink r:id="rId45" w:history="1">
              <w:r w:rsidRPr="001C4EBD">
                <w:rPr>
                  <w:rStyle w:val="Hyperlink"/>
                  <w:rFonts w:asciiTheme="majorHAnsi" w:eastAsia="Times New Roman" w:hAnsiTheme="majorHAnsi" w:cs="Times New Roman"/>
                  <w:sz w:val="22"/>
                  <w:szCs w:val="22"/>
                  <w:lang w:val="en-US"/>
                </w:rPr>
                <w:t>Americans for Redistricting Reform</w:t>
              </w:r>
            </w:hyperlink>
          </w:p>
        </w:tc>
      </w:tr>
      <w:tr w:rsidR="00F22C31" w:rsidRPr="006D426F" w14:paraId="7B643698" w14:textId="77777777" w:rsidTr="00F22C31">
        <w:trPr>
          <w:tblCellSpacing w:w="0" w:type="dxa"/>
        </w:trPr>
        <w:tc>
          <w:tcPr>
            <w:tcW w:w="0" w:type="auto"/>
            <w:vAlign w:val="center"/>
            <w:hideMark/>
          </w:tcPr>
          <w:p w14:paraId="423660F0"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Leah Rush</w:t>
            </w:r>
          </w:p>
        </w:tc>
        <w:tc>
          <w:tcPr>
            <w:tcW w:w="0" w:type="auto"/>
            <w:vAlign w:val="center"/>
            <w:hideMark/>
          </w:tcPr>
          <w:p w14:paraId="3B31AA6F"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Executive Director, </w:t>
            </w:r>
            <w:hyperlink r:id="rId46" w:history="1">
              <w:r w:rsidRPr="001C4EBD">
                <w:rPr>
                  <w:rStyle w:val="Hyperlink"/>
                  <w:rFonts w:asciiTheme="majorHAnsi" w:eastAsia="Times New Roman" w:hAnsiTheme="majorHAnsi" w:cs="Times New Roman"/>
                  <w:sz w:val="22"/>
                  <w:szCs w:val="22"/>
                  <w:lang w:val="en-US"/>
                </w:rPr>
                <w:t>Midwest Democracy Network</w:t>
              </w:r>
            </w:hyperlink>
          </w:p>
        </w:tc>
      </w:tr>
      <w:tr w:rsidR="00F22C31" w:rsidRPr="006D426F" w14:paraId="77387DCF" w14:textId="77777777" w:rsidTr="00F22C31">
        <w:trPr>
          <w:tblCellSpacing w:w="0" w:type="dxa"/>
        </w:trPr>
        <w:tc>
          <w:tcPr>
            <w:tcW w:w="0" w:type="auto"/>
            <w:vAlign w:val="center"/>
            <w:hideMark/>
          </w:tcPr>
          <w:p w14:paraId="4E8F4FFE"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Nancy </w:t>
            </w:r>
            <w:proofErr w:type="spellStart"/>
            <w:r w:rsidRPr="006D426F">
              <w:rPr>
                <w:rFonts w:asciiTheme="majorHAnsi" w:eastAsia="Times New Roman" w:hAnsiTheme="majorHAnsi" w:cs="Times New Roman"/>
                <w:sz w:val="22"/>
                <w:szCs w:val="22"/>
                <w:lang w:val="en-US"/>
              </w:rPr>
              <w:t>Bekavac</w:t>
            </w:r>
            <w:proofErr w:type="spellEnd"/>
          </w:p>
        </w:tc>
        <w:tc>
          <w:tcPr>
            <w:tcW w:w="0" w:type="auto"/>
            <w:vAlign w:val="center"/>
            <w:hideMark/>
          </w:tcPr>
          <w:p w14:paraId="6AFC96F7"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Director, </w:t>
            </w:r>
            <w:hyperlink r:id="rId47" w:history="1">
              <w:r w:rsidRPr="001C4EBD">
                <w:rPr>
                  <w:rStyle w:val="Hyperlink"/>
                  <w:rFonts w:asciiTheme="majorHAnsi" w:eastAsia="Times New Roman" w:hAnsiTheme="majorHAnsi" w:cs="Times New Roman"/>
                  <w:sz w:val="22"/>
                  <w:szCs w:val="22"/>
                  <w:lang w:val="en-US"/>
                </w:rPr>
                <w:t>Scientists and Engineers for America</w:t>
              </w:r>
            </w:hyperlink>
          </w:p>
        </w:tc>
      </w:tr>
      <w:tr w:rsidR="00F22C31" w:rsidRPr="006D426F" w14:paraId="666521FC" w14:textId="77777777" w:rsidTr="00F22C31">
        <w:trPr>
          <w:tblCellSpacing w:w="0" w:type="dxa"/>
        </w:trPr>
        <w:tc>
          <w:tcPr>
            <w:tcW w:w="0" w:type="auto"/>
            <w:vAlign w:val="center"/>
            <w:hideMark/>
          </w:tcPr>
          <w:p w14:paraId="4D3F669C"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Karin Mac Donald</w:t>
            </w:r>
          </w:p>
        </w:tc>
        <w:tc>
          <w:tcPr>
            <w:tcW w:w="0" w:type="auto"/>
            <w:vAlign w:val="center"/>
            <w:hideMark/>
          </w:tcPr>
          <w:p w14:paraId="1450449E"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Director, </w:t>
            </w:r>
            <w:hyperlink r:id="rId48" w:history="1">
              <w:r w:rsidRPr="001C4EBD">
                <w:rPr>
                  <w:rStyle w:val="Hyperlink"/>
                  <w:rFonts w:asciiTheme="majorHAnsi" w:eastAsia="Times New Roman" w:hAnsiTheme="majorHAnsi" w:cs="Times New Roman"/>
                  <w:sz w:val="22"/>
                  <w:szCs w:val="22"/>
                  <w:lang w:val="en-US"/>
                </w:rPr>
                <w:t>Statewide Database</w:t>
              </w:r>
            </w:hyperlink>
            <w:r w:rsidRPr="006D426F">
              <w:rPr>
                <w:rFonts w:asciiTheme="majorHAnsi" w:eastAsia="Times New Roman" w:hAnsiTheme="majorHAnsi" w:cs="Times New Roman"/>
                <w:sz w:val="22"/>
                <w:szCs w:val="22"/>
                <w:lang w:val="en-US"/>
              </w:rPr>
              <w:t>, Institute for Government Studies, University of California, Berkeley</w:t>
            </w:r>
          </w:p>
        </w:tc>
      </w:tr>
      <w:tr w:rsidR="00F22C31" w:rsidRPr="006D426F" w14:paraId="44407776" w14:textId="77777777" w:rsidTr="00F22C31">
        <w:trPr>
          <w:tblCellSpacing w:w="0" w:type="dxa"/>
        </w:trPr>
        <w:tc>
          <w:tcPr>
            <w:tcW w:w="0" w:type="auto"/>
            <w:vAlign w:val="center"/>
            <w:hideMark/>
          </w:tcPr>
          <w:p w14:paraId="50D5B06A"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Thomas E. Mann</w:t>
            </w:r>
          </w:p>
        </w:tc>
        <w:tc>
          <w:tcPr>
            <w:tcW w:w="0" w:type="auto"/>
            <w:vAlign w:val="center"/>
            <w:hideMark/>
          </w:tcPr>
          <w:p w14:paraId="30DDB39E"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Senior Fellow, </w:t>
            </w:r>
            <w:hyperlink r:id="rId49" w:history="1">
              <w:r w:rsidRPr="001C4EBD">
                <w:rPr>
                  <w:rStyle w:val="Hyperlink"/>
                  <w:rFonts w:asciiTheme="majorHAnsi" w:eastAsia="Times New Roman" w:hAnsiTheme="majorHAnsi" w:cs="Times New Roman"/>
                  <w:sz w:val="22"/>
                  <w:szCs w:val="22"/>
                  <w:lang w:val="en-US"/>
                </w:rPr>
                <w:t>The Brookings Institution</w:t>
              </w:r>
            </w:hyperlink>
          </w:p>
        </w:tc>
      </w:tr>
      <w:tr w:rsidR="00F22C31" w:rsidRPr="006D426F" w14:paraId="48376D3A" w14:textId="77777777" w:rsidTr="00F22C31">
        <w:trPr>
          <w:tblCellSpacing w:w="0" w:type="dxa"/>
        </w:trPr>
        <w:tc>
          <w:tcPr>
            <w:tcW w:w="0" w:type="auto"/>
            <w:vAlign w:val="center"/>
            <w:hideMark/>
          </w:tcPr>
          <w:p w14:paraId="7833B325"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Norman J. Ornstein</w:t>
            </w:r>
          </w:p>
        </w:tc>
        <w:tc>
          <w:tcPr>
            <w:tcW w:w="0" w:type="auto"/>
            <w:vAlign w:val="center"/>
            <w:hideMark/>
          </w:tcPr>
          <w:p w14:paraId="726C8501" w14:textId="77777777" w:rsidR="00F22C31" w:rsidRPr="006D426F" w:rsidRDefault="00F22C31">
            <w:pPr>
              <w:rPr>
                <w:rFonts w:asciiTheme="majorHAnsi" w:eastAsia="Times New Roman" w:hAnsiTheme="majorHAnsi" w:cs="Times New Roman"/>
                <w:sz w:val="22"/>
                <w:szCs w:val="22"/>
                <w:lang w:val="en-US"/>
              </w:rPr>
            </w:pPr>
            <w:r w:rsidRPr="006D426F">
              <w:rPr>
                <w:rFonts w:asciiTheme="majorHAnsi" w:eastAsia="Times New Roman" w:hAnsiTheme="majorHAnsi" w:cs="Times New Roman"/>
                <w:sz w:val="22"/>
                <w:szCs w:val="22"/>
                <w:lang w:val="en-US"/>
              </w:rPr>
              <w:t xml:space="preserve">Senior Fellow, </w:t>
            </w:r>
            <w:hyperlink r:id="rId50" w:history="1">
              <w:r w:rsidRPr="001C4EBD">
                <w:rPr>
                  <w:rStyle w:val="Hyperlink"/>
                  <w:rFonts w:asciiTheme="majorHAnsi" w:eastAsia="Times New Roman" w:hAnsiTheme="majorHAnsi" w:cs="Times New Roman"/>
                  <w:sz w:val="22"/>
                  <w:szCs w:val="22"/>
                  <w:lang w:val="en-US"/>
                </w:rPr>
                <w:t>The American Enterprise Institute</w:t>
              </w:r>
            </w:hyperlink>
          </w:p>
        </w:tc>
      </w:tr>
    </w:tbl>
    <w:p w14:paraId="11661946" w14:textId="77777777" w:rsidR="00F22C31" w:rsidRPr="006D426F" w:rsidRDefault="00F22C31" w:rsidP="0024172A">
      <w:pPr>
        <w:pStyle w:val="Heading2"/>
        <w:jc w:val="both"/>
        <w:rPr>
          <w:rFonts w:asciiTheme="majorHAnsi" w:eastAsia="Times New Roman" w:hAnsiTheme="majorHAnsi" w:cs="Times New Roman"/>
          <w:bCs w:val="0"/>
          <w:sz w:val="22"/>
          <w:szCs w:val="22"/>
        </w:rPr>
      </w:pPr>
      <w:r w:rsidRPr="006D426F">
        <w:rPr>
          <w:rFonts w:asciiTheme="majorHAnsi" w:eastAsia="Times New Roman" w:hAnsiTheme="majorHAnsi" w:cs="Times New Roman"/>
          <w:bCs w:val="0"/>
          <w:sz w:val="22"/>
          <w:szCs w:val="22"/>
        </w:rPr>
        <w:lastRenderedPageBreak/>
        <w:t>Funding Support</w:t>
      </w:r>
    </w:p>
    <w:p w14:paraId="14E445AF" w14:textId="77777777" w:rsidR="00B63F61" w:rsidRPr="001C4EBD" w:rsidRDefault="00F22C31" w:rsidP="0024172A">
      <w:pPr>
        <w:pStyle w:val="Heading2"/>
        <w:jc w:val="both"/>
        <w:rPr>
          <w:rFonts w:asciiTheme="majorHAnsi" w:hAnsiTheme="majorHAnsi"/>
          <w:b w:val="0"/>
          <w:sz w:val="22"/>
          <w:szCs w:val="22"/>
        </w:rPr>
      </w:pPr>
      <w:r w:rsidRPr="006D426F">
        <w:rPr>
          <w:rFonts w:asciiTheme="majorHAnsi" w:eastAsia="Times New Roman" w:hAnsiTheme="majorHAnsi" w:cs="Times New Roman"/>
          <w:b w:val="0"/>
          <w:sz w:val="22"/>
          <w:szCs w:val="22"/>
        </w:rPr>
        <w:t xml:space="preserve">The Public Mapping Project is supported by grants from the </w:t>
      </w:r>
      <w:hyperlink r:id="rId51" w:history="1">
        <w:r w:rsidRPr="001C4EBD">
          <w:rPr>
            <w:rStyle w:val="Hyperlink"/>
            <w:rFonts w:asciiTheme="majorHAnsi" w:eastAsia="Times New Roman" w:hAnsiTheme="majorHAnsi" w:cs="Times New Roman"/>
            <w:b w:val="0"/>
            <w:sz w:val="22"/>
            <w:szCs w:val="22"/>
          </w:rPr>
          <w:t>Alfred P. Sloan Foundation</w:t>
        </w:r>
      </w:hyperlink>
      <w:r w:rsidRPr="001C4EBD">
        <w:rPr>
          <w:rFonts w:asciiTheme="majorHAnsi" w:eastAsia="Times New Roman" w:hAnsiTheme="majorHAnsi" w:cs="Times New Roman"/>
          <w:b w:val="0"/>
          <w:sz w:val="22"/>
          <w:szCs w:val="22"/>
        </w:rPr>
        <w:t xml:space="preserve"> to </w:t>
      </w:r>
      <w:hyperlink r:id="rId52" w:history="1">
        <w:r w:rsidRPr="001C4EBD">
          <w:rPr>
            <w:rStyle w:val="Hyperlink"/>
            <w:rFonts w:asciiTheme="majorHAnsi" w:eastAsia="Times New Roman" w:hAnsiTheme="majorHAnsi" w:cs="Times New Roman"/>
            <w:b w:val="0"/>
            <w:sz w:val="22"/>
            <w:szCs w:val="22"/>
          </w:rPr>
          <w:t>George Mason University</w:t>
        </w:r>
      </w:hyperlink>
      <w:r w:rsidRPr="001C4EBD">
        <w:rPr>
          <w:rFonts w:asciiTheme="majorHAnsi" w:eastAsia="Times New Roman" w:hAnsiTheme="majorHAnsi" w:cs="Times New Roman"/>
          <w:b w:val="0"/>
          <w:sz w:val="22"/>
          <w:szCs w:val="22"/>
        </w:rPr>
        <w:t xml:space="preserve"> and to the </w:t>
      </w:r>
      <w:hyperlink r:id="rId53" w:history="1">
        <w:r w:rsidRPr="001C4EBD">
          <w:rPr>
            <w:rStyle w:val="Hyperlink"/>
            <w:rFonts w:asciiTheme="majorHAnsi" w:eastAsia="Times New Roman" w:hAnsiTheme="majorHAnsi" w:cs="Times New Roman"/>
            <w:b w:val="0"/>
            <w:sz w:val="22"/>
            <w:szCs w:val="22"/>
          </w:rPr>
          <w:t>Brookings Institution</w:t>
        </w:r>
      </w:hyperlink>
      <w:r w:rsidRPr="001C4EBD">
        <w:rPr>
          <w:rFonts w:asciiTheme="majorHAnsi" w:eastAsia="Times New Roman" w:hAnsiTheme="majorHAnsi" w:cs="Times New Roman"/>
          <w:b w:val="0"/>
          <w:sz w:val="22"/>
          <w:szCs w:val="22"/>
        </w:rPr>
        <w:t xml:space="preserve"> and the </w:t>
      </w:r>
      <w:hyperlink r:id="rId54" w:history="1">
        <w:r w:rsidRPr="001C4EBD">
          <w:rPr>
            <w:rStyle w:val="Hyperlink"/>
            <w:rFonts w:asciiTheme="majorHAnsi" w:eastAsia="Times New Roman" w:hAnsiTheme="majorHAnsi" w:cs="Times New Roman"/>
            <w:b w:val="0"/>
            <w:sz w:val="22"/>
            <w:szCs w:val="22"/>
          </w:rPr>
          <w:t>American Enterprise Institute</w:t>
        </w:r>
      </w:hyperlink>
      <w:r w:rsidRPr="001C4EBD">
        <w:rPr>
          <w:rFonts w:asciiTheme="majorHAnsi" w:eastAsia="Times New Roman" w:hAnsiTheme="majorHAnsi" w:cs="Times New Roman"/>
          <w:b w:val="0"/>
          <w:sz w:val="22"/>
          <w:szCs w:val="22"/>
        </w:rPr>
        <w:t>.</w:t>
      </w:r>
    </w:p>
    <w:p w14:paraId="14520758" w14:textId="77777777" w:rsidR="007E0341" w:rsidRPr="001C4EBD" w:rsidRDefault="007E0341" w:rsidP="007E0341">
      <w:pPr>
        <w:pStyle w:val="Heading3"/>
        <w:rPr>
          <w:rFonts w:asciiTheme="majorHAnsi" w:eastAsia="Times New Roman" w:hAnsiTheme="majorHAnsi" w:cs="Times New Roman"/>
          <w:sz w:val="22"/>
          <w:szCs w:val="22"/>
        </w:rPr>
      </w:pPr>
      <w:r w:rsidRPr="001C4EBD">
        <w:rPr>
          <w:rFonts w:asciiTheme="majorHAnsi" w:eastAsia="Times New Roman" w:hAnsiTheme="majorHAnsi" w:cs="Times New Roman"/>
          <w:sz w:val="22"/>
          <w:szCs w:val="22"/>
        </w:rPr>
        <w:t xml:space="preserve">Try it live!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493"/>
      </w:tblGrid>
      <w:tr w:rsidR="007E0341" w:rsidRPr="006D426F" w14:paraId="6A25E2FD" w14:textId="77777777" w:rsidTr="007E0341">
        <w:trPr>
          <w:tblCellSpacing w:w="0" w:type="dxa"/>
        </w:trPr>
        <w:tc>
          <w:tcPr>
            <w:tcW w:w="0" w:type="auto"/>
            <w:vAlign w:val="center"/>
            <w:hideMark/>
          </w:tcPr>
          <w:p w14:paraId="29F07A5C" w14:textId="77777777" w:rsidR="007E0341" w:rsidRPr="00052E78" w:rsidRDefault="007E0341" w:rsidP="007E0341">
            <w:pPr>
              <w:pStyle w:val="Heading2"/>
              <w:rPr>
                <w:rFonts w:asciiTheme="majorHAnsi" w:eastAsia="Times New Roman" w:hAnsiTheme="majorHAnsi" w:cs="Times New Roman"/>
                <w:sz w:val="22"/>
                <w:szCs w:val="22"/>
              </w:rPr>
            </w:pPr>
            <w:bookmarkStart w:id="440" w:name="TOC-Currently-Open-Public-Redistricting-"/>
            <w:bookmarkEnd w:id="440"/>
            <w:r w:rsidRPr="001C4EBD">
              <w:rPr>
                <w:rFonts w:asciiTheme="majorHAnsi" w:eastAsia="Times New Roman" w:hAnsiTheme="majorHAnsi" w:cs="Times New Roman"/>
                <w:sz w:val="22"/>
                <w:szCs w:val="22"/>
              </w:rPr>
              <w:t xml:space="preserve">Currently Open Public Redistricting </w:t>
            </w:r>
            <w:r w:rsidRPr="00052E78">
              <w:rPr>
                <w:rFonts w:asciiTheme="majorHAnsi" w:eastAsia="Times New Roman" w:hAnsiTheme="majorHAnsi" w:cs="Times New Roman"/>
                <w:sz w:val="22"/>
                <w:szCs w:val="22"/>
              </w:rPr>
              <w:t xml:space="preserve">Sites Using </w:t>
            </w:r>
            <w:proofErr w:type="spellStart"/>
            <w:r w:rsidRPr="00052E78">
              <w:rPr>
                <w:rFonts w:asciiTheme="majorHAnsi" w:eastAsia="Times New Roman" w:hAnsiTheme="majorHAnsi" w:cs="Times New Roman"/>
                <w:sz w:val="22"/>
                <w:szCs w:val="22"/>
              </w:rPr>
              <w:t>Districtbuilder</w:t>
            </w:r>
            <w:proofErr w:type="spellEnd"/>
          </w:p>
          <w:p w14:paraId="0992E887" w14:textId="77777777" w:rsidR="007E0341" w:rsidRPr="006D426F" w:rsidRDefault="007E0341" w:rsidP="007E0341">
            <w:pPr>
              <w:rPr>
                <w:rFonts w:asciiTheme="majorHAnsi" w:eastAsia="Times New Roman" w:hAnsiTheme="majorHAnsi" w:cs="Times New Roman"/>
                <w:sz w:val="22"/>
                <w:szCs w:val="22"/>
              </w:rPr>
            </w:pPr>
            <w:r w:rsidRPr="00C67AF6">
              <w:rPr>
                <w:rFonts w:asciiTheme="majorHAnsi" w:eastAsia="Times New Roman" w:hAnsiTheme="majorHAnsi" w:cs="Times New Roman"/>
                <w:sz w:val="22"/>
                <w:szCs w:val="22"/>
              </w:rPr>
              <w:t>    </w:t>
            </w:r>
            <w:r w:rsidRPr="00C67AF6">
              <w:rPr>
                <w:rFonts w:asciiTheme="majorHAnsi" w:eastAsia="Times New Roman" w:hAnsiTheme="majorHAnsi" w:cs="Times New Roman"/>
                <w:bCs/>
                <w:sz w:val="22"/>
                <w:szCs w:val="22"/>
              </w:rPr>
              <w:t xml:space="preserve"> New York </w:t>
            </w:r>
            <w:proofErr w:type="spellStart"/>
            <w:r w:rsidRPr="00C67AF6">
              <w:rPr>
                <w:rFonts w:asciiTheme="majorHAnsi" w:eastAsia="Times New Roman" w:hAnsiTheme="majorHAnsi" w:cs="Times New Roman"/>
                <w:bCs/>
                <w:sz w:val="22"/>
                <w:szCs w:val="22"/>
              </w:rPr>
              <w:t>Redistricting</w:t>
            </w:r>
            <w:proofErr w:type="spellEnd"/>
            <w:r w:rsidRPr="00C67AF6">
              <w:rPr>
                <w:rFonts w:asciiTheme="majorHAnsi" w:eastAsia="Times New Roman" w:hAnsiTheme="majorHAnsi" w:cs="Times New Roman"/>
                <w:bCs/>
                <w:sz w:val="22"/>
                <w:szCs w:val="22"/>
              </w:rPr>
              <w:t xml:space="preserve"> </w:t>
            </w:r>
            <w:proofErr w:type="spellStart"/>
            <w:r w:rsidRPr="00C67AF6">
              <w:rPr>
                <w:rFonts w:asciiTheme="majorHAnsi" w:eastAsia="Times New Roman" w:hAnsiTheme="majorHAnsi" w:cs="Times New Roman"/>
                <w:bCs/>
                <w:sz w:val="22"/>
                <w:szCs w:val="22"/>
              </w:rPr>
              <w:t>Competition</w:t>
            </w:r>
            <w:proofErr w:type="spellEnd"/>
            <w:r w:rsidRPr="00C67AF6">
              <w:rPr>
                <w:rFonts w:asciiTheme="majorHAnsi" w:eastAsia="Times New Roman" w:hAnsiTheme="majorHAnsi" w:cs="Times New Roman"/>
                <w:bCs/>
                <w:sz w:val="22"/>
                <w:szCs w:val="22"/>
              </w:rPr>
              <w:t>:</w:t>
            </w:r>
            <w:r w:rsidR="007C403D" w:rsidRPr="001C4EBD">
              <w:fldChar w:fldCharType="begin"/>
            </w:r>
            <w:r w:rsidR="007C403D" w:rsidRPr="001C4EBD">
              <w:rPr>
                <w:rFonts w:asciiTheme="majorHAnsi" w:hAnsiTheme="majorHAnsi"/>
              </w:rPr>
              <w:instrText xml:space="preserve"> HYPERLINK "http://districtbuilder.redistrictny.org" \t "_blank" </w:instrText>
            </w:r>
            <w:r w:rsidR="007C403D" w:rsidRPr="001C4EBD">
              <w:fldChar w:fldCharType="separate"/>
            </w:r>
            <w:r w:rsidRPr="001C4EBD">
              <w:rPr>
                <w:rStyle w:val="Hyperlink"/>
                <w:rFonts w:asciiTheme="majorHAnsi" w:eastAsia="Times New Roman" w:hAnsiTheme="majorHAnsi" w:cs="Times New Roman"/>
                <w:bCs/>
                <w:sz w:val="22"/>
                <w:szCs w:val="22"/>
              </w:rPr>
              <w:t xml:space="preserve"> http://districtbuilder.redistrictny.org</w:t>
            </w:r>
            <w:r w:rsidR="007C403D" w:rsidRPr="001C4EBD">
              <w:rPr>
                <w:rStyle w:val="Hyperlink"/>
                <w:rFonts w:asciiTheme="majorHAnsi" w:eastAsia="Times New Roman" w:hAnsiTheme="majorHAnsi" w:cs="Times New Roman"/>
                <w:bCs/>
                <w:sz w:val="22"/>
                <w:szCs w:val="22"/>
              </w:rPr>
              <w:fldChar w:fldCharType="end"/>
            </w:r>
          </w:p>
          <w:p w14:paraId="63EF32FF" w14:textId="77777777" w:rsidR="007E0341" w:rsidRPr="000E3EA4" w:rsidRDefault="007E0341" w:rsidP="007E0341">
            <w:pPr>
              <w:pStyle w:val="Heading2"/>
              <w:spacing w:line="240" w:lineRule="atLeast"/>
              <w:rPr>
                <w:rFonts w:asciiTheme="majorHAnsi" w:eastAsia="Times New Roman" w:hAnsiTheme="majorHAnsi" w:cs="Times New Roman"/>
                <w:sz w:val="22"/>
                <w:szCs w:val="22"/>
              </w:rPr>
            </w:pPr>
            <w:bookmarkStart w:id="441" w:name="TOC-Educational-Sites"/>
            <w:bookmarkEnd w:id="441"/>
            <w:r w:rsidRPr="000E3EA4">
              <w:rPr>
                <w:rFonts w:asciiTheme="majorHAnsi" w:eastAsia="Times New Roman" w:hAnsiTheme="majorHAnsi" w:cs="Times New Roman"/>
                <w:sz w:val="22"/>
                <w:szCs w:val="22"/>
              </w:rPr>
              <w:t>Educational Sites</w:t>
            </w:r>
          </w:p>
          <w:p w14:paraId="6A844410" w14:textId="77777777" w:rsidR="007E0341" w:rsidRPr="004F2B47" w:rsidRDefault="007E0341" w:rsidP="007E0341">
            <w:pPr>
              <w:spacing w:after="240" w:line="240" w:lineRule="atLeast"/>
              <w:rPr>
                <w:rFonts w:asciiTheme="majorHAnsi" w:eastAsia="Times New Roman" w:hAnsiTheme="majorHAnsi" w:cs="Times New Roman"/>
                <w:sz w:val="22"/>
                <w:szCs w:val="22"/>
              </w:rPr>
            </w:pPr>
            <w:proofErr w:type="spellStart"/>
            <w:r w:rsidRPr="004D2098">
              <w:rPr>
                <w:rFonts w:asciiTheme="majorHAnsi" w:eastAsia="Times New Roman" w:hAnsiTheme="majorHAnsi" w:cs="Times New Roman"/>
                <w:bCs/>
                <w:sz w:val="22"/>
                <w:szCs w:val="22"/>
              </w:rPr>
              <w:t>Sponsored</w:t>
            </w:r>
            <w:proofErr w:type="spellEnd"/>
            <w:r w:rsidRPr="004D2098">
              <w:rPr>
                <w:rFonts w:asciiTheme="majorHAnsi" w:eastAsia="Times New Roman" w:hAnsiTheme="majorHAnsi" w:cs="Times New Roman"/>
                <w:bCs/>
                <w:sz w:val="22"/>
                <w:szCs w:val="22"/>
              </w:rPr>
              <w:t xml:space="preserve"> </w:t>
            </w:r>
            <w:proofErr w:type="spellStart"/>
            <w:r w:rsidRPr="004D2098">
              <w:rPr>
                <w:rFonts w:asciiTheme="majorHAnsi" w:eastAsia="Times New Roman" w:hAnsiTheme="majorHAnsi" w:cs="Times New Roman"/>
                <w:bCs/>
                <w:sz w:val="22"/>
                <w:szCs w:val="22"/>
              </w:rPr>
              <w:t>by</w:t>
            </w:r>
            <w:proofErr w:type="spellEnd"/>
            <w:r w:rsidRPr="004D2098">
              <w:rPr>
                <w:rFonts w:asciiTheme="majorHAnsi" w:eastAsia="Times New Roman" w:hAnsiTheme="majorHAnsi" w:cs="Times New Roman"/>
                <w:bCs/>
                <w:sz w:val="22"/>
                <w:szCs w:val="22"/>
              </w:rPr>
              <w:t xml:space="preserve"> Amazon</w:t>
            </w:r>
            <w:r w:rsidRPr="004F2B47">
              <w:rPr>
                <w:rFonts w:asciiTheme="majorHAnsi" w:eastAsia="Times New Roman" w:hAnsiTheme="majorHAnsi" w:cs="Times New Roman"/>
                <w:bCs/>
                <w:i/>
                <w:iCs/>
                <w:sz w:val="22"/>
                <w:szCs w:val="22"/>
              </w:rPr>
              <w:t>,</w:t>
            </w:r>
            <w:r w:rsidRPr="004F2B47">
              <w:rPr>
                <w:rFonts w:asciiTheme="majorHAnsi" w:eastAsia="Times New Roman" w:hAnsiTheme="majorHAnsi" w:cs="Times New Roman"/>
                <w:bCs/>
                <w:sz w:val="22"/>
                <w:szCs w:val="22"/>
              </w:rPr>
              <w:t> </w:t>
            </w:r>
            <w:proofErr w:type="spellStart"/>
            <w:r w:rsidRPr="004F2B47">
              <w:rPr>
                <w:rFonts w:asciiTheme="majorHAnsi" w:eastAsia="Times New Roman" w:hAnsiTheme="majorHAnsi" w:cs="Times New Roman"/>
                <w:bCs/>
                <w:sz w:val="22"/>
                <w:szCs w:val="22"/>
              </w:rPr>
              <w:t>educational</w:t>
            </w:r>
            <w:proofErr w:type="spellEnd"/>
            <w:r w:rsidRPr="004F2B47">
              <w:rPr>
                <w:rFonts w:asciiTheme="majorHAnsi" w:eastAsia="Times New Roman" w:hAnsiTheme="majorHAnsi" w:cs="Times New Roman"/>
                <w:bCs/>
                <w:sz w:val="22"/>
                <w:szCs w:val="22"/>
              </w:rPr>
              <w:t xml:space="preserve"> </w:t>
            </w:r>
            <w:proofErr w:type="spellStart"/>
            <w:r w:rsidRPr="004F2B47">
              <w:rPr>
                <w:rFonts w:asciiTheme="majorHAnsi" w:eastAsia="Times New Roman" w:hAnsiTheme="majorHAnsi" w:cs="Times New Roman"/>
                <w:bCs/>
                <w:sz w:val="22"/>
                <w:szCs w:val="22"/>
              </w:rPr>
              <w:t>sites</w:t>
            </w:r>
            <w:proofErr w:type="spellEnd"/>
            <w:r w:rsidRPr="004F2B47">
              <w:rPr>
                <w:rFonts w:asciiTheme="majorHAnsi" w:eastAsia="Times New Roman" w:hAnsiTheme="majorHAnsi" w:cs="Times New Roman"/>
                <w:bCs/>
                <w:sz w:val="22"/>
                <w:szCs w:val="22"/>
              </w:rPr>
              <w:t xml:space="preserve"> are </w:t>
            </w:r>
            <w:proofErr w:type="spellStart"/>
            <w:r w:rsidRPr="004F2B47">
              <w:rPr>
                <w:rFonts w:asciiTheme="majorHAnsi" w:eastAsia="Times New Roman" w:hAnsiTheme="majorHAnsi" w:cs="Times New Roman"/>
                <w:bCs/>
                <w:sz w:val="22"/>
                <w:szCs w:val="22"/>
              </w:rPr>
              <w:t>to</w:t>
            </w:r>
            <w:proofErr w:type="spellEnd"/>
            <w:r w:rsidRPr="004F2B47">
              <w:rPr>
                <w:rFonts w:asciiTheme="majorHAnsi" w:eastAsia="Times New Roman" w:hAnsiTheme="majorHAnsi" w:cs="Times New Roman"/>
                <w:bCs/>
                <w:sz w:val="22"/>
                <w:szCs w:val="22"/>
              </w:rPr>
              <w:t xml:space="preserve"> be </w:t>
            </w:r>
            <w:proofErr w:type="spellStart"/>
            <w:r w:rsidRPr="004F2B47">
              <w:rPr>
                <w:rFonts w:asciiTheme="majorHAnsi" w:eastAsia="Times New Roman" w:hAnsiTheme="majorHAnsi" w:cs="Times New Roman"/>
                <w:bCs/>
                <w:sz w:val="22"/>
                <w:szCs w:val="22"/>
              </w:rPr>
              <w:t>used</w:t>
            </w:r>
            <w:proofErr w:type="spellEnd"/>
            <w:r w:rsidRPr="004F2B47">
              <w:rPr>
                <w:rFonts w:asciiTheme="majorHAnsi" w:eastAsia="Times New Roman" w:hAnsiTheme="majorHAnsi" w:cs="Times New Roman"/>
                <w:bCs/>
                <w:sz w:val="22"/>
                <w:szCs w:val="22"/>
              </w:rPr>
              <w:t xml:space="preserve"> </w:t>
            </w:r>
            <w:proofErr w:type="spellStart"/>
            <w:r w:rsidRPr="004F2B47">
              <w:rPr>
                <w:rFonts w:asciiTheme="majorHAnsi" w:eastAsia="Times New Roman" w:hAnsiTheme="majorHAnsi" w:cs="Times New Roman"/>
                <w:bCs/>
                <w:sz w:val="22"/>
                <w:szCs w:val="22"/>
              </w:rPr>
              <w:t>by</w:t>
            </w:r>
            <w:proofErr w:type="spellEnd"/>
            <w:r w:rsidRPr="004F2B47">
              <w:rPr>
                <w:rFonts w:asciiTheme="majorHAnsi" w:eastAsia="Times New Roman" w:hAnsiTheme="majorHAnsi" w:cs="Times New Roman"/>
                <w:bCs/>
                <w:sz w:val="22"/>
                <w:szCs w:val="22"/>
              </w:rPr>
              <w:t xml:space="preserve"> </w:t>
            </w:r>
            <w:proofErr w:type="spellStart"/>
            <w:r w:rsidRPr="004F2B47">
              <w:rPr>
                <w:rFonts w:asciiTheme="majorHAnsi" w:eastAsia="Times New Roman" w:hAnsiTheme="majorHAnsi" w:cs="Times New Roman"/>
                <w:bCs/>
                <w:sz w:val="22"/>
                <w:szCs w:val="22"/>
              </w:rPr>
              <w:t>affiliates</w:t>
            </w:r>
            <w:proofErr w:type="spellEnd"/>
            <w:r w:rsidRPr="004F2B47">
              <w:rPr>
                <w:rFonts w:asciiTheme="majorHAnsi" w:eastAsia="Times New Roman" w:hAnsiTheme="majorHAnsi" w:cs="Times New Roman"/>
                <w:bCs/>
                <w:sz w:val="22"/>
                <w:szCs w:val="22"/>
              </w:rPr>
              <w:t xml:space="preserve"> of </w:t>
            </w:r>
            <w:proofErr w:type="spellStart"/>
            <w:r w:rsidRPr="004F2B47">
              <w:rPr>
                <w:rFonts w:asciiTheme="majorHAnsi" w:eastAsia="Times New Roman" w:hAnsiTheme="majorHAnsi" w:cs="Times New Roman"/>
                <w:bCs/>
                <w:sz w:val="22"/>
                <w:szCs w:val="22"/>
              </w:rPr>
              <w:t>educational</w:t>
            </w:r>
            <w:proofErr w:type="spellEnd"/>
            <w:r w:rsidRPr="004F2B47">
              <w:rPr>
                <w:rFonts w:asciiTheme="majorHAnsi" w:eastAsia="Times New Roman" w:hAnsiTheme="majorHAnsi" w:cs="Times New Roman"/>
                <w:bCs/>
                <w:sz w:val="22"/>
                <w:szCs w:val="22"/>
              </w:rPr>
              <w:t xml:space="preserve"> </w:t>
            </w:r>
            <w:proofErr w:type="spellStart"/>
            <w:r w:rsidRPr="004F2B47">
              <w:rPr>
                <w:rFonts w:asciiTheme="majorHAnsi" w:eastAsia="Times New Roman" w:hAnsiTheme="majorHAnsi" w:cs="Times New Roman"/>
                <w:bCs/>
                <w:sz w:val="22"/>
                <w:szCs w:val="22"/>
              </w:rPr>
              <w:t>institutions</w:t>
            </w:r>
            <w:proofErr w:type="spellEnd"/>
            <w:r w:rsidRPr="004F2B47">
              <w:rPr>
                <w:rFonts w:asciiTheme="majorHAnsi" w:eastAsia="Times New Roman" w:hAnsiTheme="majorHAnsi" w:cs="Times New Roman"/>
                <w:bCs/>
                <w:sz w:val="22"/>
                <w:szCs w:val="22"/>
              </w:rPr>
              <w:t>.</w:t>
            </w:r>
          </w:p>
          <w:p w14:paraId="6F341B70" w14:textId="77777777" w:rsidR="007E0341" w:rsidRPr="001C4EBD" w:rsidRDefault="007E0341" w:rsidP="007E0341">
            <w:pPr>
              <w:pStyle w:val="Heading3"/>
              <w:spacing w:line="240" w:lineRule="atLeast"/>
              <w:rPr>
                <w:rFonts w:asciiTheme="majorHAnsi" w:eastAsia="Times New Roman" w:hAnsiTheme="majorHAnsi" w:cs="Times New Roman"/>
                <w:b w:val="0"/>
                <w:sz w:val="22"/>
                <w:szCs w:val="22"/>
              </w:rPr>
            </w:pPr>
            <w:bookmarkStart w:id="442" w:name="TOC-Students-and-teachers----would-you-l"/>
            <w:bookmarkEnd w:id="442"/>
            <w:r w:rsidRPr="004F2B47">
              <w:rPr>
                <w:rFonts w:asciiTheme="majorHAnsi" w:eastAsia="Times New Roman" w:hAnsiTheme="majorHAnsi" w:cs="Times New Roman"/>
                <w:b w:val="0"/>
                <w:i/>
                <w:iCs/>
                <w:color w:val="FF0000"/>
                <w:sz w:val="22"/>
                <w:szCs w:val="22"/>
              </w:rPr>
              <w:t>Students and teachers -- would you like a site set up for your state? Please </w:t>
            </w:r>
            <w:hyperlink r:id="rId55" w:history="1">
              <w:r w:rsidRPr="001C4EBD">
                <w:rPr>
                  <w:rStyle w:val="Hyperlink"/>
                  <w:rFonts w:asciiTheme="majorHAnsi" w:eastAsia="Times New Roman" w:hAnsiTheme="majorHAnsi" w:cs="Times New Roman"/>
                  <w:b w:val="0"/>
                  <w:i/>
                  <w:iCs/>
                  <w:sz w:val="22"/>
                  <w:szCs w:val="22"/>
                </w:rPr>
                <w:t>contact us</w:t>
              </w:r>
            </w:hyperlink>
            <w:r w:rsidRPr="001C4EBD">
              <w:rPr>
                <w:rFonts w:asciiTheme="majorHAnsi" w:eastAsia="Times New Roman" w:hAnsiTheme="majorHAnsi" w:cs="Times New Roman"/>
                <w:b w:val="0"/>
                <w:i/>
                <w:iCs/>
                <w:color w:val="FF0000"/>
                <w:sz w:val="22"/>
                <w:szCs w:val="22"/>
              </w:rPr>
              <w:t>.</w:t>
            </w:r>
          </w:p>
          <w:p w14:paraId="3D0D7AAB" w14:textId="77777777" w:rsidR="007E0341" w:rsidRPr="006D426F" w:rsidRDefault="00B42C26" w:rsidP="007E0341">
            <w:pPr>
              <w:spacing w:line="240" w:lineRule="atLeast"/>
              <w:rPr>
                <w:rFonts w:asciiTheme="majorHAnsi" w:eastAsia="Times New Roman" w:hAnsiTheme="majorHAnsi" w:cs="Times New Roman"/>
                <w:b/>
                <w:bCs/>
                <w:i/>
                <w:iCs/>
                <w:color w:val="FF0000"/>
                <w:sz w:val="22"/>
                <w:szCs w:val="22"/>
              </w:rPr>
            </w:pPr>
            <w:r>
              <w:rPr>
                <w:rFonts w:asciiTheme="majorHAnsi" w:eastAsia="Times New Roman" w:hAnsiTheme="majorHAnsi" w:cs="Times New Roman"/>
                <w:b/>
                <w:bCs/>
                <w:i/>
                <w:iCs/>
                <w:color w:val="FF0000"/>
                <w:sz w:val="22"/>
                <w:szCs w:val="22"/>
              </w:rPr>
              <w:pict w14:anchorId="44931C80">
                <v:rect id="_x0000_i1025" style="width:0;height:1.5pt" o:hralign="center" o:hrstd="t" o:hr="t" fillcolor="#aaa" stroked="f"/>
              </w:pict>
            </w:r>
          </w:p>
          <w:p w14:paraId="4927CA03" w14:textId="77777777" w:rsidR="007E0341" w:rsidRPr="000E3EA4" w:rsidRDefault="007E0341" w:rsidP="007E0341">
            <w:pPr>
              <w:pStyle w:val="Heading2"/>
              <w:rPr>
                <w:rFonts w:asciiTheme="majorHAnsi" w:eastAsia="Times New Roman" w:hAnsiTheme="majorHAnsi" w:cs="Times New Roman"/>
                <w:sz w:val="22"/>
                <w:szCs w:val="22"/>
              </w:rPr>
            </w:pPr>
            <w:bookmarkStart w:id="443" w:name="TOC-1"/>
            <w:bookmarkStart w:id="444" w:name="TOC-Concluded-Efforts-Using-DistrictBuil"/>
            <w:bookmarkEnd w:id="443"/>
            <w:bookmarkEnd w:id="444"/>
            <w:r w:rsidRPr="000E3EA4">
              <w:rPr>
                <w:rFonts w:asciiTheme="majorHAnsi" w:eastAsia="Times New Roman" w:hAnsiTheme="majorHAnsi" w:cs="Times New Roman"/>
                <w:sz w:val="22"/>
                <w:szCs w:val="22"/>
              </w:rPr>
              <w:t xml:space="preserve">Concluded Efforts Using </w:t>
            </w:r>
            <w:proofErr w:type="spellStart"/>
            <w:r w:rsidRPr="000E3EA4">
              <w:rPr>
                <w:rFonts w:asciiTheme="majorHAnsi" w:eastAsia="Times New Roman" w:hAnsiTheme="majorHAnsi" w:cs="Times New Roman"/>
                <w:sz w:val="22"/>
                <w:szCs w:val="22"/>
              </w:rPr>
              <w:t>DistrictBuilder</w:t>
            </w:r>
            <w:proofErr w:type="spellEnd"/>
          </w:p>
          <w:p w14:paraId="167DB168" w14:textId="77777777" w:rsidR="007E0341" w:rsidRPr="001C4EBD" w:rsidRDefault="007E0341" w:rsidP="007E0341">
            <w:pPr>
              <w:pStyle w:val="Heading2"/>
              <w:rPr>
                <w:rFonts w:asciiTheme="majorHAnsi" w:eastAsia="Times New Roman" w:hAnsiTheme="majorHAnsi" w:cs="Times New Roman"/>
                <w:b w:val="0"/>
                <w:sz w:val="22"/>
                <w:szCs w:val="22"/>
              </w:rPr>
            </w:pPr>
            <w:bookmarkStart w:id="445" w:name="TOC-Minnesota-Redistricting-Competition:"/>
            <w:bookmarkEnd w:id="445"/>
            <w:r w:rsidRPr="004D2098">
              <w:rPr>
                <w:rFonts w:asciiTheme="majorHAnsi" w:eastAsia="Times New Roman" w:hAnsiTheme="majorHAnsi" w:cs="Times New Roman"/>
                <w:b w:val="0"/>
                <w:sz w:val="22"/>
                <w:szCs w:val="22"/>
              </w:rPr>
              <w:t>    Minnesota Redistricting Competition: </w:t>
            </w:r>
            <w:hyperlink r:id="rId56" w:history="1">
              <w:r w:rsidRPr="001C4EBD">
                <w:rPr>
                  <w:rStyle w:val="Hyperlink"/>
                  <w:rFonts w:asciiTheme="majorHAnsi" w:eastAsia="Times New Roman" w:hAnsiTheme="majorHAnsi" w:cs="Times New Roman"/>
                  <w:b w:val="0"/>
                  <w:sz w:val="22"/>
                  <w:szCs w:val="22"/>
                </w:rPr>
                <w:t>http://drawminnesota.org</w:t>
              </w:r>
            </w:hyperlink>
          </w:p>
          <w:p w14:paraId="6F0B8DDD" w14:textId="77777777" w:rsidR="007E0341" w:rsidRPr="001C4EBD" w:rsidRDefault="007E0341" w:rsidP="007E0341">
            <w:pPr>
              <w:pStyle w:val="Heading2"/>
              <w:rPr>
                <w:rFonts w:asciiTheme="majorHAnsi" w:eastAsia="Times New Roman" w:hAnsiTheme="majorHAnsi" w:cs="Times New Roman"/>
                <w:b w:val="0"/>
                <w:sz w:val="22"/>
                <w:szCs w:val="22"/>
              </w:rPr>
            </w:pPr>
            <w:bookmarkStart w:id="446" w:name="TOC-Philadelphia-Redistricting-Competiti"/>
            <w:bookmarkEnd w:id="446"/>
            <w:r w:rsidRPr="001C4EBD">
              <w:rPr>
                <w:rFonts w:asciiTheme="majorHAnsi" w:eastAsia="Times New Roman" w:hAnsiTheme="majorHAnsi" w:cs="Times New Roman"/>
                <w:b w:val="0"/>
                <w:sz w:val="22"/>
                <w:szCs w:val="22"/>
              </w:rPr>
              <w:t xml:space="preserve">    Philadelphia Redistricting Competition: </w:t>
            </w:r>
            <w:hyperlink r:id="rId57" w:history="1">
              <w:r w:rsidRPr="001C4EBD">
                <w:rPr>
                  <w:rStyle w:val="Hyperlink"/>
                  <w:rFonts w:asciiTheme="majorHAnsi" w:eastAsia="Times New Roman" w:hAnsiTheme="majorHAnsi" w:cs="Times New Roman"/>
                  <w:b w:val="0"/>
                  <w:sz w:val="22"/>
                  <w:szCs w:val="22"/>
                </w:rPr>
                <w:t>http://www.fixphillydistricts.com/</w:t>
              </w:r>
            </w:hyperlink>
          </w:p>
          <w:p w14:paraId="294E4222" w14:textId="77777777" w:rsidR="007E0341" w:rsidRPr="001C4EBD" w:rsidRDefault="007E0341" w:rsidP="007E0341">
            <w:pPr>
              <w:pStyle w:val="Heading2"/>
              <w:rPr>
                <w:rFonts w:asciiTheme="majorHAnsi" w:eastAsia="Times New Roman" w:hAnsiTheme="majorHAnsi" w:cs="Times New Roman"/>
                <w:b w:val="0"/>
                <w:sz w:val="22"/>
                <w:szCs w:val="22"/>
              </w:rPr>
            </w:pPr>
            <w:bookmarkStart w:id="447" w:name="TOC-Ohio-Redistricting-Competition:-http"/>
            <w:bookmarkEnd w:id="447"/>
            <w:r w:rsidRPr="001C4EBD">
              <w:rPr>
                <w:rFonts w:asciiTheme="majorHAnsi" w:eastAsia="Times New Roman" w:hAnsiTheme="majorHAnsi" w:cs="Times New Roman"/>
                <w:b w:val="0"/>
                <w:sz w:val="22"/>
                <w:szCs w:val="22"/>
              </w:rPr>
              <w:t xml:space="preserve">    Ohio Redistricting Competition: </w:t>
            </w:r>
            <w:hyperlink r:id="rId58" w:history="1">
              <w:r w:rsidRPr="001C4EBD">
                <w:rPr>
                  <w:rStyle w:val="Hyperlink"/>
                  <w:rFonts w:asciiTheme="majorHAnsi" w:eastAsia="Times New Roman" w:hAnsiTheme="majorHAnsi" w:cs="Times New Roman"/>
                  <w:b w:val="0"/>
                  <w:sz w:val="22"/>
                  <w:szCs w:val="22"/>
                </w:rPr>
                <w:t>http://drawthelinemidwest.org/ohio/competition/</w:t>
              </w:r>
            </w:hyperlink>
          </w:p>
          <w:p w14:paraId="3A4BED17" w14:textId="77777777" w:rsidR="007E0341" w:rsidRPr="001C4EBD" w:rsidRDefault="007E0341" w:rsidP="007E0341">
            <w:pPr>
              <w:pStyle w:val="Heading2"/>
              <w:rPr>
                <w:rFonts w:asciiTheme="majorHAnsi" w:eastAsia="Times New Roman" w:hAnsiTheme="majorHAnsi" w:cs="Times New Roman"/>
                <w:b w:val="0"/>
                <w:sz w:val="22"/>
                <w:szCs w:val="22"/>
              </w:rPr>
            </w:pPr>
            <w:bookmarkStart w:id="448" w:name="TOC-Redistrict-Michigan-:-http:-district"/>
            <w:bookmarkEnd w:id="448"/>
            <w:r w:rsidRPr="001C4EBD">
              <w:rPr>
                <w:rFonts w:asciiTheme="majorHAnsi" w:eastAsia="Times New Roman" w:hAnsiTheme="majorHAnsi" w:cs="Times New Roman"/>
                <w:b w:val="0"/>
                <w:sz w:val="22"/>
                <w:szCs w:val="22"/>
              </w:rPr>
              <w:t xml:space="preserve">    Redistrict </w:t>
            </w:r>
            <w:proofErr w:type="gramStart"/>
            <w:r w:rsidRPr="001C4EBD">
              <w:rPr>
                <w:rFonts w:asciiTheme="majorHAnsi" w:eastAsia="Times New Roman" w:hAnsiTheme="majorHAnsi" w:cs="Times New Roman"/>
                <w:b w:val="0"/>
                <w:sz w:val="22"/>
                <w:szCs w:val="22"/>
              </w:rPr>
              <w:t>Michigan</w:t>
            </w:r>
            <w:r w:rsidRPr="001C4EBD">
              <w:rPr>
                <w:rFonts w:asciiTheme="majorHAnsi" w:eastAsia="Times New Roman" w:hAnsiTheme="majorHAnsi" w:cs="Times New Roman"/>
                <w:b w:val="0"/>
                <w:color w:val="FF0000"/>
                <w:sz w:val="22"/>
                <w:szCs w:val="22"/>
              </w:rPr>
              <w:t xml:space="preserve"> </w:t>
            </w:r>
            <w:r w:rsidRPr="001C4EBD">
              <w:rPr>
                <w:rFonts w:asciiTheme="majorHAnsi" w:eastAsia="Times New Roman" w:hAnsiTheme="majorHAnsi" w:cs="Times New Roman"/>
                <w:b w:val="0"/>
                <w:sz w:val="22"/>
                <w:szCs w:val="22"/>
              </w:rPr>
              <w:t>:</w:t>
            </w:r>
            <w:proofErr w:type="gramEnd"/>
            <w:r w:rsidRPr="001C4EBD">
              <w:rPr>
                <w:rFonts w:asciiTheme="majorHAnsi" w:eastAsia="Times New Roman" w:hAnsiTheme="majorHAnsi" w:cs="Times New Roman"/>
                <w:b w:val="0"/>
                <w:sz w:val="22"/>
                <w:szCs w:val="22"/>
              </w:rPr>
              <w:t xml:space="preserve"> </w:t>
            </w:r>
            <w:r w:rsidR="007C403D" w:rsidRPr="001C4EBD">
              <w:fldChar w:fldCharType="begin"/>
            </w:r>
            <w:r w:rsidR="007C403D" w:rsidRPr="001C4EBD">
              <w:rPr>
                <w:rFonts w:asciiTheme="majorHAnsi" w:hAnsiTheme="majorHAnsi"/>
              </w:rPr>
              <w:instrText xml:space="preserve"> HYPERLINK "https://districtbuilder.michiganredistricting.org/" \t "_blank" </w:instrText>
            </w:r>
            <w:r w:rsidR="007C403D" w:rsidRPr="001C4EBD">
              <w:fldChar w:fldCharType="separate"/>
            </w:r>
            <w:r w:rsidRPr="001C4EBD">
              <w:rPr>
                <w:rStyle w:val="Hyperlink"/>
                <w:rFonts w:asciiTheme="majorHAnsi" w:eastAsia="Times New Roman" w:hAnsiTheme="majorHAnsi" w:cs="Times New Roman"/>
                <w:b w:val="0"/>
                <w:sz w:val="22"/>
                <w:szCs w:val="22"/>
              </w:rPr>
              <w:t>http://districtbuilder.michiganredistricting.org/</w:t>
            </w:r>
            <w:r w:rsidR="007C403D" w:rsidRPr="001C4EBD">
              <w:rPr>
                <w:rStyle w:val="Hyperlink"/>
                <w:rFonts w:asciiTheme="majorHAnsi" w:eastAsia="Times New Roman" w:hAnsiTheme="majorHAnsi" w:cs="Times New Roman"/>
                <w:b w:val="0"/>
                <w:sz w:val="22"/>
                <w:szCs w:val="22"/>
              </w:rPr>
              <w:fldChar w:fldCharType="end"/>
            </w:r>
          </w:p>
          <w:p w14:paraId="0DD363ED" w14:textId="77777777" w:rsidR="007E0341" w:rsidRPr="00052E78" w:rsidRDefault="007E0341" w:rsidP="007E0341">
            <w:pPr>
              <w:pStyle w:val="Heading2"/>
              <w:rPr>
                <w:rFonts w:asciiTheme="majorHAnsi" w:eastAsia="Times New Roman" w:hAnsiTheme="majorHAnsi" w:cs="Times New Roman"/>
                <w:b w:val="0"/>
                <w:sz w:val="22"/>
                <w:szCs w:val="22"/>
              </w:rPr>
            </w:pPr>
            <w:bookmarkStart w:id="449" w:name="TOC-Redistrict-Contra-Costa-County-CA-Sp"/>
            <w:bookmarkEnd w:id="449"/>
            <w:r w:rsidRPr="001C4EBD">
              <w:rPr>
                <w:rFonts w:asciiTheme="majorHAnsi" w:eastAsia="Times New Roman" w:hAnsiTheme="majorHAnsi" w:cs="Times New Roman"/>
                <w:b w:val="0"/>
                <w:sz w:val="22"/>
                <w:szCs w:val="22"/>
              </w:rPr>
              <w:t xml:space="preserve">    Redistrict Contra Costa County, </w:t>
            </w:r>
            <w:proofErr w:type="gramStart"/>
            <w:r w:rsidRPr="001C4EBD">
              <w:rPr>
                <w:rFonts w:asciiTheme="majorHAnsi" w:eastAsia="Times New Roman" w:hAnsiTheme="majorHAnsi" w:cs="Times New Roman"/>
                <w:b w:val="0"/>
                <w:sz w:val="22"/>
                <w:szCs w:val="22"/>
              </w:rPr>
              <w:t>CA</w:t>
            </w:r>
            <w:r w:rsidRPr="001C4EBD">
              <w:rPr>
                <w:rFonts w:asciiTheme="majorHAnsi" w:eastAsia="Times New Roman" w:hAnsiTheme="majorHAnsi" w:cs="Times New Roman"/>
                <w:b w:val="0"/>
                <w:color w:val="FF0000"/>
                <w:sz w:val="22"/>
                <w:szCs w:val="22"/>
              </w:rPr>
              <w:t>  </w:t>
            </w:r>
            <w:r w:rsidRPr="00052E78">
              <w:rPr>
                <w:rFonts w:asciiTheme="majorHAnsi" w:eastAsia="Times New Roman" w:hAnsiTheme="majorHAnsi" w:cs="Times New Roman"/>
                <w:b w:val="0"/>
                <w:sz w:val="22"/>
                <w:szCs w:val="22"/>
              </w:rPr>
              <w:t>Sponsored</w:t>
            </w:r>
            <w:proofErr w:type="gramEnd"/>
            <w:r w:rsidRPr="00052E78">
              <w:rPr>
                <w:rFonts w:asciiTheme="majorHAnsi" w:eastAsia="Times New Roman" w:hAnsiTheme="majorHAnsi" w:cs="Times New Roman"/>
                <w:b w:val="0"/>
                <w:sz w:val="22"/>
                <w:szCs w:val="22"/>
              </w:rPr>
              <w:t xml:space="preserve"> by the </w:t>
            </w:r>
            <w:r w:rsidRPr="00052E78">
              <w:rPr>
                <w:rFonts w:asciiTheme="majorHAnsi" w:eastAsia="Times New Roman" w:hAnsiTheme="majorHAnsi" w:cs="Times New Roman"/>
                <w:b w:val="0"/>
                <w:i/>
                <w:iCs/>
                <w:sz w:val="22"/>
                <w:szCs w:val="22"/>
              </w:rPr>
              <w:t>Contra County Board of Supervisors</w:t>
            </w:r>
          </w:p>
          <w:p w14:paraId="01AD230A" w14:textId="77777777" w:rsidR="007E0341" w:rsidRPr="00D82E08" w:rsidRDefault="007E0341" w:rsidP="007E0341">
            <w:pPr>
              <w:pStyle w:val="Heading2"/>
              <w:rPr>
                <w:rFonts w:asciiTheme="majorHAnsi" w:eastAsia="Times New Roman" w:hAnsiTheme="majorHAnsi" w:cs="Times New Roman"/>
                <w:sz w:val="22"/>
                <w:szCs w:val="22"/>
              </w:rPr>
            </w:pPr>
            <w:bookmarkStart w:id="450" w:name="TOC-Redistrict-Arizona-:-Sponsored-by-th"/>
            <w:bookmarkEnd w:id="450"/>
            <w:r w:rsidRPr="00D10FE9">
              <w:rPr>
                <w:rFonts w:asciiTheme="majorHAnsi" w:eastAsia="Times New Roman" w:hAnsiTheme="majorHAnsi" w:cs="Times New Roman"/>
                <w:b w:val="0"/>
                <w:sz w:val="22"/>
                <w:szCs w:val="22"/>
              </w:rPr>
              <w:t xml:space="preserve">    Redistrict </w:t>
            </w:r>
            <w:proofErr w:type="gramStart"/>
            <w:r w:rsidRPr="00D10FE9">
              <w:rPr>
                <w:rFonts w:asciiTheme="majorHAnsi" w:eastAsia="Times New Roman" w:hAnsiTheme="majorHAnsi" w:cs="Times New Roman"/>
                <w:b w:val="0"/>
                <w:sz w:val="22"/>
                <w:szCs w:val="22"/>
              </w:rPr>
              <w:t>Arizona</w:t>
            </w:r>
            <w:r w:rsidRPr="00D10FE9">
              <w:rPr>
                <w:rFonts w:asciiTheme="majorHAnsi" w:eastAsia="Times New Roman" w:hAnsiTheme="majorHAnsi" w:cs="Times New Roman"/>
                <w:b w:val="0"/>
                <w:color w:val="FF0000"/>
                <w:sz w:val="22"/>
                <w:szCs w:val="22"/>
              </w:rPr>
              <w:t> </w:t>
            </w:r>
            <w:r w:rsidRPr="00D10FE9">
              <w:rPr>
                <w:rFonts w:asciiTheme="majorHAnsi" w:eastAsia="Times New Roman" w:hAnsiTheme="majorHAnsi" w:cs="Times New Roman"/>
                <w:b w:val="0"/>
                <w:sz w:val="22"/>
                <w:szCs w:val="22"/>
              </w:rPr>
              <w:t>:</w:t>
            </w:r>
            <w:proofErr w:type="gramEnd"/>
            <w:r w:rsidRPr="00D10FE9">
              <w:rPr>
                <w:rFonts w:asciiTheme="majorHAnsi" w:eastAsia="Times New Roman" w:hAnsiTheme="majorHAnsi" w:cs="Times New Roman"/>
                <w:b w:val="0"/>
                <w:sz w:val="22"/>
                <w:szCs w:val="22"/>
              </w:rPr>
              <w:t> Sponsored by the </w:t>
            </w:r>
            <w:r w:rsidRPr="00D10FE9">
              <w:rPr>
                <w:rFonts w:asciiTheme="majorHAnsi" w:eastAsia="Times New Roman" w:hAnsiTheme="majorHAnsi" w:cs="Times New Roman"/>
                <w:b w:val="0"/>
                <w:i/>
                <w:iCs/>
                <w:sz w:val="22"/>
                <w:szCs w:val="22"/>
              </w:rPr>
              <w:t>Arizona</w:t>
            </w:r>
            <w:r w:rsidRPr="00D10FE9">
              <w:rPr>
                <w:rFonts w:asciiTheme="majorHAnsi" w:eastAsia="Times New Roman" w:hAnsiTheme="majorHAnsi" w:cs="Times New Roman"/>
                <w:b w:val="0"/>
                <w:sz w:val="22"/>
                <w:szCs w:val="22"/>
              </w:rPr>
              <w:t> </w:t>
            </w:r>
            <w:r w:rsidRPr="00D10FE9">
              <w:rPr>
                <w:rFonts w:asciiTheme="majorHAnsi" w:eastAsia="Times New Roman" w:hAnsiTheme="majorHAnsi" w:cs="Times New Roman"/>
                <w:b w:val="0"/>
                <w:i/>
                <w:iCs/>
                <w:sz w:val="22"/>
                <w:szCs w:val="22"/>
              </w:rPr>
              <w:t>Competitive Redistricting Coalition</w:t>
            </w:r>
          </w:p>
        </w:tc>
      </w:tr>
    </w:tbl>
    <w:p w14:paraId="4A81F222" w14:textId="77777777" w:rsidR="0024172A" w:rsidRPr="006D426F" w:rsidRDefault="0024172A" w:rsidP="0024172A">
      <w:pPr>
        <w:pStyle w:val="Heading2"/>
        <w:jc w:val="both"/>
        <w:rPr>
          <w:rFonts w:asciiTheme="majorHAnsi" w:eastAsia="Times New Roman" w:hAnsiTheme="majorHAnsi" w:cs="Arial"/>
          <w:bCs w:val="0"/>
          <w:color w:val="000000"/>
          <w:kern w:val="36"/>
          <w:sz w:val="22"/>
          <w:szCs w:val="22"/>
          <w:lang w:val="es-ES_tradnl"/>
        </w:rPr>
      </w:pPr>
      <w:r w:rsidRPr="006D426F">
        <w:rPr>
          <w:rFonts w:asciiTheme="majorHAnsi" w:hAnsiTheme="majorHAnsi"/>
          <w:sz w:val="22"/>
          <w:szCs w:val="22"/>
          <w:lang w:val="es-ES_tradnl"/>
        </w:rPr>
        <w:t xml:space="preserve">Notas relacionadas a </w:t>
      </w:r>
      <w:r w:rsidRPr="006D426F">
        <w:rPr>
          <w:rFonts w:asciiTheme="majorHAnsi" w:eastAsia="Times New Roman" w:hAnsiTheme="majorHAnsi" w:cs="Arial"/>
          <w:bCs w:val="0"/>
          <w:color w:val="000000"/>
          <w:kern w:val="36"/>
          <w:sz w:val="22"/>
          <w:szCs w:val="22"/>
          <w:lang w:val="es-ES_tradnl"/>
        </w:rPr>
        <w:t>la Plataforma Pública de Redistritación en EUA</w:t>
      </w:r>
    </w:p>
    <w:p w14:paraId="7632D43F" w14:textId="77777777" w:rsidR="00EE7221" w:rsidRPr="001C4EBD" w:rsidRDefault="00B42C26" w:rsidP="00EE7221">
      <w:pPr>
        <w:pStyle w:val="Heading4"/>
        <w:rPr>
          <w:rFonts w:eastAsia="Times New Roman" w:cs="Times New Roman"/>
          <w:sz w:val="22"/>
          <w:szCs w:val="22"/>
          <w:lang w:val="en-US"/>
        </w:rPr>
      </w:pPr>
      <w:hyperlink r:id="rId59" w:history="1">
        <w:r w:rsidR="00EE7221" w:rsidRPr="001C4EBD">
          <w:rPr>
            <w:rStyle w:val="Hyperlink"/>
            <w:rFonts w:eastAsia="Times New Roman" w:cs="Times New Roman"/>
            <w:sz w:val="22"/>
            <w:szCs w:val="22"/>
            <w:lang w:val="en-US"/>
          </w:rPr>
          <w:t>Public Mapping Project's Press Release</w:t>
        </w:r>
      </w:hyperlink>
    </w:p>
    <w:p w14:paraId="1705632F" w14:textId="77777777" w:rsidR="00EE7221" w:rsidRPr="001C4EBD" w:rsidRDefault="00EE7221" w:rsidP="00EE7221">
      <w:pPr>
        <w:rPr>
          <w:rFonts w:asciiTheme="majorHAnsi" w:eastAsia="Times New Roman" w:hAnsiTheme="majorHAnsi" w:cs="Times New Roman"/>
          <w:sz w:val="22"/>
          <w:szCs w:val="22"/>
          <w:lang w:val="en-US"/>
        </w:rPr>
      </w:pPr>
    </w:p>
    <w:tbl>
      <w:tblPr>
        <w:tblW w:w="0" w:type="auto"/>
        <w:tblCellSpacing w:w="0" w:type="dxa"/>
        <w:tblInd w:w="15" w:type="dxa"/>
        <w:tblCellMar>
          <w:top w:w="15" w:type="dxa"/>
          <w:left w:w="15" w:type="dxa"/>
          <w:bottom w:w="15" w:type="dxa"/>
          <w:right w:w="15" w:type="dxa"/>
        </w:tblCellMar>
        <w:tblLook w:val="04A0" w:firstRow="1" w:lastRow="0" w:firstColumn="1" w:lastColumn="0" w:noHBand="0" w:noVBand="1"/>
      </w:tblPr>
      <w:tblGrid>
        <w:gridCol w:w="9534"/>
      </w:tblGrid>
      <w:tr w:rsidR="00EE7221" w:rsidRPr="006D426F" w14:paraId="67B7F293" w14:textId="77777777" w:rsidTr="00EE7221">
        <w:trPr>
          <w:tblCellSpacing w:w="0" w:type="dxa"/>
        </w:trPr>
        <w:tc>
          <w:tcPr>
            <w:tcW w:w="9534" w:type="dxa"/>
            <w:vAlign w:val="center"/>
            <w:hideMark/>
          </w:tcPr>
          <w:p w14:paraId="44BAC3F0" w14:textId="77777777" w:rsidR="00EE7221" w:rsidRPr="00D10FE9" w:rsidRDefault="00EE7221" w:rsidP="00EE7221">
            <w:pPr>
              <w:jc w:val="both"/>
              <w:rPr>
                <w:rFonts w:asciiTheme="majorHAnsi" w:eastAsia="Times New Roman" w:hAnsiTheme="majorHAnsi" w:cs="Times New Roman"/>
                <w:sz w:val="22"/>
                <w:szCs w:val="22"/>
                <w:lang w:val="en-US"/>
              </w:rPr>
            </w:pPr>
            <w:r w:rsidRPr="001C4EBD">
              <w:rPr>
                <w:rFonts w:asciiTheme="majorHAnsi" w:eastAsia="Times New Roman" w:hAnsiTheme="majorHAnsi" w:cs="Times New Roman"/>
                <w:sz w:val="22"/>
                <w:szCs w:val="22"/>
                <w:lang w:val="en-US"/>
              </w:rPr>
              <w:t>Mason and Harvard Researchers Encourage Public Participation in Congressional Redistrict</w:t>
            </w:r>
            <w:r w:rsidRPr="00052E78">
              <w:rPr>
                <w:rFonts w:asciiTheme="majorHAnsi" w:eastAsia="Times New Roman" w:hAnsiTheme="majorHAnsi" w:cs="Times New Roman"/>
                <w:sz w:val="22"/>
                <w:szCs w:val="22"/>
                <w:lang w:val="en-US"/>
              </w:rPr>
              <w:t>ing With New Website</w:t>
            </w:r>
            <w:r w:rsidRPr="00052E78">
              <w:rPr>
                <w:rFonts w:asciiTheme="majorHAnsi" w:eastAsia="Times New Roman" w:hAnsiTheme="majorHAnsi" w:cs="Times New Roman"/>
                <w:sz w:val="22"/>
                <w:szCs w:val="22"/>
                <w:lang w:val="en-US"/>
              </w:rPr>
              <w:br/>
            </w:r>
            <w:r w:rsidRPr="00052E78">
              <w:rPr>
                <w:rFonts w:asciiTheme="majorHAnsi" w:eastAsia="Times New Roman" w:hAnsiTheme="majorHAnsi" w:cs="Times New Roman"/>
                <w:sz w:val="22"/>
                <w:szCs w:val="22"/>
                <w:lang w:val="en-US"/>
              </w:rPr>
              <w:br/>
              <w:t xml:space="preserve">Fairfax, VA (November 10, </w:t>
            </w:r>
            <w:r w:rsidRPr="00D10FE9">
              <w:rPr>
                <w:rFonts w:asciiTheme="majorHAnsi" w:eastAsia="Times New Roman" w:hAnsiTheme="majorHAnsi" w:cs="Times New Roman"/>
                <w:sz w:val="22"/>
                <w:szCs w:val="22"/>
                <w:lang w:val="en-US"/>
              </w:rPr>
              <w:t xml:space="preserve">2010) -- A team of researchers from George Mason University, the Brookings Institution, and Harvard University, in collaboration with </w:t>
            </w:r>
            <w:proofErr w:type="spellStart"/>
            <w:r w:rsidRPr="00D10FE9">
              <w:rPr>
                <w:rFonts w:asciiTheme="majorHAnsi" w:eastAsia="Times New Roman" w:hAnsiTheme="majorHAnsi" w:cs="Times New Roman"/>
                <w:sz w:val="22"/>
                <w:szCs w:val="22"/>
                <w:lang w:val="en-US"/>
              </w:rPr>
              <w:t>Azavea</w:t>
            </w:r>
            <w:proofErr w:type="spellEnd"/>
            <w:r w:rsidRPr="00D10FE9">
              <w:rPr>
                <w:rFonts w:asciiTheme="majorHAnsi" w:eastAsia="Times New Roman" w:hAnsiTheme="majorHAnsi" w:cs="Times New Roman"/>
                <w:sz w:val="22"/>
                <w:szCs w:val="22"/>
                <w:lang w:val="en-US"/>
              </w:rPr>
              <w:t xml:space="preserve">, a Philadelphia-based software design company, is announcing the release of </w:t>
            </w:r>
            <w:r w:rsidRPr="00D82E08">
              <w:rPr>
                <w:rFonts w:asciiTheme="majorHAnsi" w:eastAsia="Times New Roman" w:hAnsiTheme="majorHAnsi" w:cs="Times New Roman"/>
                <w:sz w:val="22"/>
                <w:szCs w:val="22"/>
                <w:lang w:val="en-US"/>
              </w:rPr>
              <w:t xml:space="preserve">District Builder, a free, open-source web-based software that will </w:t>
            </w:r>
            <w:r w:rsidRPr="00D10FE9">
              <w:rPr>
                <w:rFonts w:asciiTheme="majorHAnsi" w:eastAsia="Times New Roman" w:hAnsiTheme="majorHAnsi" w:cs="Times New Roman"/>
                <w:sz w:val="22"/>
                <w:szCs w:val="22"/>
                <w:lang w:val="en-US"/>
              </w:rPr>
              <w:t xml:space="preserve">enable greater public participation and transparency during the upcoming electoral redistricting process. </w:t>
            </w:r>
          </w:p>
          <w:p w14:paraId="4BFB9B10" w14:textId="77777777" w:rsidR="00EE7221" w:rsidRPr="001C4EBD" w:rsidRDefault="00EE7221" w:rsidP="00EE7221">
            <w:pPr>
              <w:pStyle w:val="NormalWeb"/>
              <w:jc w:val="both"/>
              <w:rPr>
                <w:rFonts w:asciiTheme="majorHAnsi" w:hAnsiTheme="majorHAnsi"/>
                <w:sz w:val="22"/>
                <w:szCs w:val="22"/>
              </w:rPr>
            </w:pPr>
            <w:r w:rsidRPr="00D82E08">
              <w:rPr>
                <w:rFonts w:asciiTheme="majorHAnsi" w:hAnsiTheme="majorHAnsi"/>
                <w:sz w:val="22"/>
                <w:szCs w:val="22"/>
              </w:rPr>
              <w:t>The project is funded by a grant to George Mason University from the Sloan Foundat</w:t>
            </w:r>
            <w:r w:rsidRPr="006C7663">
              <w:rPr>
                <w:rFonts w:asciiTheme="majorHAnsi" w:hAnsiTheme="majorHAnsi"/>
                <w:sz w:val="22"/>
                <w:szCs w:val="22"/>
              </w:rPr>
              <w:t>ion and lead by Michael McDonald, asso</w:t>
            </w:r>
            <w:r w:rsidRPr="00E1159B">
              <w:rPr>
                <w:rFonts w:asciiTheme="majorHAnsi" w:hAnsiTheme="majorHAnsi"/>
                <w:sz w:val="22"/>
                <w:szCs w:val="22"/>
              </w:rPr>
              <w:t xml:space="preserve">ciate professor of public and international affairs at George Mason University and Micah Altman, senior research scientist at Harvard University. An advisory board of prominent good government groups and redistricting experts is led by Thomas Mann at the Brookings Institution and Norman Ornstein at the American Enterprise Institute. Project details -- including instructions on how to access the mapping software -- can be found at </w:t>
            </w:r>
            <w:hyperlink r:id="rId60" w:history="1">
              <w:r w:rsidRPr="001C4EBD">
                <w:rPr>
                  <w:rStyle w:val="Hyperlink"/>
                  <w:rFonts w:asciiTheme="majorHAnsi" w:hAnsiTheme="majorHAnsi"/>
                  <w:sz w:val="22"/>
                  <w:szCs w:val="22"/>
                </w:rPr>
                <w:t>www.publicmapping.org</w:t>
              </w:r>
            </w:hyperlink>
            <w:r w:rsidRPr="001C4EBD">
              <w:rPr>
                <w:rFonts w:asciiTheme="majorHAnsi" w:hAnsiTheme="majorHAnsi"/>
                <w:sz w:val="22"/>
                <w:szCs w:val="22"/>
              </w:rPr>
              <w:t>.</w:t>
            </w:r>
          </w:p>
          <w:p w14:paraId="0E789C97" w14:textId="77777777" w:rsidR="00EE7221" w:rsidRPr="001C4EBD" w:rsidRDefault="00EE7221" w:rsidP="00EE7221">
            <w:pPr>
              <w:rPr>
                <w:rFonts w:asciiTheme="majorHAnsi" w:eastAsia="Times New Roman" w:hAnsiTheme="majorHAnsi" w:cs="Times New Roman"/>
                <w:sz w:val="22"/>
                <w:szCs w:val="22"/>
                <w:lang w:val="en-US"/>
              </w:rPr>
            </w:pPr>
            <w:r w:rsidRPr="001C4EBD">
              <w:rPr>
                <w:rFonts w:asciiTheme="majorHAnsi" w:eastAsia="Times New Roman" w:hAnsiTheme="majorHAnsi" w:cs="Times New Roman"/>
                <w:sz w:val="22"/>
                <w:szCs w:val="22"/>
                <w:lang w:val="en-US"/>
              </w:rPr>
              <w:t xml:space="preserve">Together, the project's participants have articulated principles for public participation and transparency in redistricting. </w:t>
            </w:r>
          </w:p>
          <w:p w14:paraId="441C1649" w14:textId="77777777" w:rsidR="00EE7221" w:rsidRPr="00D82E08" w:rsidRDefault="00EE7221" w:rsidP="00EE7221">
            <w:pPr>
              <w:pStyle w:val="NormalWeb"/>
              <w:jc w:val="both"/>
              <w:rPr>
                <w:rFonts w:asciiTheme="majorHAnsi" w:hAnsiTheme="majorHAnsi"/>
                <w:sz w:val="22"/>
                <w:szCs w:val="22"/>
              </w:rPr>
            </w:pPr>
            <w:r w:rsidRPr="00052E78">
              <w:rPr>
                <w:rFonts w:asciiTheme="majorHAnsi" w:hAnsiTheme="majorHAnsi"/>
                <w:sz w:val="22"/>
                <w:szCs w:val="22"/>
              </w:rPr>
              <w:lastRenderedPageBreak/>
              <w:t>"The drawing of electoral districts is among the least transparent processes in democratic governance," said McDonald, describing the proble</w:t>
            </w:r>
            <w:r w:rsidRPr="00D10FE9">
              <w:rPr>
                <w:rFonts w:asciiTheme="majorHAnsi" w:hAnsiTheme="majorHAnsi"/>
                <w:sz w:val="22"/>
                <w:szCs w:val="22"/>
              </w:rPr>
              <w:t xml:space="preserve">m identified by the project's participants. "All too often, redistricting authorities maintain their power by obstructing public participation. The resulting districts embody the goals of politicians to the detriment </w:t>
            </w:r>
            <w:r w:rsidRPr="00D82E08">
              <w:rPr>
                <w:rFonts w:asciiTheme="majorHAnsi" w:hAnsiTheme="majorHAnsi"/>
                <w:sz w:val="22"/>
                <w:szCs w:val="22"/>
              </w:rPr>
              <w:t>of the representational interests of communities and the public at large."</w:t>
            </w:r>
          </w:p>
          <w:p w14:paraId="048FC8AA" w14:textId="77777777" w:rsidR="00EE7221" w:rsidRPr="00E1159B" w:rsidRDefault="00EE7221" w:rsidP="00EE7221">
            <w:pPr>
              <w:pStyle w:val="NormalWeb"/>
              <w:jc w:val="both"/>
              <w:rPr>
                <w:rFonts w:asciiTheme="majorHAnsi" w:hAnsiTheme="majorHAnsi"/>
                <w:sz w:val="22"/>
                <w:szCs w:val="22"/>
              </w:rPr>
            </w:pPr>
            <w:r w:rsidRPr="006C7663">
              <w:rPr>
                <w:rFonts w:asciiTheme="majorHAnsi" w:hAnsiTheme="majorHAnsi"/>
                <w:sz w:val="22"/>
                <w:szCs w:val="22"/>
              </w:rPr>
              <w:t>The participants seek to change the power imbalance held by redistricting authorities, by making it possible for the public to draw the boundaries of their communities and to generate redistricting plans for their state</w:t>
            </w:r>
            <w:r w:rsidRPr="00E1159B">
              <w:rPr>
                <w:rFonts w:asciiTheme="majorHAnsi" w:hAnsiTheme="majorHAnsi"/>
                <w:sz w:val="22"/>
                <w:szCs w:val="22"/>
              </w:rPr>
              <w:t xml:space="preserve"> and localities. </w:t>
            </w:r>
          </w:p>
          <w:p w14:paraId="1B11C294" w14:textId="77777777" w:rsidR="00EE7221" w:rsidRPr="00DA339E" w:rsidRDefault="00EE7221" w:rsidP="00EE7221">
            <w:pPr>
              <w:pStyle w:val="NormalWeb"/>
              <w:jc w:val="both"/>
              <w:rPr>
                <w:rFonts w:asciiTheme="majorHAnsi" w:hAnsiTheme="majorHAnsi"/>
                <w:sz w:val="22"/>
                <w:szCs w:val="22"/>
              </w:rPr>
            </w:pPr>
            <w:r w:rsidRPr="00E1159B">
              <w:rPr>
                <w:rFonts w:asciiTheme="majorHAnsi" w:hAnsiTheme="majorHAnsi"/>
                <w:sz w:val="22"/>
                <w:szCs w:val="22"/>
              </w:rPr>
              <w:t>"New technologies provide opportunities to broaden public participation in the redistricting process," said Altman. "Increasing transparency through this project can empower the public to shape the representation for their communities, pr</w:t>
            </w:r>
            <w:r w:rsidRPr="00DA339E">
              <w:rPr>
                <w:rFonts w:asciiTheme="majorHAnsi" w:hAnsiTheme="majorHAnsi"/>
                <w:sz w:val="22"/>
                <w:szCs w:val="22"/>
              </w:rPr>
              <w:t>omote public commentary and discussion about redistricting, inform legislators and redistricting authorities about configurations that their constituents support, and educate the public about the electoral process."</w:t>
            </w:r>
          </w:p>
          <w:p w14:paraId="136270AD" w14:textId="77777777" w:rsidR="00EE7221" w:rsidRPr="00C67AF6" w:rsidRDefault="00EE7221" w:rsidP="00EE7221">
            <w:pPr>
              <w:pStyle w:val="NormalWeb"/>
              <w:jc w:val="both"/>
              <w:rPr>
                <w:rFonts w:asciiTheme="majorHAnsi" w:hAnsiTheme="majorHAnsi"/>
                <w:sz w:val="22"/>
                <w:szCs w:val="22"/>
              </w:rPr>
            </w:pPr>
            <w:r w:rsidRPr="006D426F">
              <w:rPr>
                <w:rFonts w:asciiTheme="majorHAnsi" w:hAnsiTheme="majorHAnsi"/>
                <w:sz w:val="22"/>
                <w:szCs w:val="22"/>
              </w:rPr>
              <w:t xml:space="preserve">The project aims to be integrated into the electoral redistricting process in a number of areas. In states where redistricting authorities seek public input, the software could be used to help citizens build maps that truly represent their communities. Where redistricting authorities are not responsive to the representational needs of the public, maps drawn by the public may be used as a yardstick by which to </w:t>
            </w:r>
            <w:r w:rsidRPr="00C67AF6">
              <w:rPr>
                <w:rFonts w:asciiTheme="majorHAnsi" w:hAnsiTheme="majorHAnsi"/>
                <w:sz w:val="22"/>
                <w:szCs w:val="22"/>
              </w:rPr>
              <w:t>compare a redistricting authority's plan against. In addition, when the courts must step in when the regular redistricting process breaks down, judges will have a greater menu of alternatives to consider due to the website's different mapping options.</w:t>
            </w:r>
          </w:p>
          <w:p w14:paraId="42894635" w14:textId="77777777" w:rsidR="00EE7221" w:rsidRPr="00F9584D" w:rsidRDefault="00EE7221" w:rsidP="00EE7221">
            <w:pPr>
              <w:pStyle w:val="NormalWeb"/>
              <w:jc w:val="both"/>
              <w:rPr>
                <w:rFonts w:asciiTheme="majorHAnsi" w:hAnsiTheme="majorHAnsi"/>
                <w:sz w:val="22"/>
                <w:szCs w:val="22"/>
              </w:rPr>
            </w:pPr>
            <w:r w:rsidRPr="00F9584D">
              <w:rPr>
                <w:rFonts w:asciiTheme="majorHAnsi" w:hAnsiTheme="majorHAnsi"/>
                <w:sz w:val="22"/>
                <w:szCs w:val="22"/>
              </w:rPr>
              <w:t>About George Mason University</w:t>
            </w:r>
          </w:p>
          <w:p w14:paraId="27574349" w14:textId="77777777" w:rsidR="00EE7221" w:rsidRPr="00EE43BC" w:rsidRDefault="00EE7221" w:rsidP="00EE7221">
            <w:pPr>
              <w:pStyle w:val="NormalWeb"/>
              <w:jc w:val="both"/>
              <w:rPr>
                <w:rFonts w:asciiTheme="majorHAnsi" w:hAnsiTheme="majorHAnsi"/>
                <w:sz w:val="22"/>
                <w:szCs w:val="22"/>
              </w:rPr>
            </w:pPr>
            <w:r w:rsidRPr="00196AB5">
              <w:rPr>
                <w:rFonts w:asciiTheme="majorHAnsi" w:hAnsiTheme="majorHAnsi"/>
                <w:sz w:val="22"/>
                <w:szCs w:val="22"/>
              </w:rPr>
              <w:t>Named the #1 national university to watch in the 2009 rankings of U.S. News &amp; World Report, George Mason University is an innovative, entrepreneurial institution with global distinction in a range of academic fields. Located in Northern Virginia near Washington, D.C., Mason provides students access to diverse cultural experiences and the most sought</w:t>
            </w:r>
            <w:r w:rsidRPr="00D86BC9">
              <w:rPr>
                <w:rFonts w:asciiTheme="majorHAnsi" w:hAnsiTheme="majorHAnsi"/>
                <w:sz w:val="22"/>
                <w:szCs w:val="22"/>
              </w:rPr>
              <w:t>-after internships and employers in the country. Mason offers strong undergraduate and graduate degree programs in engineering and information technology, organizational psychology, health care</w:t>
            </w:r>
            <w:r w:rsidRPr="00C3126F">
              <w:rPr>
                <w:rFonts w:asciiTheme="majorHAnsi" w:hAnsiTheme="majorHAnsi"/>
                <w:sz w:val="22"/>
                <w:szCs w:val="22"/>
              </w:rPr>
              <w:t xml:space="preserve"> and visual and performing arts. With Mason professors conducting groundbreaking research in areas such as climate change, public policy and the biosciences, George Mason University is a leading example of the modern, public university. George Mason University-Where I</w:t>
            </w:r>
            <w:r w:rsidRPr="00EE43BC">
              <w:rPr>
                <w:rFonts w:asciiTheme="majorHAnsi" w:hAnsiTheme="majorHAnsi"/>
                <w:sz w:val="22"/>
                <w:szCs w:val="22"/>
              </w:rPr>
              <w:t>nnovation Is Tradition.</w:t>
            </w:r>
          </w:p>
          <w:p w14:paraId="59BD0DCD" w14:textId="77777777" w:rsidR="00F517E4" w:rsidRPr="00621963" w:rsidRDefault="00F517E4" w:rsidP="007E0341">
            <w:pPr>
              <w:jc w:val="center"/>
              <w:rPr>
                <w:rFonts w:asciiTheme="majorHAnsi" w:eastAsia="Times New Roman" w:hAnsiTheme="majorHAnsi" w:cs="Times New Roman"/>
                <w:sz w:val="22"/>
                <w:szCs w:val="22"/>
                <w:lang w:val="en-US"/>
              </w:rPr>
            </w:pPr>
            <w:r w:rsidRPr="00621963">
              <w:rPr>
                <w:rFonts w:asciiTheme="majorHAnsi" w:eastAsia="Times New Roman" w:hAnsiTheme="majorHAnsi" w:cs="Times New Roman"/>
                <w:b/>
                <w:bCs/>
                <w:sz w:val="22"/>
                <w:szCs w:val="22"/>
                <w:shd w:val="clear" w:color="auto" w:fill="FFFFFF"/>
                <w:lang w:val="en-US"/>
              </w:rPr>
              <w:t>2012 NEW YORK REDISTRICTING PROJECT</w:t>
            </w:r>
          </w:p>
          <w:p w14:paraId="44C759D9" w14:textId="77777777" w:rsidR="00F517E4" w:rsidRPr="006D426F" w:rsidRDefault="00F517E4" w:rsidP="007E0341">
            <w:pPr>
              <w:jc w:val="both"/>
              <w:rPr>
                <w:rFonts w:asciiTheme="majorHAnsi" w:eastAsia="Times New Roman" w:hAnsiTheme="majorHAnsi" w:cs="Times New Roman"/>
                <w:sz w:val="22"/>
                <w:szCs w:val="22"/>
                <w:lang w:val="en-US"/>
              </w:rPr>
            </w:pPr>
            <w:r w:rsidRPr="006D426F">
              <w:rPr>
                <w:rFonts w:asciiTheme="majorHAnsi" w:eastAsia="Times New Roman" w:hAnsiTheme="majorHAnsi" w:cs="Times New Roman"/>
                <w:noProof/>
                <w:sz w:val="22"/>
                <w:szCs w:val="22"/>
                <w:lang w:val="en-US"/>
              </w:rPr>
              <w:drawing>
                <wp:inline distT="0" distB="0" distL="0" distR="0" wp14:anchorId="5AB93BE8" wp14:editId="0F3C1238">
                  <wp:extent cx="2540000" cy="1854200"/>
                  <wp:effectExtent l="0" t="0" r="0" b="0"/>
                  <wp:docPr id="1" name="Picture 1" descr="http://www.nysl.nysed.gov/genealogy/images/coun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ysl.nysed.gov/genealogy/images/county.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0000" cy="1854200"/>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04"/>
            </w:tblGrid>
            <w:tr w:rsidR="00F517E4" w:rsidRPr="006D426F" w14:paraId="1F570E43" w14:textId="77777777" w:rsidTr="00F517E4">
              <w:trPr>
                <w:tblCellSpacing w:w="0" w:type="dxa"/>
              </w:trPr>
              <w:tc>
                <w:tcPr>
                  <w:tcW w:w="0" w:type="auto"/>
                  <w:vAlign w:val="center"/>
                  <w:hideMark/>
                </w:tcPr>
                <w:p w14:paraId="2ECEB4A6" w14:textId="77777777" w:rsidR="00F517E4" w:rsidRPr="004D2098" w:rsidRDefault="00F517E4" w:rsidP="007E0341">
                  <w:pPr>
                    <w:jc w:val="both"/>
                    <w:rPr>
                      <w:rFonts w:asciiTheme="majorHAnsi" w:eastAsia="Times New Roman" w:hAnsiTheme="majorHAnsi" w:cs="Times New Roman"/>
                      <w:sz w:val="22"/>
                      <w:szCs w:val="22"/>
                      <w:lang w:val="en-US"/>
                    </w:rPr>
                  </w:pPr>
                  <w:r w:rsidRPr="000E3EA4">
                    <w:rPr>
                      <w:rFonts w:asciiTheme="majorHAnsi" w:eastAsia="Times New Roman" w:hAnsiTheme="majorHAnsi" w:cs="Times New Roman"/>
                      <w:b/>
                      <w:bCs/>
                      <w:sz w:val="22"/>
                      <w:szCs w:val="22"/>
                      <w:lang w:val="en-US"/>
                    </w:rPr>
                    <w:t>Court Submissions and Court Drawn Plans</w:t>
                  </w:r>
                </w:p>
                <w:p w14:paraId="4AF4FD7A" w14:textId="77777777" w:rsidR="00F517E4" w:rsidRPr="001C4EBD" w:rsidRDefault="00F517E4" w:rsidP="007E0341">
                  <w:pPr>
                    <w:pStyle w:val="NormalWeb"/>
                    <w:jc w:val="both"/>
                    <w:rPr>
                      <w:rFonts w:asciiTheme="majorHAnsi" w:hAnsiTheme="majorHAnsi"/>
                      <w:sz w:val="22"/>
                      <w:szCs w:val="22"/>
                    </w:rPr>
                  </w:pPr>
                  <w:r w:rsidRPr="004F2B47">
                    <w:rPr>
                      <w:rFonts w:asciiTheme="majorHAnsi" w:hAnsiTheme="majorHAnsi"/>
                      <w:sz w:val="22"/>
                      <w:szCs w:val="22"/>
                    </w:rPr>
                    <w:t>The</w:t>
                  </w:r>
                  <w:r w:rsidRPr="004F2B47">
                    <w:rPr>
                      <w:rFonts w:asciiTheme="majorHAnsi" w:hAnsiTheme="majorHAnsi"/>
                      <w:b/>
                      <w:bCs/>
                      <w:sz w:val="22"/>
                      <w:szCs w:val="22"/>
                    </w:rPr>
                    <w:t xml:space="preserve"> </w:t>
                  </w:r>
                  <w:hyperlink r:id="rId62" w:history="1">
                    <w:r w:rsidRPr="001C4EBD">
                      <w:rPr>
                        <w:rStyle w:val="Hyperlink"/>
                        <w:rFonts w:asciiTheme="majorHAnsi" w:hAnsiTheme="majorHAnsi"/>
                        <w:sz w:val="22"/>
                        <w:szCs w:val="22"/>
                      </w:rPr>
                      <w:t>US District Court for the Eastern District of New York</w:t>
                    </w:r>
                  </w:hyperlink>
                  <w:r w:rsidRPr="001C4EBD">
                    <w:rPr>
                      <w:rFonts w:asciiTheme="majorHAnsi" w:hAnsiTheme="majorHAnsi"/>
                      <w:sz w:val="22"/>
                      <w:szCs w:val="22"/>
                    </w:rPr>
                    <w:t xml:space="preserve"> has enlisted the aid of a special master to draw redistricting plans for implementation if the state fails to produce plans of their own in a timely manner. We have uploaded plans submitted by the parties to the litigation, public submissions, and plans drawn </w:t>
                  </w:r>
                  <w:r w:rsidRPr="001C4EBD">
                    <w:rPr>
                      <w:rFonts w:asciiTheme="majorHAnsi" w:hAnsiTheme="majorHAnsi"/>
                      <w:sz w:val="22"/>
                      <w:szCs w:val="22"/>
                    </w:rPr>
                    <w:lastRenderedPageBreak/>
                    <w:t xml:space="preserve">by the court into our competition </w:t>
                  </w:r>
                  <w:hyperlink r:id="rId63" w:history="1">
                    <w:r w:rsidRPr="001C4EBD">
                      <w:rPr>
                        <w:rStyle w:val="Hyperlink"/>
                        <w:rFonts w:asciiTheme="majorHAnsi" w:hAnsiTheme="majorHAnsi"/>
                        <w:sz w:val="22"/>
                        <w:szCs w:val="22"/>
                      </w:rPr>
                      <w:t>software</w:t>
                    </w:r>
                  </w:hyperlink>
                  <w:r w:rsidRPr="001C4EBD">
                    <w:rPr>
                      <w:rFonts w:asciiTheme="majorHAnsi" w:hAnsiTheme="majorHAnsi"/>
                      <w:sz w:val="22"/>
                      <w:szCs w:val="22"/>
                    </w:rPr>
                    <w:t xml:space="preserve">. Using the </w:t>
                  </w:r>
                  <w:hyperlink r:id="rId64" w:history="1">
                    <w:r w:rsidRPr="001C4EBD">
                      <w:rPr>
                        <w:rStyle w:val="Hyperlink"/>
                        <w:rFonts w:asciiTheme="majorHAnsi" w:hAnsiTheme="majorHAnsi"/>
                        <w:sz w:val="22"/>
                        <w:szCs w:val="22"/>
                      </w:rPr>
                      <w:t>software</w:t>
                    </w:r>
                  </w:hyperlink>
                  <w:r w:rsidRPr="001C4EBD">
                    <w:rPr>
                      <w:rFonts w:asciiTheme="majorHAnsi" w:hAnsiTheme="majorHAnsi"/>
                      <w:sz w:val="22"/>
                      <w:szCs w:val="22"/>
                    </w:rPr>
                    <w:t xml:space="preserve"> you can explore and evaluate the following plans as an anonymous user. You may also overlay one plan with another to see how they differ. If you create an account of your own, you can additionally draw your own districts by starting from scratch or using these plans as a starting point for your own mapping.</w:t>
                  </w:r>
                </w:p>
                <w:p w14:paraId="33ACFB80" w14:textId="77777777" w:rsidR="00F517E4" w:rsidRPr="00052E78" w:rsidRDefault="00F517E4" w:rsidP="007E0341">
                  <w:pPr>
                    <w:pStyle w:val="NormalWeb"/>
                    <w:jc w:val="both"/>
                    <w:rPr>
                      <w:rFonts w:asciiTheme="majorHAnsi" w:hAnsiTheme="majorHAnsi"/>
                      <w:sz w:val="22"/>
                      <w:szCs w:val="22"/>
                    </w:rPr>
                  </w:pPr>
                  <w:r w:rsidRPr="001C4EBD">
                    <w:rPr>
                      <w:rFonts w:asciiTheme="majorHAnsi" w:hAnsiTheme="majorHAnsi"/>
                      <w:b/>
                      <w:bCs/>
                      <w:sz w:val="22"/>
                      <w:szCs w:val="22"/>
                    </w:rPr>
                    <w:t>Congress</w:t>
                  </w:r>
                </w:p>
                <w:p w14:paraId="0E393099" w14:textId="77777777" w:rsidR="00F517E4" w:rsidRPr="006D426F" w:rsidRDefault="00B42C26" w:rsidP="007E0341">
                  <w:pPr>
                    <w:numPr>
                      <w:ilvl w:val="0"/>
                      <w:numId w:val="3"/>
                    </w:numPr>
                    <w:spacing w:before="100" w:beforeAutospacing="1" w:after="100" w:afterAutospacing="1"/>
                    <w:jc w:val="both"/>
                    <w:rPr>
                      <w:rFonts w:asciiTheme="majorHAnsi" w:eastAsia="Times New Roman" w:hAnsiTheme="majorHAnsi" w:cs="Times New Roman"/>
                      <w:sz w:val="22"/>
                      <w:szCs w:val="22"/>
                      <w:lang w:val="en-US"/>
                    </w:rPr>
                  </w:pPr>
                  <w:hyperlink r:id="rId65" w:history="1">
                    <w:r w:rsidR="00F517E4" w:rsidRPr="001C4EBD">
                      <w:rPr>
                        <w:rStyle w:val="Hyperlink"/>
                        <w:rFonts w:asciiTheme="majorHAnsi" w:eastAsia="Times New Roman" w:hAnsiTheme="majorHAnsi" w:cs="Times New Roman"/>
                        <w:sz w:val="22"/>
                        <w:szCs w:val="22"/>
                        <w:lang w:val="en-US"/>
                      </w:rPr>
                      <w:t>Court-drawn draft plan</w:t>
                    </w:r>
                  </w:hyperlink>
                </w:p>
                <w:p w14:paraId="430A21EB" w14:textId="77777777" w:rsidR="00F517E4" w:rsidRPr="006D426F" w:rsidRDefault="00B42C26" w:rsidP="007E0341">
                  <w:pPr>
                    <w:numPr>
                      <w:ilvl w:val="0"/>
                      <w:numId w:val="3"/>
                    </w:numPr>
                    <w:spacing w:before="100" w:beforeAutospacing="1" w:after="100" w:afterAutospacing="1"/>
                    <w:jc w:val="both"/>
                    <w:rPr>
                      <w:rFonts w:asciiTheme="majorHAnsi" w:eastAsia="Times New Roman" w:hAnsiTheme="majorHAnsi" w:cs="Times New Roman"/>
                      <w:sz w:val="22"/>
                      <w:szCs w:val="22"/>
                      <w:lang w:val="en-US"/>
                    </w:rPr>
                  </w:pPr>
                  <w:hyperlink r:id="rId66" w:history="1">
                    <w:r w:rsidR="00F517E4" w:rsidRPr="001C4EBD">
                      <w:rPr>
                        <w:rStyle w:val="Hyperlink"/>
                        <w:rFonts w:asciiTheme="majorHAnsi" w:eastAsia="Times New Roman" w:hAnsiTheme="majorHAnsi" w:cs="Times New Roman"/>
                        <w:sz w:val="22"/>
                        <w:szCs w:val="22"/>
                        <w:lang w:val="en-US"/>
                      </w:rPr>
                      <w:t>Plan submitted by the New York State Assembly</w:t>
                    </w:r>
                  </w:hyperlink>
                </w:p>
                <w:p w14:paraId="76C40105" w14:textId="77777777" w:rsidR="00F517E4" w:rsidRPr="006D426F" w:rsidRDefault="00B42C26" w:rsidP="007E0341">
                  <w:pPr>
                    <w:numPr>
                      <w:ilvl w:val="0"/>
                      <w:numId w:val="3"/>
                    </w:numPr>
                    <w:spacing w:before="100" w:beforeAutospacing="1" w:after="100" w:afterAutospacing="1"/>
                    <w:jc w:val="both"/>
                    <w:rPr>
                      <w:rFonts w:asciiTheme="majorHAnsi" w:eastAsia="Times New Roman" w:hAnsiTheme="majorHAnsi" w:cs="Times New Roman"/>
                      <w:sz w:val="22"/>
                      <w:szCs w:val="22"/>
                      <w:lang w:val="en-US"/>
                    </w:rPr>
                  </w:pPr>
                  <w:hyperlink r:id="rId67" w:history="1">
                    <w:r w:rsidR="00F517E4" w:rsidRPr="001C4EBD">
                      <w:rPr>
                        <w:rStyle w:val="Hyperlink"/>
                        <w:rFonts w:asciiTheme="majorHAnsi" w:eastAsia="Times New Roman" w:hAnsiTheme="majorHAnsi" w:cs="Times New Roman"/>
                        <w:sz w:val="22"/>
                        <w:szCs w:val="22"/>
                        <w:lang w:val="en-US"/>
                      </w:rPr>
                      <w:t xml:space="preserve">Plan submitted by Senator </w:t>
                    </w:r>
                    <w:proofErr w:type="spellStart"/>
                    <w:r w:rsidR="00F517E4" w:rsidRPr="001C4EBD">
                      <w:rPr>
                        <w:rStyle w:val="Hyperlink"/>
                        <w:rFonts w:asciiTheme="majorHAnsi" w:eastAsia="Times New Roman" w:hAnsiTheme="majorHAnsi" w:cs="Times New Roman"/>
                        <w:sz w:val="22"/>
                        <w:szCs w:val="22"/>
                        <w:lang w:val="en-US"/>
                      </w:rPr>
                      <w:t>Skelos</w:t>
                    </w:r>
                    <w:proofErr w:type="spellEnd"/>
                    <w:r w:rsidR="00F517E4" w:rsidRPr="001C4EBD">
                      <w:rPr>
                        <w:rStyle w:val="Hyperlink"/>
                        <w:rFonts w:asciiTheme="majorHAnsi" w:eastAsia="Times New Roman" w:hAnsiTheme="majorHAnsi" w:cs="Times New Roman"/>
                        <w:sz w:val="22"/>
                        <w:szCs w:val="22"/>
                        <w:lang w:val="en-US"/>
                      </w:rPr>
                      <w:t xml:space="preserve"> (New York Senate Plan)</w:t>
                    </w:r>
                  </w:hyperlink>
                </w:p>
                <w:p w14:paraId="5868160D" w14:textId="77777777" w:rsidR="00F517E4" w:rsidRPr="004D2098" w:rsidRDefault="00F517E4" w:rsidP="007E0341">
                  <w:pPr>
                    <w:pStyle w:val="NormalWeb"/>
                    <w:jc w:val="both"/>
                    <w:rPr>
                      <w:rFonts w:asciiTheme="majorHAnsi" w:hAnsiTheme="majorHAnsi"/>
                      <w:sz w:val="22"/>
                      <w:szCs w:val="22"/>
                    </w:rPr>
                  </w:pPr>
                  <w:r w:rsidRPr="000E3EA4">
                    <w:rPr>
                      <w:rFonts w:asciiTheme="majorHAnsi" w:hAnsiTheme="majorHAnsi"/>
                      <w:b/>
                      <w:bCs/>
                      <w:sz w:val="22"/>
                      <w:szCs w:val="22"/>
                    </w:rPr>
                    <w:t>State Legislature</w:t>
                  </w:r>
                </w:p>
                <w:p w14:paraId="2C22C6AB" w14:textId="77777777" w:rsidR="00F517E4" w:rsidRPr="001C4EBD" w:rsidRDefault="00F517E4" w:rsidP="007E0341">
                  <w:pPr>
                    <w:pStyle w:val="NormalWeb"/>
                    <w:jc w:val="both"/>
                    <w:rPr>
                      <w:rFonts w:asciiTheme="majorHAnsi" w:hAnsiTheme="majorHAnsi"/>
                      <w:sz w:val="22"/>
                      <w:szCs w:val="22"/>
                    </w:rPr>
                  </w:pPr>
                  <w:r w:rsidRPr="004F2B47">
                    <w:rPr>
                      <w:rFonts w:asciiTheme="majorHAnsi" w:hAnsiTheme="majorHAnsi"/>
                      <w:sz w:val="22"/>
                      <w:szCs w:val="22"/>
                    </w:rPr>
                    <w:t xml:space="preserve">The </w:t>
                  </w:r>
                  <w:hyperlink r:id="rId68" w:history="1">
                    <w:r w:rsidRPr="001C4EBD">
                      <w:rPr>
                        <w:rStyle w:val="Hyperlink"/>
                        <w:rFonts w:asciiTheme="majorHAnsi" w:hAnsiTheme="majorHAnsi"/>
                        <w:sz w:val="22"/>
                        <w:szCs w:val="22"/>
                      </w:rPr>
                      <w:t>New York Legislative Task Force</w:t>
                    </w:r>
                  </w:hyperlink>
                  <w:r w:rsidRPr="001C4EBD">
                    <w:rPr>
                      <w:rFonts w:asciiTheme="majorHAnsi" w:hAnsiTheme="majorHAnsi"/>
                      <w:sz w:val="22"/>
                      <w:szCs w:val="22"/>
                    </w:rPr>
                    <w:t xml:space="preserve"> has released final and draft plans. The state plans still require Department of Justice approval per Section 5 of the Voting Rights Act and a court is considering a challenge to a Senate plan composed of 63 districts, as opposed to the current 62. Until these issues are resolved, the courts may decide to intervene by adopting their own plans to rectify any constitutional or statutory violations.  </w:t>
                  </w:r>
                </w:p>
                <w:p w14:paraId="4D2C4EB5" w14:textId="77777777" w:rsidR="00F517E4" w:rsidRPr="006D426F" w:rsidRDefault="00B42C26"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69" w:history="1">
                    <w:r w:rsidR="00F517E4" w:rsidRPr="001C4EBD">
                      <w:rPr>
                        <w:rStyle w:val="Hyperlink"/>
                        <w:rFonts w:asciiTheme="majorHAnsi" w:eastAsia="Times New Roman" w:hAnsiTheme="majorHAnsi" w:cs="Times New Roman"/>
                        <w:sz w:val="22"/>
                        <w:szCs w:val="22"/>
                        <w:lang w:val="en-US"/>
                      </w:rPr>
                      <w:t>LATFOR Final Assembly Plan</w:t>
                    </w:r>
                  </w:hyperlink>
                </w:p>
                <w:p w14:paraId="37D4659F" w14:textId="77777777" w:rsidR="00F517E4" w:rsidRPr="006D426F" w:rsidRDefault="00B42C26"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70" w:history="1">
                    <w:r w:rsidR="00F517E4" w:rsidRPr="001C4EBD">
                      <w:rPr>
                        <w:rStyle w:val="Hyperlink"/>
                        <w:rFonts w:asciiTheme="majorHAnsi" w:eastAsia="Times New Roman" w:hAnsiTheme="majorHAnsi" w:cs="Times New Roman"/>
                        <w:sz w:val="22"/>
                        <w:szCs w:val="22"/>
                        <w:lang w:val="en-US"/>
                      </w:rPr>
                      <w:t>LATFOR Draft Assembly Plan</w:t>
                    </w:r>
                  </w:hyperlink>
                </w:p>
                <w:p w14:paraId="6A4B65DE" w14:textId="77777777" w:rsidR="00F517E4" w:rsidRPr="006D426F" w:rsidRDefault="00B42C26"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71" w:history="1">
                    <w:r w:rsidR="00F517E4" w:rsidRPr="001C4EBD">
                      <w:rPr>
                        <w:rStyle w:val="Hyperlink"/>
                        <w:rFonts w:asciiTheme="majorHAnsi" w:eastAsia="Times New Roman" w:hAnsiTheme="majorHAnsi" w:cs="Times New Roman"/>
                        <w:sz w:val="22"/>
                        <w:szCs w:val="22"/>
                        <w:lang w:val="en-US"/>
                      </w:rPr>
                      <w:t>LATFOR Final Senate Plan</w:t>
                    </w:r>
                  </w:hyperlink>
                </w:p>
                <w:p w14:paraId="698FDF12" w14:textId="77777777" w:rsidR="00F517E4" w:rsidRPr="006D426F" w:rsidRDefault="00B42C26" w:rsidP="007E0341">
                  <w:pPr>
                    <w:numPr>
                      <w:ilvl w:val="0"/>
                      <w:numId w:val="4"/>
                    </w:numPr>
                    <w:spacing w:before="100" w:beforeAutospacing="1" w:after="100" w:afterAutospacing="1"/>
                    <w:jc w:val="both"/>
                    <w:rPr>
                      <w:rFonts w:asciiTheme="majorHAnsi" w:eastAsia="Times New Roman" w:hAnsiTheme="majorHAnsi" w:cs="Times New Roman"/>
                      <w:sz w:val="22"/>
                      <w:szCs w:val="22"/>
                      <w:lang w:val="en-US"/>
                    </w:rPr>
                  </w:pPr>
                  <w:hyperlink r:id="rId72" w:history="1">
                    <w:r w:rsidR="00F517E4" w:rsidRPr="001C4EBD">
                      <w:rPr>
                        <w:rStyle w:val="Hyperlink"/>
                        <w:rFonts w:asciiTheme="majorHAnsi" w:eastAsia="Times New Roman" w:hAnsiTheme="majorHAnsi" w:cs="Times New Roman"/>
                        <w:sz w:val="22"/>
                        <w:szCs w:val="22"/>
                        <w:lang w:val="en-US"/>
                      </w:rPr>
                      <w:t>LATFOR Draft Senate Plan</w:t>
                    </w:r>
                  </w:hyperlink>
                </w:p>
                <w:p w14:paraId="4F6DA52E" w14:textId="77777777" w:rsidR="00F517E4" w:rsidRPr="004D2098" w:rsidRDefault="00F517E4" w:rsidP="007E0341">
                  <w:pPr>
                    <w:jc w:val="both"/>
                    <w:rPr>
                      <w:rFonts w:asciiTheme="majorHAnsi" w:eastAsia="Times New Roman" w:hAnsiTheme="majorHAnsi" w:cs="Times New Roman"/>
                      <w:sz w:val="22"/>
                      <w:szCs w:val="22"/>
                      <w:lang w:val="en-US"/>
                    </w:rPr>
                  </w:pPr>
                  <w:r w:rsidRPr="000E3EA4">
                    <w:rPr>
                      <w:rFonts w:asciiTheme="majorHAnsi" w:eastAsia="Times New Roman" w:hAnsiTheme="majorHAnsi" w:cs="Times New Roman"/>
                      <w:b/>
                      <w:bCs/>
                      <w:sz w:val="22"/>
                      <w:szCs w:val="22"/>
                      <w:lang w:val="en-US"/>
                    </w:rPr>
                    <w:t>The winners of the Student Redistricting Competition have been announced! (Note: The LATFOR prison population has been added to the software database)</w:t>
                  </w:r>
                </w:p>
                <w:p w14:paraId="3C66C847" w14:textId="77777777" w:rsidR="00F517E4" w:rsidRPr="004F2B47" w:rsidRDefault="00F517E4" w:rsidP="007E0341">
                  <w:pPr>
                    <w:jc w:val="both"/>
                    <w:rPr>
                      <w:rFonts w:asciiTheme="majorHAnsi" w:eastAsia="Times New Roman" w:hAnsiTheme="majorHAnsi" w:cs="Times New Roman"/>
                      <w:sz w:val="22"/>
                      <w:szCs w:val="22"/>
                      <w:lang w:val="en-US"/>
                    </w:rPr>
                  </w:pPr>
                </w:p>
                <w:p w14:paraId="4E1E1B37" w14:textId="77777777" w:rsidR="00F517E4" w:rsidRPr="000E3EA4" w:rsidRDefault="00F517E4" w:rsidP="007E0341">
                  <w:pPr>
                    <w:jc w:val="both"/>
                    <w:rPr>
                      <w:rFonts w:asciiTheme="majorHAnsi" w:eastAsia="Times New Roman" w:hAnsiTheme="majorHAnsi" w:cs="Times New Roman"/>
                      <w:sz w:val="22"/>
                      <w:szCs w:val="22"/>
                      <w:lang w:val="en-US"/>
                    </w:rPr>
                  </w:pPr>
                  <w:r w:rsidRPr="004F2B47">
                    <w:rPr>
                      <w:rFonts w:asciiTheme="majorHAnsi" w:eastAsia="Times New Roman" w:hAnsiTheme="majorHAnsi" w:cs="Times New Roman"/>
                      <w:sz w:val="22"/>
                      <w:szCs w:val="22"/>
                      <w:lang w:val="en-US"/>
                    </w:rPr>
                    <w:t xml:space="preserve">Congratulations to the University at Buffalo Law School for submitting the first place </w:t>
                  </w:r>
                  <w:r w:rsidR="007C403D" w:rsidRPr="001C4EBD">
                    <w:fldChar w:fldCharType="begin"/>
                  </w:r>
                  <w:r w:rsidR="007C403D" w:rsidRPr="001C4EBD">
                    <w:rPr>
                      <w:rFonts w:asciiTheme="majorHAnsi" w:hAnsiTheme="majorHAnsi"/>
                    </w:rPr>
                    <w:instrText xml:space="preserve"> HYPERLINK "https://districtbuilder.redistrictny.org/districtmapping/plan/1543/view/" \t "_blank" </w:instrText>
                  </w:r>
                  <w:r w:rsidR="007C403D" w:rsidRPr="001C4EBD">
                    <w:fldChar w:fldCharType="separate"/>
                  </w:r>
                  <w:r w:rsidRPr="001C4EBD">
                    <w:rPr>
                      <w:rStyle w:val="Hyperlink"/>
                      <w:rFonts w:asciiTheme="majorHAnsi" w:eastAsia="Times New Roman" w:hAnsiTheme="majorHAnsi" w:cs="Times New Roman"/>
                      <w:sz w:val="22"/>
                      <w:szCs w:val="22"/>
                      <w:lang w:val="en-US"/>
                    </w:rPr>
                    <w:t>Congressional plan</w:t>
                  </w:r>
                  <w:r w:rsidR="007C403D" w:rsidRPr="001C4EBD">
                    <w:rPr>
                      <w:rStyle w:val="Hyperlink"/>
                      <w:rFonts w:asciiTheme="majorHAnsi" w:eastAsia="Times New Roman" w:hAnsiTheme="majorHAnsi" w:cs="Times New Roman"/>
                      <w:sz w:val="22"/>
                      <w:szCs w:val="22"/>
                      <w:lang w:val="en-US"/>
                    </w:rPr>
                    <w:fldChar w:fldCharType="end"/>
                  </w:r>
                  <w:r w:rsidRPr="006D426F">
                    <w:rPr>
                      <w:rFonts w:asciiTheme="majorHAnsi" w:eastAsia="Times New Roman" w:hAnsiTheme="majorHAnsi" w:cs="Times New Roman"/>
                      <w:sz w:val="22"/>
                      <w:szCs w:val="22"/>
                      <w:lang w:val="en-US"/>
                    </w:rPr>
                    <w:t xml:space="preserve"> and to George Mason University's, Lee Sparrow for submitting the winning </w:t>
                  </w:r>
                  <w:r w:rsidR="007C403D" w:rsidRPr="001C4EBD">
                    <w:fldChar w:fldCharType="begin"/>
                  </w:r>
                  <w:r w:rsidR="007C403D" w:rsidRPr="001C4EBD">
                    <w:rPr>
                      <w:rFonts w:asciiTheme="majorHAnsi" w:hAnsiTheme="majorHAnsi"/>
                    </w:rPr>
                    <w:instrText xml:space="preserve"> HYPERLINK "https://districtbuilder.redistrictny.org/districtmapping/plan/1063/view/" \t "_blank" </w:instrText>
                  </w:r>
                  <w:r w:rsidR="007C403D" w:rsidRPr="001C4EBD">
                    <w:fldChar w:fldCharType="separate"/>
                  </w:r>
                  <w:r w:rsidRPr="001C4EBD">
                    <w:rPr>
                      <w:rStyle w:val="Hyperlink"/>
                      <w:rFonts w:asciiTheme="majorHAnsi" w:eastAsia="Times New Roman" w:hAnsiTheme="majorHAnsi" w:cs="Times New Roman"/>
                      <w:sz w:val="22"/>
                      <w:szCs w:val="22"/>
                      <w:lang w:val="en-US"/>
                    </w:rPr>
                    <w:t>State Senate plan</w:t>
                  </w:r>
                  <w:r w:rsidR="007C403D" w:rsidRPr="001C4EBD">
                    <w:rPr>
                      <w:rStyle w:val="Hyperlink"/>
                      <w:rFonts w:asciiTheme="majorHAnsi" w:eastAsia="Times New Roman" w:hAnsiTheme="majorHAnsi" w:cs="Times New Roman"/>
                      <w:sz w:val="22"/>
                      <w:szCs w:val="22"/>
                      <w:lang w:val="en-US"/>
                    </w:rPr>
                    <w:fldChar w:fldCharType="end"/>
                  </w:r>
                  <w:r w:rsidRPr="006D426F">
                    <w:rPr>
                      <w:rFonts w:asciiTheme="majorHAnsi" w:eastAsia="Times New Roman" w:hAnsiTheme="majorHAnsi" w:cs="Times New Roman"/>
                      <w:sz w:val="22"/>
                      <w:szCs w:val="22"/>
                      <w:lang w:val="en-US"/>
                    </w:rPr>
                    <w:t xml:space="preserve">. The Assembly map proved especially challenging, however Fordham University was awarded an Honorable Mention for their extensive </w:t>
                  </w:r>
                  <w:r w:rsidRPr="000E3EA4">
                    <w:rPr>
                      <w:rFonts w:asciiTheme="majorHAnsi" w:eastAsia="Times New Roman" w:hAnsiTheme="majorHAnsi" w:cs="Times New Roman"/>
                      <w:sz w:val="22"/>
                      <w:szCs w:val="22"/>
                      <w:lang w:val="en-US"/>
                    </w:rPr>
                    <w:t>efforts</w:t>
                  </w:r>
                  <w:r w:rsidRPr="004D2098">
                    <w:rPr>
                      <w:rFonts w:asciiTheme="majorHAnsi" w:eastAsia="Times New Roman" w:hAnsiTheme="majorHAnsi" w:cs="Times New Roman"/>
                      <w:sz w:val="22"/>
                      <w:szCs w:val="22"/>
                      <w:lang w:val="en-US"/>
                    </w:rPr>
                    <w:t xml:space="preserve">. The 2012 New York Redistricting Project congratulates all the teams that submitted plans, and we are grateful for the broad support we have received on this project. We encourage you to visit the </w:t>
                  </w:r>
                  <w:hyperlink r:id="rId73" w:history="1">
                    <w:r w:rsidRPr="001C4EBD">
                      <w:rPr>
                        <w:rStyle w:val="Hyperlink"/>
                        <w:rFonts w:asciiTheme="majorHAnsi" w:eastAsia="Times New Roman" w:hAnsiTheme="majorHAnsi" w:cs="Times New Roman"/>
                        <w:sz w:val="22"/>
                        <w:szCs w:val="22"/>
                        <w:lang w:val="en-US"/>
                      </w:rPr>
                      <w:t>Competition Winners</w:t>
                    </w:r>
                  </w:hyperlink>
                  <w:r w:rsidRPr="006D426F">
                    <w:rPr>
                      <w:rFonts w:asciiTheme="majorHAnsi" w:eastAsia="Times New Roman" w:hAnsiTheme="majorHAnsi" w:cs="Times New Roman"/>
                      <w:sz w:val="22"/>
                      <w:szCs w:val="22"/>
                      <w:lang w:val="en-US"/>
                    </w:rPr>
                    <w:t xml:space="preserve"> page to view the </w:t>
                  </w:r>
                  <w:hyperlink r:id="rId74" w:history="1">
                    <w:r w:rsidRPr="001C4EBD">
                      <w:rPr>
                        <w:rStyle w:val="Hyperlink"/>
                        <w:rFonts w:asciiTheme="majorHAnsi" w:eastAsia="Times New Roman" w:hAnsiTheme="majorHAnsi" w:cs="Times New Roman"/>
                        <w:sz w:val="22"/>
                        <w:szCs w:val="22"/>
                        <w:lang w:val="en-US"/>
                      </w:rPr>
                      <w:t>first place Congressional</w:t>
                    </w:r>
                  </w:hyperlink>
                  <w:r w:rsidRPr="006D426F">
                    <w:rPr>
                      <w:rFonts w:asciiTheme="majorHAnsi" w:eastAsia="Times New Roman" w:hAnsiTheme="majorHAnsi" w:cs="Times New Roman"/>
                      <w:sz w:val="22"/>
                      <w:szCs w:val="22"/>
                      <w:lang w:val="en-US"/>
                    </w:rPr>
                    <w:t xml:space="preserve"> and </w:t>
                  </w:r>
                  <w:hyperlink r:id="rId75" w:history="1">
                    <w:r w:rsidRPr="001C4EBD">
                      <w:rPr>
                        <w:rStyle w:val="Hyperlink"/>
                        <w:rFonts w:asciiTheme="majorHAnsi" w:eastAsia="Times New Roman" w:hAnsiTheme="majorHAnsi" w:cs="Times New Roman"/>
                        <w:sz w:val="22"/>
                        <w:szCs w:val="22"/>
                        <w:lang w:val="en-US"/>
                      </w:rPr>
                      <w:t>State Senate</w:t>
                    </w:r>
                  </w:hyperlink>
                  <w:r w:rsidRPr="006D426F">
                    <w:rPr>
                      <w:rFonts w:asciiTheme="majorHAnsi" w:eastAsia="Times New Roman" w:hAnsiTheme="majorHAnsi" w:cs="Times New Roman"/>
                      <w:sz w:val="22"/>
                      <w:szCs w:val="22"/>
                      <w:lang w:val="en-US"/>
                    </w:rPr>
                    <w:t xml:space="preserve"> plans and to click on their individual tabs to read their full narrative justifications. It is also our hope that you will continue to pay close attention to redistricting in the weeks ahead as LATFOR releases their official plans</w:t>
                  </w:r>
                  <w:r w:rsidRPr="000E3EA4">
                    <w:rPr>
                      <w:rFonts w:asciiTheme="majorHAnsi" w:eastAsia="Times New Roman" w:hAnsiTheme="majorHAnsi" w:cs="Times New Roman"/>
                      <w:sz w:val="22"/>
                      <w:szCs w:val="22"/>
                      <w:lang w:val="en-US"/>
                    </w:rPr>
                    <w:t>.</w:t>
                  </w:r>
                </w:p>
                <w:p w14:paraId="7406FB7F" w14:textId="77777777" w:rsidR="00F517E4" w:rsidRPr="004D2098" w:rsidRDefault="00F517E4" w:rsidP="007E0341">
                  <w:pPr>
                    <w:jc w:val="both"/>
                    <w:rPr>
                      <w:rFonts w:asciiTheme="majorHAnsi" w:eastAsia="Times New Roman" w:hAnsiTheme="majorHAnsi" w:cs="Times New Roman"/>
                      <w:sz w:val="22"/>
                      <w:szCs w:val="22"/>
                      <w:lang w:val="en-US"/>
                    </w:rPr>
                  </w:pPr>
                </w:p>
                <w:p w14:paraId="4AEB3444" w14:textId="77777777" w:rsidR="00F517E4" w:rsidRPr="004F2B47" w:rsidRDefault="00F517E4" w:rsidP="007E0341">
                  <w:pPr>
                    <w:jc w:val="both"/>
                    <w:rPr>
                      <w:rFonts w:asciiTheme="majorHAnsi" w:eastAsia="Times New Roman" w:hAnsiTheme="majorHAnsi" w:cs="Times New Roman"/>
                      <w:sz w:val="22"/>
                      <w:szCs w:val="22"/>
                      <w:lang w:val="en-US"/>
                    </w:rPr>
                  </w:pPr>
                  <w:r w:rsidRPr="004F2B47">
                    <w:rPr>
                      <w:rFonts w:asciiTheme="majorHAnsi" w:eastAsia="Times New Roman" w:hAnsiTheme="majorHAnsi" w:cs="Times New Roman"/>
                      <w:b/>
                      <w:bCs/>
                      <w:sz w:val="22"/>
                      <w:szCs w:val="22"/>
                      <w:lang w:val="en-US"/>
                    </w:rPr>
                    <w:t>Background</w:t>
                  </w:r>
                </w:p>
                <w:p w14:paraId="3C40FBBB" w14:textId="77777777" w:rsidR="00F517E4" w:rsidRPr="009C67A6" w:rsidRDefault="00F517E4" w:rsidP="007E0341">
                  <w:pPr>
                    <w:jc w:val="both"/>
                    <w:rPr>
                      <w:rFonts w:asciiTheme="majorHAnsi" w:eastAsia="Times New Roman" w:hAnsiTheme="majorHAnsi" w:cs="Times New Roman"/>
                      <w:sz w:val="22"/>
                      <w:szCs w:val="22"/>
                      <w:lang w:val="en-US"/>
                    </w:rPr>
                  </w:pPr>
                </w:p>
                <w:p w14:paraId="24060569" w14:textId="77777777" w:rsidR="00F517E4" w:rsidRPr="00C67AF6" w:rsidRDefault="00F517E4" w:rsidP="007E0341">
                  <w:pPr>
                    <w:jc w:val="both"/>
                    <w:rPr>
                      <w:rFonts w:asciiTheme="majorHAnsi" w:eastAsia="Times New Roman" w:hAnsiTheme="majorHAnsi" w:cs="Times New Roman"/>
                      <w:sz w:val="22"/>
                      <w:szCs w:val="22"/>
                      <w:lang w:val="en-US"/>
                    </w:rPr>
                  </w:pPr>
                  <w:r w:rsidRPr="00661540">
                    <w:rPr>
                      <w:rFonts w:asciiTheme="majorHAnsi" w:eastAsia="Times New Roman" w:hAnsiTheme="majorHAnsi" w:cs="Times New Roman"/>
                      <w:sz w:val="22"/>
                      <w:szCs w:val="22"/>
                      <w:lang w:val="en-US"/>
                    </w:rPr>
                    <w:t xml:space="preserve">Legislative redistricting is conducted to redraw electoral districts, most commonly in response to a national census to reflect changes in population. Over time, the process has become routinely dictated by the party in power and unfairly denies voters a competitive choice. By </w:t>
                  </w:r>
                  <w:r w:rsidRPr="00C67AF6">
                    <w:rPr>
                      <w:rFonts w:asciiTheme="majorHAnsi" w:eastAsia="Times New Roman" w:hAnsiTheme="majorHAnsi" w:cs="Times New Roman"/>
                      <w:sz w:val="22"/>
                      <w:szCs w:val="22"/>
                      <w:lang w:val="en-US"/>
                    </w:rPr>
                    <w:t>limiting competition, both major political parties have been allowed to fortify their legislative majorities within the confines of backrooms and under the cloak of secrecy.</w:t>
                  </w:r>
                </w:p>
                <w:p w14:paraId="160A43C5" w14:textId="77777777" w:rsidR="00F517E4" w:rsidRPr="001C4EBD" w:rsidRDefault="00F517E4" w:rsidP="007E0341">
                  <w:pPr>
                    <w:pStyle w:val="NormalWeb"/>
                    <w:jc w:val="both"/>
                    <w:rPr>
                      <w:rFonts w:asciiTheme="majorHAnsi" w:hAnsiTheme="majorHAnsi"/>
                      <w:sz w:val="22"/>
                      <w:szCs w:val="22"/>
                    </w:rPr>
                  </w:pPr>
                  <w:r w:rsidRPr="00C67AF6">
                    <w:rPr>
                      <w:rFonts w:asciiTheme="majorHAnsi" w:hAnsiTheme="majorHAnsi"/>
                      <w:sz w:val="22"/>
                      <w:szCs w:val="22"/>
                    </w:rPr>
                    <w:t xml:space="preserve">Now, new, easy-to-use and </w:t>
                  </w:r>
                  <w:proofErr w:type="gramStart"/>
                  <w:r w:rsidRPr="00C67AF6">
                    <w:rPr>
                      <w:rFonts w:asciiTheme="majorHAnsi" w:hAnsiTheme="majorHAnsi"/>
                      <w:sz w:val="22"/>
                      <w:szCs w:val="22"/>
                    </w:rPr>
                    <w:t>freely-available</w:t>
                  </w:r>
                  <w:proofErr w:type="gramEnd"/>
                  <w:r w:rsidRPr="00C67AF6">
                    <w:rPr>
                      <w:rFonts w:asciiTheme="majorHAnsi" w:hAnsiTheme="majorHAnsi"/>
                      <w:sz w:val="22"/>
                      <w:szCs w:val="22"/>
                    </w:rPr>
                    <w:t xml:space="preserve"> </w:t>
                  </w:r>
                  <w:r w:rsidR="007C403D" w:rsidRPr="001C4EBD">
                    <w:fldChar w:fldCharType="begin"/>
                  </w:r>
                  <w:r w:rsidR="007C403D" w:rsidRPr="001C4EBD">
                    <w:rPr>
                      <w:rFonts w:asciiTheme="majorHAnsi" w:hAnsiTheme="majorHAnsi"/>
                    </w:rPr>
                    <w:instrText xml:space="preserve"> HYPERLINK "http://districtbuilder.redistrictny.org" \t "_blank" </w:instrText>
                  </w:r>
                  <w:r w:rsidR="007C403D" w:rsidRPr="001C4EBD">
                    <w:fldChar w:fldCharType="separate"/>
                  </w:r>
                  <w:r w:rsidRPr="001C4EBD">
                    <w:rPr>
                      <w:rStyle w:val="Hyperlink"/>
                      <w:rFonts w:asciiTheme="majorHAnsi" w:hAnsiTheme="majorHAnsi"/>
                      <w:sz w:val="22"/>
                      <w:szCs w:val="22"/>
                    </w:rPr>
                    <w:t>software</w:t>
                  </w:r>
                  <w:r w:rsidR="007C403D" w:rsidRPr="001C4EBD">
                    <w:rPr>
                      <w:rStyle w:val="Hyperlink"/>
                      <w:rFonts w:asciiTheme="majorHAnsi" w:hAnsiTheme="majorHAnsi"/>
                      <w:sz w:val="22"/>
                      <w:szCs w:val="22"/>
                    </w:rPr>
                    <w:fldChar w:fldCharType="end"/>
                  </w:r>
                  <w:r w:rsidRPr="001C4EBD">
                    <w:rPr>
                      <w:rFonts w:asciiTheme="majorHAnsi" w:hAnsiTheme="majorHAnsi"/>
                      <w:sz w:val="22"/>
                      <w:szCs w:val="22"/>
                    </w:rPr>
                    <w:t xml:space="preserve"> enables citizens to design maps and to submit these to the state legislature for adoption consideration. This software promises to usher in a new era of greater public input into the redistricting process</w:t>
                  </w:r>
                </w:p>
                <w:p w14:paraId="22D6A001" w14:textId="77777777" w:rsidR="00F517E4" w:rsidRPr="001C4EBD" w:rsidRDefault="00F517E4" w:rsidP="007E0341">
                  <w:pPr>
                    <w:pStyle w:val="NormalWeb"/>
                    <w:jc w:val="both"/>
                    <w:rPr>
                      <w:rFonts w:asciiTheme="majorHAnsi" w:hAnsiTheme="majorHAnsi"/>
                      <w:sz w:val="22"/>
                      <w:szCs w:val="22"/>
                    </w:rPr>
                  </w:pPr>
                  <w:r w:rsidRPr="001C4EBD">
                    <w:rPr>
                      <w:rFonts w:asciiTheme="majorHAnsi" w:hAnsiTheme="majorHAnsi"/>
                      <w:sz w:val="22"/>
                      <w:szCs w:val="22"/>
                    </w:rPr>
                    <w:t>To foster awareness of the new opportunities available to become involved in the redistricting process, the Center for Electoral Politics at Fordham University and the Public Mapping Project have launched the “2012 New York Redistricting Project.” The initiative is generously funded by the Alfred P. Sloan Foundation.</w:t>
                  </w:r>
                </w:p>
                <w:p w14:paraId="1EC50C20" w14:textId="77777777" w:rsidR="00F517E4" w:rsidRPr="00052E78" w:rsidRDefault="00F517E4" w:rsidP="007E0341">
                  <w:pPr>
                    <w:pStyle w:val="NormalWeb"/>
                    <w:jc w:val="both"/>
                    <w:rPr>
                      <w:rFonts w:asciiTheme="majorHAnsi" w:hAnsiTheme="majorHAnsi"/>
                      <w:sz w:val="22"/>
                      <w:szCs w:val="22"/>
                    </w:rPr>
                  </w:pPr>
                  <w:r w:rsidRPr="001C4EBD">
                    <w:rPr>
                      <w:rFonts w:asciiTheme="majorHAnsi" w:hAnsiTheme="majorHAnsi"/>
                      <w:b/>
                      <w:bCs/>
                      <w:sz w:val="22"/>
                      <w:szCs w:val="22"/>
                    </w:rPr>
                    <w:lastRenderedPageBreak/>
                    <w:t>The</w:t>
                  </w:r>
                  <w:r w:rsidRPr="00052E78">
                    <w:rPr>
                      <w:rFonts w:asciiTheme="majorHAnsi" w:hAnsiTheme="majorHAnsi"/>
                      <w:b/>
                      <w:bCs/>
                      <w:sz w:val="22"/>
                      <w:szCs w:val="22"/>
                    </w:rPr>
                    <w:t xml:space="preserve"> Competition</w:t>
                  </w:r>
                </w:p>
                <w:p w14:paraId="086EDF3A" w14:textId="77777777" w:rsidR="00F517E4" w:rsidRPr="001C4EBD" w:rsidRDefault="00F517E4" w:rsidP="007E0341">
                  <w:pPr>
                    <w:pStyle w:val="NormalWeb"/>
                    <w:jc w:val="both"/>
                    <w:rPr>
                      <w:rFonts w:asciiTheme="majorHAnsi" w:hAnsiTheme="majorHAnsi"/>
                      <w:sz w:val="22"/>
                      <w:szCs w:val="22"/>
                    </w:rPr>
                  </w:pPr>
                  <w:r w:rsidRPr="00C67AF6">
                    <w:rPr>
                      <w:rFonts w:asciiTheme="majorHAnsi" w:hAnsiTheme="majorHAnsi"/>
                      <w:sz w:val="22"/>
                      <w:szCs w:val="22"/>
                    </w:rPr>
                    <w:t xml:space="preserve">As part of the project, we sponsored a </w:t>
                  </w:r>
                  <w:hyperlink r:id="rId76" w:history="1">
                    <w:r w:rsidRPr="001C4EBD">
                      <w:rPr>
                        <w:rStyle w:val="Hyperlink"/>
                        <w:rFonts w:asciiTheme="majorHAnsi" w:hAnsiTheme="majorHAnsi"/>
                        <w:sz w:val="22"/>
                        <w:szCs w:val="22"/>
                      </w:rPr>
                      <w:t>student competition</w:t>
                    </w:r>
                  </w:hyperlink>
                  <w:r w:rsidRPr="001C4EBD">
                    <w:rPr>
                      <w:rFonts w:asciiTheme="majorHAnsi" w:hAnsiTheme="majorHAnsi"/>
                      <w:sz w:val="22"/>
                      <w:szCs w:val="22"/>
                    </w:rPr>
                    <w:t>. We challenged teams of students representing New York colleges and universities to design New York State’s congressional and state legislative districts. The mission of the competition was to build public awareness about redistricting in New York and to facilitate hands-on experience in using the available software tools. Students produced Congressional and state legislative redistricting plans that were judged upon the </w:t>
                  </w:r>
                </w:p>
                <w:p w14:paraId="20765F02" w14:textId="77777777" w:rsidR="00F517E4" w:rsidRPr="006D426F" w:rsidRDefault="00F517E4" w:rsidP="007E0341">
                  <w:pPr>
                    <w:jc w:val="both"/>
                    <w:rPr>
                      <w:rFonts w:asciiTheme="majorHAnsi" w:eastAsia="Times New Roman" w:hAnsiTheme="majorHAnsi" w:cs="Times New Roman"/>
                      <w:sz w:val="22"/>
                      <w:szCs w:val="22"/>
                      <w:lang w:val="en-US"/>
                    </w:rPr>
                  </w:pPr>
                  <w:r w:rsidRPr="006D426F">
                    <w:rPr>
                      <w:rFonts w:asciiTheme="majorHAnsi" w:eastAsia="Times New Roman" w:hAnsiTheme="majorHAnsi" w:cs="Times New Roman"/>
                      <w:noProof/>
                      <w:sz w:val="22"/>
                      <w:szCs w:val="22"/>
                      <w:lang w:val="en-US"/>
                    </w:rPr>
                    <w:drawing>
                      <wp:inline distT="0" distB="0" distL="0" distR="0" wp14:anchorId="0E93A725" wp14:editId="517FDDC7">
                        <wp:extent cx="2540000" cy="1938655"/>
                        <wp:effectExtent l="0" t="0" r="0" b="0"/>
                        <wp:docPr id="2" name="Picture 2" descr="https://encrypted-tbn1.google.com/images?q=tbn:ANd9GcQ4xtNKDGUi4aGNj3_ZZl2eLqqFrIbJwbBix6GXod-BGHt2xoZp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oogle.com/images?q=tbn:ANd9GcQ4xtNKDGUi4aGNj3_ZZl2eLqqFrIbJwbBix6GXod-BGHt2xoZpDw"/>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40000" cy="1938655"/>
                                </a:xfrm>
                                <a:prstGeom prst="rect">
                                  <a:avLst/>
                                </a:prstGeom>
                                <a:noFill/>
                                <a:ln>
                                  <a:noFill/>
                                </a:ln>
                              </pic:spPr>
                            </pic:pic>
                          </a:graphicData>
                        </a:graphic>
                      </wp:inline>
                    </w:drawing>
                  </w:r>
                </w:p>
                <w:p w14:paraId="78278645" w14:textId="77777777" w:rsidR="00F517E4" w:rsidRPr="004F2B47" w:rsidRDefault="00F517E4" w:rsidP="007E0341">
                  <w:pPr>
                    <w:pStyle w:val="NormalWeb"/>
                    <w:jc w:val="both"/>
                    <w:rPr>
                      <w:rFonts w:asciiTheme="majorHAnsi" w:hAnsiTheme="majorHAnsi"/>
                      <w:sz w:val="22"/>
                      <w:szCs w:val="22"/>
                    </w:rPr>
                  </w:pPr>
                  <w:r w:rsidRPr="000E3EA4">
                    <w:rPr>
                      <w:rFonts w:asciiTheme="majorHAnsi" w:hAnsiTheme="majorHAnsi"/>
                      <w:sz w:val="22"/>
                      <w:szCs w:val="22"/>
                    </w:rPr>
                    <w:t>following criteria: contiguity; compactness; equal in population; in compliance with the federal Voting Rights Act; encom</w:t>
                  </w:r>
                  <w:r w:rsidRPr="004D2098">
                    <w:rPr>
                      <w:rFonts w:asciiTheme="majorHAnsi" w:hAnsiTheme="majorHAnsi"/>
                      <w:sz w:val="22"/>
                      <w:szCs w:val="22"/>
                    </w:rPr>
                    <w:t>passing communities of interest; and respect for existing political subdivisions. Also each team was required to submit a detailed narrative justification for their map. An award of $1,000 was issued to the teams that produced the winning Congressional and</w:t>
                  </w:r>
                  <w:r w:rsidRPr="004F2B47">
                    <w:rPr>
                      <w:rFonts w:asciiTheme="majorHAnsi" w:hAnsiTheme="majorHAnsi"/>
                      <w:sz w:val="22"/>
                      <w:szCs w:val="22"/>
                    </w:rPr>
                    <w:t xml:space="preserve"> State Senate plans. An Honorable Mention was awarded to the best Assembly submission, as judged by a panel of redistricting experts.</w:t>
                  </w:r>
                </w:p>
              </w:tc>
            </w:tr>
          </w:tbl>
          <w:p w14:paraId="69CAEA4B" w14:textId="77777777" w:rsidR="007E0341" w:rsidRPr="006D426F" w:rsidRDefault="00F517E4" w:rsidP="007E0341">
            <w:pPr>
              <w:pStyle w:val="Heading2"/>
              <w:jc w:val="both"/>
              <w:rPr>
                <w:rStyle w:val="Strong"/>
                <w:rFonts w:asciiTheme="majorHAnsi" w:eastAsia="Times New Roman" w:hAnsiTheme="majorHAnsi" w:cs="Times New Roman"/>
                <w:b/>
                <w:bCs/>
                <w:sz w:val="22"/>
                <w:szCs w:val="22"/>
              </w:rPr>
            </w:pPr>
            <w:r w:rsidRPr="006D426F">
              <w:rPr>
                <w:rStyle w:val="Strong"/>
                <w:rFonts w:asciiTheme="majorHAnsi" w:eastAsia="Times New Roman" w:hAnsiTheme="majorHAnsi" w:cs="Times New Roman"/>
                <w:b/>
                <w:bCs/>
                <w:sz w:val="22"/>
                <w:szCs w:val="22"/>
              </w:rPr>
              <w:lastRenderedPageBreak/>
              <w:t>Citizen produce fair maps</w:t>
            </w:r>
            <w:r w:rsidR="007E0341" w:rsidRPr="006D426F">
              <w:rPr>
                <w:rStyle w:val="Strong"/>
                <w:rFonts w:asciiTheme="majorHAnsi" w:eastAsia="Times New Roman" w:hAnsiTheme="majorHAnsi" w:cs="Times New Roman"/>
                <w:b/>
                <w:bCs/>
                <w:sz w:val="22"/>
                <w:szCs w:val="22"/>
              </w:rPr>
              <w:t xml:space="preserve"> in Ohio</w:t>
            </w:r>
          </w:p>
          <w:p w14:paraId="288B23CD" w14:textId="77777777" w:rsidR="00F517E4" w:rsidRPr="004D2098" w:rsidRDefault="00F517E4" w:rsidP="007E0341">
            <w:pPr>
              <w:pStyle w:val="Heading2"/>
              <w:jc w:val="both"/>
              <w:rPr>
                <w:rFonts w:asciiTheme="majorHAnsi" w:eastAsia="Times New Roman" w:hAnsiTheme="majorHAnsi" w:cs="Times New Roman"/>
                <w:sz w:val="22"/>
                <w:szCs w:val="22"/>
              </w:rPr>
            </w:pPr>
            <w:r w:rsidRPr="000E3EA4">
              <w:rPr>
                <w:rStyle w:val="Strong"/>
                <w:rFonts w:asciiTheme="majorHAnsi" w:eastAsia="Times New Roman" w:hAnsiTheme="majorHAnsi" w:cs="Times New Roman"/>
                <w:b/>
                <w:bCs/>
                <w:color w:val="FF0000"/>
                <w:sz w:val="22"/>
                <w:szCs w:val="22"/>
              </w:rPr>
              <w:t>Official maps score last!</w:t>
            </w:r>
          </w:p>
          <w:p w14:paraId="7CE9402B" w14:textId="77777777" w:rsidR="00F517E4" w:rsidRPr="004D2098" w:rsidRDefault="00F517E4" w:rsidP="007E0341">
            <w:pPr>
              <w:pStyle w:val="NormalWeb"/>
              <w:jc w:val="both"/>
              <w:rPr>
                <w:rFonts w:asciiTheme="majorHAnsi" w:hAnsiTheme="majorHAnsi"/>
                <w:sz w:val="22"/>
                <w:szCs w:val="22"/>
              </w:rPr>
            </w:pPr>
            <w:r w:rsidRPr="004D2098">
              <w:rPr>
                <w:rFonts w:asciiTheme="majorHAnsi" w:hAnsiTheme="majorHAnsi"/>
                <w:sz w:val="22"/>
                <w:szCs w:val="22"/>
              </w:rPr>
              <w:t>Our citizen competition resulted in 53 congressional maps and a dozen state legislative maps, each prepared – using the same population and election data used by public officials.</w:t>
            </w:r>
          </w:p>
          <w:p w14:paraId="1B4FA384" w14:textId="77777777" w:rsidR="00F517E4" w:rsidRPr="001C4EBD" w:rsidRDefault="00F517E4" w:rsidP="007E0341">
            <w:pPr>
              <w:pStyle w:val="NormalWeb"/>
              <w:jc w:val="both"/>
              <w:rPr>
                <w:rFonts w:asciiTheme="majorHAnsi" w:hAnsiTheme="majorHAnsi"/>
                <w:sz w:val="22"/>
                <w:szCs w:val="22"/>
              </w:rPr>
            </w:pPr>
            <w:r w:rsidRPr="004F2B47">
              <w:rPr>
                <w:rFonts w:asciiTheme="majorHAnsi" w:hAnsiTheme="majorHAnsi"/>
                <w:sz w:val="22"/>
                <w:szCs w:val="22"/>
              </w:rPr>
              <w:t xml:space="preserve">Plans were scored by objective criteria: preserving county boundaries; compactness; competitiveness; and representational fairness. And guess what? The citizen maps outscored the official maps by a wide margin. In fact, the lowest scoring map of </w:t>
            </w:r>
            <w:proofErr w:type="gramStart"/>
            <w:r w:rsidRPr="004F2B47">
              <w:rPr>
                <w:rFonts w:asciiTheme="majorHAnsi" w:hAnsiTheme="majorHAnsi"/>
                <w:sz w:val="22"/>
                <w:szCs w:val="22"/>
              </w:rPr>
              <w:t>all,</w:t>
            </w:r>
            <w:proofErr w:type="gramEnd"/>
            <w:r w:rsidRPr="004F2B47">
              <w:rPr>
                <w:rFonts w:asciiTheme="majorHAnsi" w:hAnsiTheme="majorHAnsi"/>
                <w:sz w:val="22"/>
                <w:szCs w:val="22"/>
              </w:rPr>
              <w:t xml:space="preserve"> was the map which the Governor approved on Sept. 26 to establish our new congressional districts for the next decade! </w:t>
            </w:r>
            <w:r w:rsidR="007C403D" w:rsidRPr="001C4EBD">
              <w:fldChar w:fldCharType="begin"/>
            </w:r>
            <w:r w:rsidR="007C403D" w:rsidRPr="001C4EBD">
              <w:rPr>
                <w:rFonts w:asciiTheme="majorHAnsi" w:hAnsiTheme="majorHAnsi"/>
              </w:rPr>
              <w:instrText xml:space="preserve"> HYPERLINK "http://www.moneyinpoliticsohio.org/competition/9-14-11-red.pressrelease.pdf" \t "_blank" </w:instrText>
            </w:r>
            <w:r w:rsidR="007C403D" w:rsidRPr="001C4EBD">
              <w:fldChar w:fldCharType="separate"/>
            </w:r>
            <w:r w:rsidRPr="001C4EBD">
              <w:rPr>
                <w:rStyle w:val="Hyperlink"/>
                <w:rFonts w:asciiTheme="majorHAnsi" w:hAnsiTheme="majorHAnsi"/>
                <w:sz w:val="22"/>
                <w:szCs w:val="22"/>
              </w:rPr>
              <w:t>More</w:t>
            </w:r>
            <w:r w:rsidR="007C403D" w:rsidRPr="001C4EBD">
              <w:rPr>
                <w:rStyle w:val="Hyperlink"/>
                <w:rFonts w:asciiTheme="majorHAnsi" w:hAnsiTheme="majorHAnsi"/>
                <w:sz w:val="22"/>
                <w:szCs w:val="22"/>
              </w:rPr>
              <w:fldChar w:fldCharType="end"/>
            </w:r>
          </w:p>
          <w:p w14:paraId="5940B606" w14:textId="77777777" w:rsidR="00F517E4" w:rsidRPr="001C4EBD" w:rsidRDefault="00F517E4" w:rsidP="007E0341">
            <w:pPr>
              <w:pStyle w:val="NormalWeb"/>
              <w:jc w:val="both"/>
              <w:rPr>
                <w:rFonts w:asciiTheme="majorHAnsi" w:hAnsiTheme="majorHAnsi"/>
                <w:sz w:val="22"/>
                <w:szCs w:val="22"/>
              </w:rPr>
            </w:pPr>
            <w:r w:rsidRPr="001C4EBD">
              <w:rPr>
                <w:rFonts w:asciiTheme="majorHAnsi" w:hAnsiTheme="majorHAnsi"/>
                <w:sz w:val="22"/>
                <w:szCs w:val="22"/>
              </w:rPr>
              <w:t>The competition maps split fewer counties and cities apart, and created districts which were more compact and politically balanced.</w:t>
            </w:r>
          </w:p>
          <w:p w14:paraId="2293F16D" w14:textId="77777777" w:rsidR="00F517E4" w:rsidRPr="00D10FE9" w:rsidRDefault="00F517E4" w:rsidP="007E0341">
            <w:pPr>
              <w:pStyle w:val="NormalWeb"/>
              <w:jc w:val="both"/>
              <w:rPr>
                <w:rFonts w:asciiTheme="majorHAnsi" w:hAnsiTheme="majorHAnsi"/>
                <w:sz w:val="22"/>
                <w:szCs w:val="22"/>
              </w:rPr>
            </w:pPr>
            <w:r w:rsidRPr="00052E78">
              <w:rPr>
                <w:rFonts w:asciiTheme="majorHAnsi" w:hAnsiTheme="majorHAnsi"/>
                <w:sz w:val="22"/>
                <w:szCs w:val="22"/>
              </w:rPr>
              <w:t>While the politicians made many excuses as to why they created so many one-sided districts with contorted shapes, the truth is they did it for one reason — politics. Inst</w:t>
            </w:r>
            <w:r w:rsidRPr="00D10FE9">
              <w:rPr>
                <w:rFonts w:asciiTheme="majorHAnsi" w:hAnsiTheme="majorHAnsi"/>
                <w:sz w:val="22"/>
                <w:szCs w:val="22"/>
              </w:rPr>
              <w:t>ead of creating districts which would reflect the will of the voters, they created districts which gave maximum political advantage to the political party in power.</w:t>
            </w:r>
          </w:p>
          <w:p w14:paraId="20A1B5FF" w14:textId="77777777" w:rsidR="00F517E4" w:rsidRPr="00E1159B" w:rsidRDefault="00F517E4" w:rsidP="007E0341">
            <w:pPr>
              <w:pStyle w:val="Heading3"/>
              <w:jc w:val="both"/>
              <w:rPr>
                <w:rFonts w:asciiTheme="majorHAnsi" w:eastAsia="Times New Roman" w:hAnsiTheme="majorHAnsi" w:cs="Times New Roman"/>
                <w:sz w:val="22"/>
                <w:szCs w:val="22"/>
              </w:rPr>
            </w:pPr>
            <w:r w:rsidRPr="00D82E08">
              <w:rPr>
                <w:rStyle w:val="Strong"/>
                <w:rFonts w:asciiTheme="majorHAnsi" w:eastAsia="Times New Roman" w:hAnsiTheme="majorHAnsi" w:cs="Times New Roman"/>
                <w:b/>
                <w:bCs/>
                <w:color w:val="008080"/>
                <w:sz w:val="22"/>
                <w:szCs w:val="22"/>
              </w:rPr>
              <w:t>Congrats to Mike Fortner and Tim Clarke for creating</w:t>
            </w:r>
            <w:r w:rsidRPr="006C7663">
              <w:rPr>
                <w:rStyle w:val="Strong"/>
                <w:rFonts w:asciiTheme="majorHAnsi" w:eastAsia="Times New Roman" w:hAnsiTheme="majorHAnsi" w:cs="Times New Roman"/>
                <w:b/>
                <w:bCs/>
                <w:color w:val="008080"/>
                <w:sz w:val="22"/>
                <w:szCs w:val="22"/>
              </w:rPr>
              <w:t xml:space="preserve"> the top scoring state legislative maps.</w:t>
            </w:r>
          </w:p>
          <w:p w14:paraId="76CFB17A" w14:textId="77777777" w:rsidR="00F517E4" w:rsidRPr="001C4EBD" w:rsidRDefault="007C403D" w:rsidP="007E0341">
            <w:pPr>
              <w:pStyle w:val="NormalWeb"/>
              <w:jc w:val="both"/>
              <w:rPr>
                <w:rFonts w:asciiTheme="majorHAnsi" w:hAnsiTheme="majorHAnsi"/>
                <w:sz w:val="22"/>
                <w:szCs w:val="22"/>
              </w:rPr>
            </w:pPr>
            <w:r w:rsidRPr="001C4EBD">
              <w:fldChar w:fldCharType="begin"/>
            </w:r>
            <w:r w:rsidRPr="001C4EBD">
              <w:rPr>
                <w:rFonts w:asciiTheme="majorHAnsi" w:hAnsiTheme="majorHAnsi"/>
              </w:rPr>
              <w:instrText xml:space="preserve"> HYPERLINK "http://drawthelinemidwest.org/ohio/legislativewinners/" \t "_blank" </w:instrText>
            </w:r>
            <w:r w:rsidRPr="001C4EBD">
              <w:fldChar w:fldCharType="separate"/>
            </w:r>
            <w:r w:rsidR="00F517E4" w:rsidRPr="001C4EBD">
              <w:rPr>
                <w:rStyle w:val="Hyperlink"/>
                <w:rFonts w:asciiTheme="majorHAnsi" w:hAnsiTheme="majorHAnsi"/>
                <w:sz w:val="22"/>
                <w:szCs w:val="22"/>
              </w:rPr>
              <w:t>Click here</w:t>
            </w:r>
            <w:r w:rsidRPr="001C4EBD">
              <w:rPr>
                <w:rStyle w:val="Hyperlink"/>
                <w:rFonts w:asciiTheme="majorHAnsi" w:hAnsiTheme="majorHAnsi"/>
                <w:sz w:val="22"/>
                <w:szCs w:val="22"/>
              </w:rPr>
              <w:fldChar w:fldCharType="end"/>
            </w:r>
            <w:r w:rsidR="00F517E4" w:rsidRPr="001C4EBD">
              <w:rPr>
                <w:rFonts w:asciiTheme="majorHAnsi" w:hAnsiTheme="majorHAnsi"/>
                <w:sz w:val="22"/>
                <w:szCs w:val="22"/>
              </w:rPr>
              <w:t xml:space="preserve"> to see their maps and information about their plans</w:t>
            </w:r>
          </w:p>
          <w:p w14:paraId="18D89E38" w14:textId="77777777" w:rsidR="00F517E4" w:rsidRPr="00052E78" w:rsidRDefault="00F517E4" w:rsidP="007E0341">
            <w:pPr>
              <w:pStyle w:val="Heading3"/>
              <w:jc w:val="both"/>
              <w:rPr>
                <w:rFonts w:asciiTheme="majorHAnsi" w:eastAsia="Times New Roman" w:hAnsiTheme="majorHAnsi" w:cs="Times New Roman"/>
                <w:sz w:val="22"/>
                <w:szCs w:val="22"/>
              </w:rPr>
            </w:pPr>
            <w:r w:rsidRPr="001C4EBD">
              <w:rPr>
                <w:rStyle w:val="Strong"/>
                <w:rFonts w:asciiTheme="majorHAnsi" w:eastAsia="Times New Roman" w:hAnsiTheme="majorHAnsi" w:cs="Times New Roman"/>
                <w:b/>
                <w:bCs/>
                <w:color w:val="008080"/>
                <w:sz w:val="22"/>
                <w:szCs w:val="22"/>
              </w:rPr>
              <w:t xml:space="preserve">Congrats to Mike Fortner, Tim Clarke, and Glenn Jacques for </w:t>
            </w:r>
            <w:r w:rsidRPr="00052E78">
              <w:rPr>
                <w:rStyle w:val="Strong"/>
                <w:rFonts w:asciiTheme="majorHAnsi" w:eastAsia="Times New Roman" w:hAnsiTheme="majorHAnsi" w:cs="Times New Roman"/>
                <w:b/>
                <w:bCs/>
                <w:color w:val="008080"/>
                <w:sz w:val="22"/>
                <w:szCs w:val="22"/>
              </w:rPr>
              <w:t>creating the top scoring congressional maps.</w:t>
            </w:r>
          </w:p>
          <w:p w14:paraId="493A786D" w14:textId="77777777" w:rsidR="00F517E4" w:rsidRPr="00D10FE9" w:rsidRDefault="00F517E4" w:rsidP="007E0341">
            <w:pPr>
              <w:pStyle w:val="Heading3"/>
              <w:jc w:val="both"/>
              <w:rPr>
                <w:rFonts w:asciiTheme="majorHAnsi" w:eastAsia="Times New Roman" w:hAnsiTheme="majorHAnsi" w:cs="Times New Roman"/>
                <w:sz w:val="22"/>
                <w:szCs w:val="22"/>
              </w:rPr>
            </w:pPr>
            <w:r w:rsidRPr="00D10FE9">
              <w:rPr>
                <w:rStyle w:val="Strong"/>
                <w:rFonts w:asciiTheme="majorHAnsi" w:eastAsia="Times New Roman" w:hAnsiTheme="majorHAnsi" w:cs="Times New Roman"/>
                <w:b/>
                <w:bCs/>
                <w:color w:val="008080"/>
                <w:sz w:val="22"/>
                <w:szCs w:val="22"/>
              </w:rPr>
              <w:t>Congrats to Chris Buchanan and Charles Fortner for the top student maps.</w:t>
            </w:r>
          </w:p>
          <w:p w14:paraId="632ABC45" w14:textId="77777777" w:rsidR="00F517E4" w:rsidRPr="001C4EBD" w:rsidRDefault="007C403D" w:rsidP="007E0341">
            <w:pPr>
              <w:pStyle w:val="NormalWeb"/>
              <w:jc w:val="both"/>
              <w:rPr>
                <w:rFonts w:asciiTheme="majorHAnsi" w:hAnsiTheme="majorHAnsi"/>
                <w:sz w:val="22"/>
                <w:szCs w:val="22"/>
              </w:rPr>
            </w:pPr>
            <w:r w:rsidRPr="001C4EBD">
              <w:lastRenderedPageBreak/>
              <w:fldChar w:fldCharType="begin"/>
            </w:r>
            <w:r w:rsidRPr="001C4EBD">
              <w:rPr>
                <w:rFonts w:asciiTheme="majorHAnsi" w:hAnsiTheme="majorHAnsi"/>
              </w:rPr>
              <w:instrText xml:space="preserve"> HYPERLINK "http://drawthelinemidwest.org/ohio/congressionalwinners/" \t "_blank" </w:instrText>
            </w:r>
            <w:r w:rsidRPr="001C4EBD">
              <w:fldChar w:fldCharType="separate"/>
            </w:r>
            <w:r w:rsidR="00F517E4" w:rsidRPr="001C4EBD">
              <w:rPr>
                <w:rStyle w:val="Hyperlink"/>
                <w:rFonts w:asciiTheme="majorHAnsi" w:hAnsiTheme="majorHAnsi"/>
                <w:sz w:val="22"/>
                <w:szCs w:val="22"/>
              </w:rPr>
              <w:t>Click here</w:t>
            </w:r>
            <w:r w:rsidRPr="001C4EBD">
              <w:rPr>
                <w:rStyle w:val="Hyperlink"/>
                <w:rFonts w:asciiTheme="majorHAnsi" w:hAnsiTheme="majorHAnsi"/>
                <w:sz w:val="22"/>
                <w:szCs w:val="22"/>
              </w:rPr>
              <w:fldChar w:fldCharType="end"/>
            </w:r>
            <w:r w:rsidR="00F517E4" w:rsidRPr="001C4EBD">
              <w:rPr>
                <w:rFonts w:asciiTheme="majorHAnsi" w:hAnsiTheme="majorHAnsi"/>
                <w:color w:val="000000"/>
                <w:sz w:val="22"/>
                <w:szCs w:val="22"/>
              </w:rPr>
              <w:t xml:space="preserve"> to see their maps and information about their plans.</w:t>
            </w:r>
          </w:p>
          <w:p w14:paraId="798598A0" w14:textId="77777777" w:rsidR="00F517E4" w:rsidRPr="001C4EBD" w:rsidRDefault="00F517E4" w:rsidP="00341233">
            <w:pPr>
              <w:pStyle w:val="NormalWeb"/>
              <w:rPr>
                <w:rFonts w:asciiTheme="majorHAnsi" w:hAnsiTheme="majorHAnsi"/>
                <w:sz w:val="22"/>
                <w:szCs w:val="22"/>
              </w:rPr>
            </w:pPr>
            <w:r w:rsidRPr="001C4EBD">
              <w:rPr>
                <w:rStyle w:val="Strong"/>
                <w:rFonts w:asciiTheme="majorHAnsi" w:hAnsiTheme="majorHAnsi"/>
                <w:sz w:val="22"/>
                <w:szCs w:val="22"/>
              </w:rPr>
              <w:t>For more information:</w:t>
            </w:r>
            <w:r w:rsidRPr="00052E78">
              <w:rPr>
                <w:rFonts w:asciiTheme="majorHAnsi" w:hAnsiTheme="majorHAnsi"/>
                <w:sz w:val="22"/>
                <w:szCs w:val="22"/>
              </w:rPr>
              <w:br/>
              <w:t>Contact: Jim Sl</w:t>
            </w:r>
            <w:r w:rsidRPr="00D10FE9">
              <w:rPr>
                <w:rFonts w:asciiTheme="majorHAnsi" w:hAnsiTheme="majorHAnsi"/>
                <w:sz w:val="22"/>
                <w:szCs w:val="22"/>
              </w:rPr>
              <w:t>agle, Manager</w:t>
            </w:r>
            <w:r w:rsidRPr="00D10FE9">
              <w:rPr>
                <w:rFonts w:asciiTheme="majorHAnsi" w:hAnsiTheme="majorHAnsi"/>
                <w:sz w:val="22"/>
                <w:szCs w:val="22"/>
              </w:rPr>
              <w:br/>
              <w:t>Ohio Campaign for Accountable Redistricting</w:t>
            </w:r>
            <w:r w:rsidRPr="00D10FE9">
              <w:rPr>
                <w:rFonts w:asciiTheme="majorHAnsi" w:hAnsiTheme="majorHAnsi"/>
                <w:sz w:val="22"/>
                <w:szCs w:val="22"/>
              </w:rPr>
              <w:br/>
              <w:t>85 E. Gay St. #713, Columbus, Ohio 43215</w:t>
            </w:r>
            <w:r w:rsidRPr="00D10FE9">
              <w:rPr>
                <w:rFonts w:asciiTheme="majorHAnsi" w:hAnsiTheme="majorHAnsi"/>
                <w:sz w:val="22"/>
                <w:szCs w:val="22"/>
              </w:rPr>
              <w:br/>
              <w:t>614-221-6077</w:t>
            </w:r>
            <w:r w:rsidRPr="00D10FE9">
              <w:rPr>
                <w:rFonts w:asciiTheme="majorHAnsi" w:hAnsiTheme="majorHAnsi"/>
                <w:sz w:val="22"/>
                <w:szCs w:val="22"/>
              </w:rPr>
              <w:br/>
            </w:r>
            <w:hyperlink r:id="rId78" w:history="1">
              <w:r w:rsidR="00341233" w:rsidRPr="001C4EBD">
                <w:rPr>
                  <w:rStyle w:val="Hyperlink"/>
                  <w:rFonts w:asciiTheme="majorHAnsi" w:hAnsiTheme="majorHAnsi"/>
                  <w:sz w:val="22"/>
                  <w:szCs w:val="22"/>
                </w:rPr>
                <w:t>jslagle@drawthelinemidwest.org</w:t>
              </w:r>
            </w:hyperlink>
          </w:p>
          <w:p w14:paraId="153D321B" w14:textId="77777777" w:rsidR="00341233" w:rsidRPr="001C4EBD" w:rsidRDefault="00341233" w:rsidP="00341233">
            <w:pPr>
              <w:pStyle w:val="NormalWeb"/>
              <w:rPr>
                <w:rFonts w:asciiTheme="majorHAnsi" w:hAnsiTheme="majorHAnsi"/>
                <w:sz w:val="22"/>
                <w:szCs w:val="22"/>
              </w:rPr>
            </w:pPr>
          </w:p>
        </w:tc>
      </w:tr>
    </w:tbl>
    <w:p w14:paraId="16E1D728" w14:textId="44B79DD6" w:rsidR="00B63F61" w:rsidRPr="000E3EA4" w:rsidRDefault="007E0341" w:rsidP="00B63F61">
      <w:pPr>
        <w:pStyle w:val="Heading2"/>
        <w:jc w:val="both"/>
        <w:rPr>
          <w:rFonts w:asciiTheme="majorHAnsi" w:hAnsiTheme="majorHAnsi"/>
          <w:sz w:val="22"/>
          <w:szCs w:val="22"/>
          <w:lang w:val="es-ES_tradnl"/>
        </w:rPr>
      </w:pPr>
      <w:r w:rsidRPr="006D426F">
        <w:rPr>
          <w:rFonts w:asciiTheme="majorHAnsi" w:hAnsiTheme="majorHAnsi"/>
          <w:sz w:val="22"/>
          <w:szCs w:val="22"/>
          <w:lang w:val="es-ES_tradnl"/>
        </w:rPr>
        <w:lastRenderedPageBreak/>
        <w:t xml:space="preserve">Anexo 2. </w:t>
      </w:r>
      <w:r w:rsidR="00B61A18" w:rsidRPr="006D426F">
        <w:rPr>
          <w:rFonts w:asciiTheme="majorHAnsi" w:hAnsiTheme="majorHAnsi"/>
          <w:sz w:val="22"/>
          <w:szCs w:val="22"/>
          <w:lang w:val="es-ES_tradnl"/>
        </w:rPr>
        <w:t>Algunos c</w:t>
      </w:r>
      <w:r w:rsidR="00B63F61" w:rsidRPr="006D426F">
        <w:rPr>
          <w:rFonts w:asciiTheme="majorHAnsi" w:hAnsiTheme="majorHAnsi"/>
          <w:sz w:val="22"/>
          <w:szCs w:val="22"/>
          <w:lang w:val="es-ES_tradnl"/>
        </w:rPr>
        <w:t xml:space="preserve">riterios normativos para la redistritación en México </w:t>
      </w:r>
    </w:p>
    <w:p w14:paraId="7107E6A1" w14:textId="77777777" w:rsidR="00B63F61" w:rsidRPr="004D2098" w:rsidRDefault="00B63F61" w:rsidP="00B63F61">
      <w:pPr>
        <w:rPr>
          <w:rFonts w:asciiTheme="majorHAnsi" w:hAnsiTheme="majorHAnsi" w:cs="Arial"/>
          <w:bCs/>
          <w:i/>
          <w:sz w:val="22"/>
          <w:szCs w:val="22"/>
        </w:rPr>
      </w:pPr>
      <w:r w:rsidRPr="004D2098">
        <w:rPr>
          <w:rFonts w:asciiTheme="majorHAnsi" w:hAnsiTheme="majorHAnsi" w:cs="Arial"/>
          <w:bCs/>
          <w:i/>
          <w:sz w:val="22"/>
          <w:szCs w:val="22"/>
        </w:rPr>
        <w:t>Constitución Política de los Estados Unidos Mexicanos</w:t>
      </w:r>
    </w:p>
    <w:p w14:paraId="5727AB2B" w14:textId="77777777" w:rsidR="00B63F61" w:rsidRPr="004F2B47" w:rsidRDefault="00B63F61" w:rsidP="00B63F61">
      <w:pPr>
        <w:rPr>
          <w:rFonts w:asciiTheme="majorHAnsi" w:hAnsiTheme="majorHAnsi" w:cs="Arial"/>
          <w:b/>
          <w:bCs/>
          <w:sz w:val="22"/>
          <w:szCs w:val="22"/>
        </w:rPr>
      </w:pPr>
      <w:r w:rsidRPr="004F2B47">
        <w:rPr>
          <w:rFonts w:asciiTheme="majorHAnsi" w:hAnsiTheme="majorHAnsi" w:cs="Arial"/>
          <w:bCs/>
          <w:i/>
          <w:sz w:val="22"/>
          <w:szCs w:val="22"/>
        </w:rPr>
        <w:t>Artículo 53</w:t>
      </w:r>
    </w:p>
    <w:p w14:paraId="27DE740E" w14:textId="77777777" w:rsidR="00B63F61" w:rsidRPr="009C67A6" w:rsidRDefault="00B63F61" w:rsidP="00B63F61">
      <w:pPr>
        <w:jc w:val="both"/>
        <w:rPr>
          <w:rFonts w:asciiTheme="majorHAnsi" w:hAnsiTheme="majorHAnsi" w:cs="Arial"/>
          <w:bCs/>
          <w:sz w:val="22"/>
          <w:szCs w:val="22"/>
        </w:rPr>
      </w:pPr>
    </w:p>
    <w:p w14:paraId="1C16F1FD" w14:textId="77777777" w:rsidR="00B63F61" w:rsidRPr="00196AB5" w:rsidRDefault="00B63F61" w:rsidP="00B63F61">
      <w:pPr>
        <w:jc w:val="both"/>
        <w:rPr>
          <w:rFonts w:asciiTheme="majorHAnsi" w:hAnsiTheme="majorHAnsi" w:cs="Arial"/>
          <w:bCs/>
          <w:sz w:val="22"/>
          <w:szCs w:val="22"/>
        </w:rPr>
      </w:pPr>
      <w:r w:rsidRPr="00661540">
        <w:rPr>
          <w:rFonts w:asciiTheme="majorHAnsi" w:hAnsiTheme="majorHAnsi" w:cs="Arial"/>
          <w:bCs/>
          <w:sz w:val="22"/>
          <w:szCs w:val="22"/>
        </w:rPr>
        <w:t>La demarcación territorial de los distritos electorales uninominales, ser</w:t>
      </w:r>
      <w:r w:rsidRPr="00C67AF6">
        <w:rPr>
          <w:rFonts w:asciiTheme="majorHAnsi" w:hAnsiTheme="majorHAnsi" w:cs="Arial"/>
          <w:bCs/>
          <w:sz w:val="22"/>
          <w:szCs w:val="22"/>
        </w:rPr>
        <w:t>á la que resulte de dividir la población total del país entre los distritos señalados. La distribución de los distritos electorales uninominales, entre las entidades federativas, se hará teniendo en cuenta el último Censo General de</w:t>
      </w:r>
      <w:r w:rsidRPr="00F9584D">
        <w:rPr>
          <w:rFonts w:asciiTheme="majorHAnsi" w:hAnsiTheme="majorHAnsi" w:cs="Arial"/>
          <w:bCs/>
          <w:sz w:val="22"/>
          <w:szCs w:val="22"/>
        </w:rPr>
        <w:t xml:space="preserve"> Población y Vivienda, sin que en ningún caso la representación de un Estado pueda ser menor de dos diputa</w:t>
      </w:r>
      <w:r w:rsidRPr="00196AB5">
        <w:rPr>
          <w:rFonts w:asciiTheme="majorHAnsi" w:hAnsiTheme="majorHAnsi" w:cs="Arial"/>
          <w:bCs/>
          <w:sz w:val="22"/>
          <w:szCs w:val="22"/>
        </w:rPr>
        <w:t>dos de mayoría.</w:t>
      </w:r>
    </w:p>
    <w:p w14:paraId="374E3387" w14:textId="77777777" w:rsidR="00B63F61" w:rsidRPr="00D86BC9" w:rsidRDefault="00B63F61" w:rsidP="00B63F61">
      <w:pPr>
        <w:jc w:val="both"/>
        <w:rPr>
          <w:rFonts w:asciiTheme="majorHAnsi" w:hAnsiTheme="majorHAnsi" w:cs="Arial"/>
          <w:bCs/>
          <w:i/>
          <w:sz w:val="22"/>
          <w:szCs w:val="22"/>
        </w:rPr>
      </w:pPr>
    </w:p>
    <w:p w14:paraId="4E1B99DC" w14:textId="77777777" w:rsidR="00B63F61" w:rsidRPr="00C3126F" w:rsidRDefault="00B63F61" w:rsidP="00B63F61">
      <w:pPr>
        <w:jc w:val="both"/>
        <w:rPr>
          <w:rFonts w:asciiTheme="majorHAnsi" w:hAnsiTheme="majorHAnsi" w:cs="Arial"/>
          <w:bCs/>
          <w:i/>
          <w:sz w:val="22"/>
          <w:szCs w:val="22"/>
        </w:rPr>
      </w:pPr>
      <w:r w:rsidRPr="00C3126F">
        <w:rPr>
          <w:rFonts w:asciiTheme="majorHAnsi" w:hAnsiTheme="majorHAnsi" w:cs="Arial"/>
          <w:bCs/>
          <w:i/>
          <w:sz w:val="22"/>
          <w:szCs w:val="22"/>
        </w:rPr>
        <w:t>Transitorio</w:t>
      </w:r>
    </w:p>
    <w:p w14:paraId="13EA6245" w14:textId="77777777" w:rsidR="00B63F61" w:rsidRPr="00621963" w:rsidRDefault="00B63F61" w:rsidP="00B63F61">
      <w:pPr>
        <w:jc w:val="both"/>
        <w:rPr>
          <w:rFonts w:asciiTheme="majorHAnsi" w:hAnsiTheme="majorHAnsi" w:cs="Arial"/>
          <w:bCs/>
          <w:sz w:val="22"/>
          <w:szCs w:val="22"/>
        </w:rPr>
      </w:pPr>
      <w:r w:rsidRPr="00EE43BC">
        <w:rPr>
          <w:rFonts w:asciiTheme="majorHAnsi" w:hAnsiTheme="majorHAnsi" w:cs="Arial"/>
          <w:bCs/>
          <w:i/>
          <w:sz w:val="22"/>
          <w:szCs w:val="22"/>
        </w:rPr>
        <w:t>Artículo Tercero.-</w:t>
      </w:r>
      <w:r w:rsidRPr="00621963">
        <w:rPr>
          <w:rFonts w:asciiTheme="majorHAnsi" w:hAnsiTheme="majorHAnsi" w:cs="Arial"/>
          <w:bCs/>
          <w:sz w:val="22"/>
          <w:szCs w:val="22"/>
        </w:rPr>
        <w:t xml:space="preserve"> </w:t>
      </w:r>
    </w:p>
    <w:p w14:paraId="21C8A046" w14:textId="77777777" w:rsidR="00B63F61" w:rsidRPr="005B5943" w:rsidRDefault="00B63F61" w:rsidP="00B63F61">
      <w:pPr>
        <w:jc w:val="both"/>
        <w:rPr>
          <w:rFonts w:asciiTheme="majorHAnsi" w:hAnsiTheme="majorHAnsi" w:cs="Arial"/>
          <w:bCs/>
          <w:sz w:val="22"/>
          <w:szCs w:val="22"/>
        </w:rPr>
      </w:pPr>
    </w:p>
    <w:p w14:paraId="28B9618B" w14:textId="77777777" w:rsidR="00B63F61" w:rsidRPr="0074038C" w:rsidRDefault="00B63F61" w:rsidP="00B63F61">
      <w:pPr>
        <w:jc w:val="both"/>
        <w:rPr>
          <w:rFonts w:asciiTheme="majorHAnsi" w:hAnsiTheme="majorHAnsi" w:cs="Arial"/>
          <w:bCs/>
          <w:sz w:val="22"/>
          <w:szCs w:val="22"/>
        </w:rPr>
      </w:pPr>
      <w:r w:rsidRPr="008710E2">
        <w:rPr>
          <w:rFonts w:asciiTheme="majorHAnsi" w:hAnsiTheme="majorHAnsi" w:cs="Arial"/>
          <w:bCs/>
          <w:sz w:val="22"/>
          <w:szCs w:val="22"/>
        </w:rPr>
        <w:t>Para establecer la demarcación territorial de los distritos electorales uninominales deberá tomarse en consideración, cuando sea factible, la ubicación de los pueblos y com</w:t>
      </w:r>
      <w:r w:rsidRPr="0074038C">
        <w:rPr>
          <w:rFonts w:asciiTheme="majorHAnsi" w:hAnsiTheme="majorHAnsi" w:cs="Arial"/>
          <w:bCs/>
          <w:sz w:val="22"/>
          <w:szCs w:val="22"/>
        </w:rPr>
        <w:t>unidades indígenas, a fin de propiciar su participación política.</w:t>
      </w:r>
    </w:p>
    <w:p w14:paraId="6ADFC93E" w14:textId="77777777" w:rsidR="00B63F61" w:rsidRPr="00EC4DF9" w:rsidRDefault="00B63F61" w:rsidP="00B63F61">
      <w:pPr>
        <w:rPr>
          <w:rFonts w:asciiTheme="majorHAnsi" w:hAnsiTheme="majorHAnsi" w:cs="Arial"/>
          <w:b/>
          <w:bCs/>
          <w:sz w:val="22"/>
          <w:szCs w:val="22"/>
        </w:rPr>
      </w:pPr>
    </w:p>
    <w:p w14:paraId="26382EC2" w14:textId="77777777" w:rsidR="00B63F61" w:rsidRPr="006620FE" w:rsidRDefault="00B63F61" w:rsidP="00B63F61">
      <w:pPr>
        <w:rPr>
          <w:rFonts w:asciiTheme="majorHAnsi" w:hAnsiTheme="majorHAnsi" w:cs="Arial"/>
          <w:bCs/>
          <w:i/>
          <w:sz w:val="22"/>
          <w:szCs w:val="22"/>
        </w:rPr>
      </w:pPr>
      <w:r w:rsidRPr="006620FE">
        <w:rPr>
          <w:rFonts w:asciiTheme="majorHAnsi" w:hAnsiTheme="majorHAnsi" w:cs="Arial"/>
          <w:bCs/>
          <w:i/>
          <w:sz w:val="22"/>
          <w:szCs w:val="22"/>
        </w:rPr>
        <w:t>Código Federal De Instituciones y Procedimientos Electorales</w:t>
      </w:r>
    </w:p>
    <w:p w14:paraId="54669D38" w14:textId="77777777" w:rsidR="00B63F61" w:rsidRPr="001C4EBD" w:rsidRDefault="00B63F61" w:rsidP="00B63F61">
      <w:pPr>
        <w:jc w:val="both"/>
        <w:rPr>
          <w:rFonts w:asciiTheme="majorHAnsi" w:hAnsiTheme="majorHAnsi" w:cs="Arial"/>
          <w:bCs/>
          <w:i/>
          <w:sz w:val="22"/>
          <w:szCs w:val="22"/>
        </w:rPr>
      </w:pPr>
      <w:r w:rsidRPr="001C4EBD">
        <w:rPr>
          <w:rFonts w:asciiTheme="majorHAnsi" w:hAnsiTheme="majorHAnsi" w:cs="Arial"/>
          <w:bCs/>
          <w:i/>
          <w:sz w:val="22"/>
          <w:szCs w:val="22"/>
        </w:rPr>
        <w:t>Artículo 209</w:t>
      </w:r>
    </w:p>
    <w:p w14:paraId="7FAA57E3" w14:textId="77777777" w:rsidR="00B63F61" w:rsidRPr="001C4EBD" w:rsidRDefault="00B63F61" w:rsidP="00B63F61">
      <w:pPr>
        <w:jc w:val="both"/>
        <w:rPr>
          <w:rFonts w:asciiTheme="majorHAnsi" w:hAnsiTheme="majorHAnsi" w:cs="Arial"/>
          <w:bCs/>
          <w:sz w:val="22"/>
          <w:szCs w:val="22"/>
        </w:rPr>
      </w:pPr>
      <w:r w:rsidRPr="001C4EBD">
        <w:rPr>
          <w:rFonts w:asciiTheme="majorHAnsi" w:hAnsiTheme="majorHAnsi" w:cs="Arial"/>
          <w:bCs/>
          <w:sz w:val="22"/>
          <w:szCs w:val="22"/>
        </w:rPr>
        <w:t>2. Previo a que se inicie el proceso electoral el Consejo General del Instituto determinará el ámbito territorial de cada una de las cinco circunscripciones plurinominales, así como, en su caso, la demarcación territorial a que se refiere el artículo 53 de la Constitución.</w:t>
      </w:r>
    </w:p>
    <w:p w14:paraId="44FAAAE8" w14:textId="77777777" w:rsidR="00B63F61" w:rsidRPr="00052E78" w:rsidRDefault="00B63F61" w:rsidP="00B63F61">
      <w:pPr>
        <w:rPr>
          <w:rFonts w:asciiTheme="majorHAnsi" w:eastAsia="Calibri" w:hAnsiTheme="majorHAnsi" w:cs="Arial"/>
          <w:b/>
          <w:bCs/>
          <w:sz w:val="22"/>
          <w:szCs w:val="22"/>
        </w:rPr>
      </w:pPr>
    </w:p>
    <w:p w14:paraId="5F7B6178" w14:textId="77777777" w:rsidR="00B63F61" w:rsidRPr="00D10FE9" w:rsidRDefault="00B63F61" w:rsidP="00B63F61">
      <w:pPr>
        <w:rPr>
          <w:rFonts w:asciiTheme="majorHAnsi" w:eastAsia="Calibri" w:hAnsiTheme="majorHAnsi" w:cs="Arial"/>
          <w:bCs/>
          <w:i/>
          <w:sz w:val="22"/>
          <w:szCs w:val="22"/>
        </w:rPr>
      </w:pPr>
      <w:r w:rsidRPr="00D10FE9">
        <w:rPr>
          <w:rFonts w:asciiTheme="majorHAnsi" w:eastAsia="Calibri" w:hAnsiTheme="majorHAnsi" w:cs="Arial"/>
          <w:bCs/>
          <w:i/>
          <w:sz w:val="22"/>
          <w:szCs w:val="22"/>
        </w:rPr>
        <w:t>Acuerdo del Consejo General del Instituto Federal Electoral</w:t>
      </w:r>
      <w:r w:rsidRPr="00D10FE9">
        <w:rPr>
          <w:rFonts w:asciiTheme="majorHAnsi" w:hAnsiTheme="majorHAnsi" w:cs="Arial"/>
          <w:bCs/>
          <w:i/>
          <w:sz w:val="22"/>
          <w:szCs w:val="22"/>
        </w:rPr>
        <w:t xml:space="preserve"> </w:t>
      </w:r>
      <w:r w:rsidRPr="00D10FE9">
        <w:rPr>
          <w:rFonts w:asciiTheme="majorHAnsi" w:eastAsia="Calibri" w:hAnsiTheme="majorHAnsi" w:cs="Arial"/>
          <w:bCs/>
          <w:i/>
          <w:sz w:val="22"/>
          <w:szCs w:val="22"/>
        </w:rPr>
        <w:t>CG104/2004</w:t>
      </w:r>
    </w:p>
    <w:p w14:paraId="1B57149C" w14:textId="77777777" w:rsidR="00B63F61" w:rsidRPr="00D82E08" w:rsidRDefault="00B63F61" w:rsidP="00B63F61">
      <w:pPr>
        <w:rPr>
          <w:rFonts w:asciiTheme="majorHAnsi" w:hAnsiTheme="majorHAnsi" w:cs="Arial"/>
          <w:bCs/>
          <w:i/>
          <w:sz w:val="22"/>
          <w:szCs w:val="22"/>
        </w:rPr>
      </w:pPr>
    </w:p>
    <w:p w14:paraId="76BE5A3E" w14:textId="77777777" w:rsidR="00B63F61" w:rsidRPr="00E1159B" w:rsidRDefault="00B63F61" w:rsidP="00B63F61">
      <w:pPr>
        <w:pStyle w:val="BodyText"/>
        <w:spacing w:line="280" w:lineRule="exact"/>
        <w:rPr>
          <w:rFonts w:asciiTheme="majorHAnsi" w:hAnsiTheme="majorHAnsi"/>
          <w:bCs/>
          <w:sz w:val="22"/>
          <w:szCs w:val="22"/>
        </w:rPr>
      </w:pPr>
      <w:r w:rsidRPr="006C7663">
        <w:rPr>
          <w:rFonts w:asciiTheme="majorHAnsi" w:hAnsiTheme="majorHAnsi"/>
          <w:bCs/>
          <w:sz w:val="22"/>
          <w:szCs w:val="22"/>
        </w:rPr>
        <w:t>Acuerdo del Consejo General del Instituto Federal Electoral por el que se aprueban los criterios y consideraciones operativas que se utilizarán en la formulación de los proyectos de división del territorio nacional en trescientos distritos electorales federales uninominales, así como la creación del Comité Técnico para el seguimie</w:t>
      </w:r>
      <w:r w:rsidRPr="00E1159B">
        <w:rPr>
          <w:rFonts w:asciiTheme="majorHAnsi" w:hAnsiTheme="majorHAnsi"/>
          <w:bCs/>
          <w:sz w:val="22"/>
          <w:szCs w:val="22"/>
        </w:rPr>
        <w:t>nto y evaluación de los trabajos de distritación.</w:t>
      </w:r>
    </w:p>
    <w:p w14:paraId="7F98F7DA" w14:textId="77777777" w:rsidR="00B63F61" w:rsidRPr="00DA339E" w:rsidRDefault="00B63F61" w:rsidP="00B63F61">
      <w:pPr>
        <w:pStyle w:val="BodyText"/>
        <w:spacing w:line="280" w:lineRule="exact"/>
        <w:rPr>
          <w:rFonts w:asciiTheme="majorHAnsi" w:hAnsiTheme="majorHAnsi"/>
          <w:bCs/>
          <w:sz w:val="22"/>
          <w:szCs w:val="22"/>
        </w:rPr>
      </w:pPr>
    </w:p>
    <w:p w14:paraId="2A6965CD" w14:textId="77777777" w:rsidR="00B63F61" w:rsidRPr="006D426F" w:rsidRDefault="00B63F61" w:rsidP="00B63F61">
      <w:pPr>
        <w:spacing w:line="280" w:lineRule="exact"/>
        <w:jc w:val="both"/>
        <w:rPr>
          <w:rFonts w:asciiTheme="majorHAnsi" w:eastAsia="Calibri" w:hAnsiTheme="majorHAnsi" w:cs="Arial"/>
          <w:b/>
          <w:sz w:val="22"/>
          <w:szCs w:val="22"/>
        </w:rPr>
      </w:pPr>
      <w:r w:rsidRPr="006D426F">
        <w:rPr>
          <w:rFonts w:asciiTheme="majorHAnsi" w:eastAsia="Calibri" w:hAnsiTheme="majorHAnsi" w:cs="Arial"/>
          <w:i/>
          <w:sz w:val="22"/>
          <w:szCs w:val="22"/>
        </w:rPr>
        <w:t>OCTAVO</w:t>
      </w:r>
      <w:r w:rsidRPr="006D426F">
        <w:rPr>
          <w:rFonts w:asciiTheme="majorHAnsi" w:eastAsia="Calibri" w:hAnsiTheme="majorHAnsi" w:cs="Arial"/>
          <w:b/>
          <w:sz w:val="22"/>
          <w:szCs w:val="22"/>
        </w:rPr>
        <w:t xml:space="preserve">. </w:t>
      </w:r>
    </w:p>
    <w:p w14:paraId="287329D6" w14:textId="77777777" w:rsidR="00B63F61" w:rsidRPr="006D426F" w:rsidRDefault="00B63F61" w:rsidP="00B63F61">
      <w:pPr>
        <w:spacing w:line="280" w:lineRule="exact"/>
        <w:jc w:val="both"/>
        <w:rPr>
          <w:rFonts w:asciiTheme="majorHAnsi" w:eastAsia="Calibri" w:hAnsiTheme="majorHAnsi" w:cs="Arial"/>
          <w:b/>
          <w:sz w:val="22"/>
          <w:szCs w:val="22"/>
        </w:rPr>
      </w:pPr>
    </w:p>
    <w:p w14:paraId="6518D1B4" w14:textId="77777777" w:rsidR="00B63F61" w:rsidRPr="006D426F" w:rsidRDefault="00B63F61" w:rsidP="00B63F61">
      <w:pPr>
        <w:spacing w:line="280" w:lineRule="exact"/>
        <w:jc w:val="both"/>
        <w:rPr>
          <w:rFonts w:asciiTheme="majorHAnsi" w:eastAsia="Calibri" w:hAnsiTheme="majorHAnsi" w:cs="Arial"/>
          <w:sz w:val="22"/>
          <w:szCs w:val="22"/>
        </w:rPr>
      </w:pPr>
      <w:r w:rsidRPr="006D426F">
        <w:rPr>
          <w:rFonts w:asciiTheme="majorHAnsi" w:eastAsia="Calibri" w:hAnsiTheme="majorHAnsi" w:cs="Arial"/>
          <w:sz w:val="22"/>
          <w:szCs w:val="22"/>
        </w:rPr>
        <w:t xml:space="preserve">La </w:t>
      </w:r>
      <w:proofErr w:type="spellStart"/>
      <w:r w:rsidRPr="006D426F">
        <w:rPr>
          <w:rFonts w:asciiTheme="majorHAnsi" w:eastAsia="Calibri" w:hAnsiTheme="majorHAnsi" w:cs="Arial"/>
          <w:sz w:val="22"/>
          <w:szCs w:val="22"/>
        </w:rPr>
        <w:t>distritación</w:t>
      </w:r>
      <w:proofErr w:type="spellEnd"/>
      <w:r w:rsidRPr="006D426F">
        <w:rPr>
          <w:rFonts w:asciiTheme="majorHAnsi" w:eastAsia="Calibri" w:hAnsiTheme="majorHAnsi" w:cs="Arial"/>
          <w:sz w:val="22"/>
          <w:szCs w:val="22"/>
        </w:rPr>
        <w:t xml:space="preserve"> resultante de la aplicación de los criterios contenidos en </w:t>
      </w:r>
      <w:r w:rsidRPr="006D426F">
        <w:rPr>
          <w:rFonts w:asciiTheme="majorHAnsi" w:eastAsia="Calibri" w:hAnsiTheme="majorHAnsi" w:cs="Arial"/>
          <w:spacing w:val="4"/>
          <w:sz w:val="22"/>
          <w:szCs w:val="22"/>
        </w:rPr>
        <w:t>el presente Acuerdo, se empleará durante los procesos electorales 2005–2006 y</w:t>
      </w:r>
      <w:r w:rsidRPr="006D426F">
        <w:rPr>
          <w:rFonts w:asciiTheme="majorHAnsi" w:eastAsia="Calibri" w:hAnsiTheme="majorHAnsi" w:cs="Arial"/>
          <w:sz w:val="22"/>
          <w:szCs w:val="22"/>
        </w:rPr>
        <w:t xml:space="preserve"> 2008–2009. Una vez publicados los resultados definitivos del Censo General de Población y Vivienda 2010, el Consejo General del Instituto Federal Electoral, iniciará los estudios y proyectos conducentes para una nueva distribución de los 300 distritos electorales federales uninominales del país.</w:t>
      </w:r>
    </w:p>
    <w:p w14:paraId="0431D3DD" w14:textId="77777777" w:rsidR="00B63F61" w:rsidRPr="006D426F" w:rsidRDefault="00B63F61" w:rsidP="00B63F61">
      <w:pPr>
        <w:jc w:val="both"/>
        <w:rPr>
          <w:rFonts w:asciiTheme="majorHAnsi" w:hAnsiTheme="majorHAnsi" w:cs="Arial"/>
          <w:b/>
          <w:bCs/>
          <w:sz w:val="22"/>
          <w:szCs w:val="22"/>
        </w:rPr>
      </w:pPr>
    </w:p>
    <w:p w14:paraId="0699873A" w14:textId="77777777" w:rsidR="00B63F61" w:rsidRPr="006D426F" w:rsidRDefault="00B63F61" w:rsidP="00B63F61">
      <w:pPr>
        <w:jc w:val="both"/>
        <w:rPr>
          <w:rFonts w:asciiTheme="majorHAnsi" w:eastAsia="Calibri" w:hAnsiTheme="majorHAnsi" w:cs="Arial"/>
          <w:bCs/>
          <w:i/>
          <w:sz w:val="22"/>
          <w:szCs w:val="22"/>
        </w:rPr>
      </w:pPr>
      <w:r w:rsidRPr="006D426F">
        <w:rPr>
          <w:rFonts w:asciiTheme="majorHAnsi" w:eastAsia="Calibri" w:hAnsiTheme="majorHAnsi" w:cs="Arial"/>
          <w:bCs/>
          <w:i/>
          <w:sz w:val="22"/>
          <w:szCs w:val="22"/>
        </w:rPr>
        <w:t>Acuerdo del Consejo General del Instituto Federal Electoral</w:t>
      </w:r>
      <w:r w:rsidRPr="006D426F">
        <w:rPr>
          <w:rFonts w:asciiTheme="majorHAnsi" w:hAnsiTheme="majorHAnsi" w:cs="Arial"/>
          <w:bCs/>
          <w:i/>
          <w:sz w:val="22"/>
          <w:szCs w:val="22"/>
        </w:rPr>
        <w:t xml:space="preserve"> </w:t>
      </w:r>
      <w:r w:rsidRPr="006D426F">
        <w:rPr>
          <w:rFonts w:asciiTheme="majorHAnsi" w:eastAsia="Calibri" w:hAnsiTheme="majorHAnsi" w:cs="Arial"/>
          <w:bCs/>
          <w:i/>
          <w:sz w:val="22"/>
          <w:szCs w:val="22"/>
        </w:rPr>
        <w:t>CG183/2004</w:t>
      </w:r>
    </w:p>
    <w:p w14:paraId="4AE5698D" w14:textId="77777777" w:rsidR="00B63F61" w:rsidRPr="006D426F" w:rsidRDefault="00B63F61" w:rsidP="00B63F61">
      <w:pPr>
        <w:jc w:val="both"/>
        <w:rPr>
          <w:rFonts w:asciiTheme="majorHAnsi" w:eastAsia="Calibri" w:hAnsiTheme="majorHAnsi" w:cs="Arial"/>
          <w:bCs/>
          <w:i/>
          <w:sz w:val="22"/>
          <w:szCs w:val="22"/>
        </w:rPr>
      </w:pPr>
    </w:p>
    <w:p w14:paraId="5E0F29E0" w14:textId="77777777" w:rsidR="00B63F61" w:rsidRPr="006D426F" w:rsidRDefault="00B63F61" w:rsidP="00B63F61">
      <w:pPr>
        <w:jc w:val="both"/>
        <w:rPr>
          <w:rFonts w:asciiTheme="majorHAnsi" w:eastAsia="Calibri" w:hAnsiTheme="majorHAnsi" w:cs="Arial"/>
          <w:bCs/>
          <w:sz w:val="22"/>
          <w:szCs w:val="22"/>
        </w:rPr>
      </w:pPr>
      <w:r w:rsidRPr="006D426F">
        <w:rPr>
          <w:rFonts w:asciiTheme="majorHAnsi" w:eastAsia="Calibri" w:hAnsiTheme="majorHAnsi" w:cs="Arial"/>
          <w:bCs/>
          <w:sz w:val="22"/>
          <w:szCs w:val="22"/>
        </w:rPr>
        <w:lastRenderedPageBreak/>
        <w:t xml:space="preserve">Acuerdo del Consejo General del Instituto Federal Electoral, por el que se amplía el término para el cumplimiento del programa relativo a las actividades para la realización de los trabajos de </w:t>
      </w:r>
      <w:proofErr w:type="spellStart"/>
      <w:r w:rsidRPr="006D426F">
        <w:rPr>
          <w:rFonts w:asciiTheme="majorHAnsi" w:eastAsia="Calibri" w:hAnsiTheme="majorHAnsi" w:cs="Arial"/>
          <w:bCs/>
          <w:sz w:val="22"/>
          <w:szCs w:val="22"/>
        </w:rPr>
        <w:t>distritación</w:t>
      </w:r>
      <w:proofErr w:type="spellEnd"/>
      <w:r w:rsidRPr="006D426F">
        <w:rPr>
          <w:rFonts w:asciiTheme="majorHAnsi" w:eastAsia="Calibri" w:hAnsiTheme="majorHAnsi" w:cs="Arial"/>
          <w:bCs/>
          <w:sz w:val="22"/>
          <w:szCs w:val="22"/>
        </w:rPr>
        <w:t xml:space="preserve"> a que se refiere el punto quinto del Acuerdo CG104/2004.</w:t>
      </w:r>
    </w:p>
    <w:p w14:paraId="06C6668C" w14:textId="77777777" w:rsidR="00B63F61" w:rsidRPr="006D426F" w:rsidRDefault="00B63F61" w:rsidP="00B63F61">
      <w:pPr>
        <w:jc w:val="both"/>
        <w:rPr>
          <w:rFonts w:asciiTheme="majorHAnsi" w:hAnsiTheme="majorHAnsi" w:cs="Arial"/>
          <w:bCs/>
          <w:sz w:val="22"/>
          <w:szCs w:val="22"/>
        </w:rPr>
      </w:pPr>
    </w:p>
    <w:p w14:paraId="0458B91E" w14:textId="77777777" w:rsidR="00B63F61" w:rsidRPr="006D426F" w:rsidRDefault="00B63F61" w:rsidP="00B63F61">
      <w:pPr>
        <w:jc w:val="both"/>
        <w:rPr>
          <w:rFonts w:asciiTheme="majorHAnsi" w:hAnsiTheme="majorHAnsi" w:cs="Arial"/>
          <w:bCs/>
          <w:i/>
          <w:sz w:val="22"/>
          <w:szCs w:val="22"/>
        </w:rPr>
      </w:pPr>
      <w:r w:rsidRPr="006D426F">
        <w:rPr>
          <w:rFonts w:asciiTheme="majorHAnsi" w:hAnsiTheme="majorHAnsi" w:cs="Arial"/>
          <w:bCs/>
          <w:i/>
          <w:sz w:val="22"/>
          <w:szCs w:val="22"/>
        </w:rPr>
        <w:t>Acuerdo del Consejo General del Instituto Federal Electoral CG28/2005</w:t>
      </w:r>
    </w:p>
    <w:p w14:paraId="5AC26679" w14:textId="77777777" w:rsidR="00B63F61" w:rsidRPr="006D426F" w:rsidRDefault="00B63F61" w:rsidP="00B63F61">
      <w:pPr>
        <w:jc w:val="both"/>
        <w:rPr>
          <w:rFonts w:asciiTheme="majorHAnsi" w:hAnsiTheme="majorHAnsi" w:cs="Arial"/>
          <w:bCs/>
          <w:i/>
          <w:sz w:val="22"/>
          <w:szCs w:val="22"/>
        </w:rPr>
      </w:pPr>
    </w:p>
    <w:p w14:paraId="6EE22119" w14:textId="77777777" w:rsidR="00B63F61" w:rsidRPr="006D426F" w:rsidRDefault="00B63F61" w:rsidP="00B63F61">
      <w:pPr>
        <w:jc w:val="both"/>
        <w:rPr>
          <w:rFonts w:asciiTheme="majorHAnsi" w:hAnsiTheme="majorHAnsi" w:cs="Arial"/>
          <w:bCs/>
          <w:sz w:val="22"/>
          <w:szCs w:val="22"/>
        </w:rPr>
      </w:pPr>
      <w:r w:rsidRPr="006D426F">
        <w:rPr>
          <w:rFonts w:asciiTheme="majorHAnsi" w:hAnsiTheme="majorHAnsi" w:cs="Arial"/>
          <w:bCs/>
          <w:sz w:val="22"/>
          <w:szCs w:val="22"/>
        </w:rPr>
        <w:t>Acuerdo del Consejo General del Instituto Federal Electoral por el que se establece la demarcación territorial de los trescientos distritos electorales federales uninominales en que se divide el país para su utilización en los procesos electorales federales 2005-2006 y 2008-2009.</w:t>
      </w:r>
    </w:p>
    <w:p w14:paraId="741CA08F" w14:textId="77777777" w:rsidR="00B63F61" w:rsidRPr="006D426F" w:rsidRDefault="00B63F61" w:rsidP="00B63F61">
      <w:pPr>
        <w:jc w:val="both"/>
        <w:rPr>
          <w:rFonts w:asciiTheme="majorHAnsi" w:hAnsiTheme="majorHAnsi" w:cs="Arial"/>
          <w:b/>
          <w:bCs/>
          <w:sz w:val="22"/>
          <w:szCs w:val="22"/>
        </w:rPr>
      </w:pPr>
    </w:p>
    <w:p w14:paraId="09487E1F" w14:textId="77777777" w:rsidR="00B63F61" w:rsidRPr="006D426F" w:rsidRDefault="00B63F61" w:rsidP="00B63F61">
      <w:pPr>
        <w:jc w:val="both"/>
        <w:rPr>
          <w:rFonts w:asciiTheme="majorHAnsi" w:hAnsiTheme="majorHAnsi" w:cs="Arial"/>
          <w:bCs/>
          <w:i/>
          <w:sz w:val="22"/>
          <w:szCs w:val="22"/>
        </w:rPr>
      </w:pPr>
      <w:r w:rsidRPr="006D426F">
        <w:rPr>
          <w:rFonts w:asciiTheme="majorHAnsi" w:hAnsiTheme="majorHAnsi" w:cs="Arial"/>
          <w:bCs/>
          <w:i/>
          <w:sz w:val="22"/>
          <w:szCs w:val="22"/>
        </w:rPr>
        <w:t>Acuerdo del Consejo General del Instituto Federal Electoral CG268/2011</w:t>
      </w:r>
    </w:p>
    <w:p w14:paraId="3D1B1B97" w14:textId="77777777" w:rsidR="00B63F61" w:rsidRPr="006D426F" w:rsidRDefault="00B63F61" w:rsidP="00B63F61">
      <w:pPr>
        <w:jc w:val="both"/>
        <w:rPr>
          <w:rFonts w:asciiTheme="majorHAnsi" w:hAnsiTheme="majorHAnsi" w:cs="Arial"/>
          <w:bCs/>
          <w:i/>
          <w:sz w:val="22"/>
          <w:szCs w:val="22"/>
        </w:rPr>
      </w:pPr>
    </w:p>
    <w:p w14:paraId="53FE4FC3" w14:textId="77777777" w:rsidR="00B63F61" w:rsidRPr="006D426F" w:rsidRDefault="00B63F61" w:rsidP="00B63F61">
      <w:pPr>
        <w:jc w:val="both"/>
        <w:rPr>
          <w:rFonts w:asciiTheme="majorHAnsi" w:hAnsiTheme="majorHAnsi" w:cs="Arial"/>
          <w:bCs/>
          <w:sz w:val="22"/>
          <w:szCs w:val="22"/>
        </w:rPr>
      </w:pPr>
      <w:r w:rsidRPr="006D426F">
        <w:rPr>
          <w:rFonts w:asciiTheme="majorHAnsi" w:hAnsiTheme="majorHAnsi" w:cs="Arial"/>
          <w:bCs/>
          <w:sz w:val="22"/>
          <w:szCs w:val="22"/>
        </w:rPr>
        <w:t xml:space="preserve">Acuerdo del Consejo General del Instituto Federal Electoral, por el que se aprueba mantener los trescientos distritos electorales federales uninominales en que se divide el país, su respectiva cabecera distrital, el ámbito territorial y las cabeceras de las cinco circunscripciones plurinominales que servirán para la realización de la jornada electoral federal del 1 de julio de 2012, tal y como fue integrada en los </w:t>
      </w:r>
      <w:r w:rsidRPr="006D426F">
        <w:rPr>
          <w:rFonts w:asciiTheme="majorHAnsi" w:hAnsiTheme="majorHAnsi" w:cs="Arial"/>
          <w:sz w:val="22"/>
          <w:szCs w:val="22"/>
        </w:rPr>
        <w:t xml:space="preserve">procesos electorales federales 2005-2006 y 2008-2009, así  como </w:t>
      </w:r>
      <w:r w:rsidRPr="006D426F">
        <w:rPr>
          <w:rFonts w:asciiTheme="majorHAnsi" w:hAnsiTheme="majorHAnsi" w:cs="Arial"/>
          <w:bCs/>
          <w:sz w:val="22"/>
          <w:szCs w:val="22"/>
        </w:rPr>
        <w:t>el número de diputados elegibles por el principio de representación proporcional</w:t>
      </w:r>
    </w:p>
    <w:p w14:paraId="5E46D8DC" w14:textId="77777777" w:rsidR="00B63F61" w:rsidRPr="006D426F" w:rsidRDefault="00B63F61" w:rsidP="0024172A">
      <w:pPr>
        <w:pStyle w:val="Heading2"/>
        <w:jc w:val="both"/>
        <w:rPr>
          <w:rFonts w:asciiTheme="majorHAnsi" w:hAnsiTheme="majorHAnsi"/>
          <w:sz w:val="22"/>
          <w:szCs w:val="22"/>
          <w:lang w:val="es-ES_tradnl"/>
        </w:rPr>
      </w:pPr>
    </w:p>
    <w:p w14:paraId="5EFA54C6" w14:textId="77777777" w:rsidR="00567CB0" w:rsidRPr="006D426F" w:rsidRDefault="00567CB0">
      <w:pPr>
        <w:rPr>
          <w:rFonts w:asciiTheme="majorHAnsi" w:hAnsiTheme="majorHAnsi"/>
        </w:rPr>
      </w:pPr>
    </w:p>
    <w:sectPr w:rsidR="00567CB0" w:rsidRPr="006D426F" w:rsidSect="00037696">
      <w:footerReference w:type="even" r:id="rId79"/>
      <w:footerReference w:type="default" r:id="rId80"/>
      <w:pgSz w:w="11900" w:h="16840"/>
      <w:pgMar w:top="993" w:right="1202" w:bottom="567" w:left="1179" w:header="720" w:footer="720" w:gutter="0"/>
      <w:cols w:space="708"/>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Alejandro Trelles" w:date="2012-10-14T18:50:00Z" w:initials="AT">
    <w:p w14:paraId="11231D5D" w14:textId="056C81FC" w:rsidR="00B42C26" w:rsidRPr="00451478" w:rsidRDefault="00B42C26">
      <w:pPr>
        <w:pStyle w:val="CommentText"/>
        <w:rPr>
          <w:lang w:val="en-US"/>
        </w:rPr>
      </w:pPr>
      <w:r w:rsidRPr="00451478">
        <w:rPr>
          <w:rStyle w:val="CommentReference"/>
          <w:lang w:val="en-US"/>
        </w:rPr>
        <w:annotationRef/>
      </w:r>
      <w:r w:rsidRPr="00451478">
        <w:rPr>
          <w:lang w:val="en-US"/>
        </w:rPr>
        <w:t>The structure of the document remain</w:t>
      </w:r>
      <w:r>
        <w:rPr>
          <w:lang w:val="en-US"/>
        </w:rPr>
        <w:t>s</w:t>
      </w:r>
      <w:r w:rsidRPr="00451478">
        <w:rPr>
          <w:lang w:val="en-US"/>
        </w:rPr>
        <w:t xml:space="preserve"> pretty much the same, except for a brief description in section II. </w:t>
      </w:r>
      <w:proofErr w:type="gramStart"/>
      <w:r w:rsidRPr="00451478">
        <w:rPr>
          <w:lang w:val="en-US"/>
        </w:rPr>
        <w:t>b</w:t>
      </w:r>
      <w:proofErr w:type="gramEnd"/>
      <w:r w:rsidRPr="00451478">
        <w:rPr>
          <w:lang w:val="en-US"/>
        </w:rPr>
        <w:t xml:space="preserve">, and in </w:t>
      </w:r>
      <w:proofErr w:type="spellStart"/>
      <w:r w:rsidRPr="00451478">
        <w:rPr>
          <w:lang w:val="en-US"/>
        </w:rPr>
        <w:t>III.c.ii</w:t>
      </w:r>
      <w:proofErr w:type="spellEnd"/>
      <w:r w:rsidRPr="00451478">
        <w:rPr>
          <w:lang w:val="en-US"/>
        </w:rPr>
        <w:t>,</w:t>
      </w:r>
    </w:p>
  </w:comment>
  <w:comment w:id="37" w:author="Alejandro Trelles" w:date="2012-10-15T21:52:00Z" w:initials="AT">
    <w:p w14:paraId="7E93CD76" w14:textId="23CF0E86" w:rsidR="00B42C26" w:rsidRPr="00451478" w:rsidRDefault="00B42C26">
      <w:pPr>
        <w:pStyle w:val="CommentText"/>
        <w:rPr>
          <w:lang w:val="en-US"/>
        </w:rPr>
      </w:pPr>
      <w:ins w:id="40" w:author="Alejandro Trelles" w:date="2012-10-14T18:27:00Z">
        <w:r w:rsidRPr="00451478">
          <w:rPr>
            <w:rStyle w:val="CommentReference"/>
            <w:lang w:val="en-US"/>
          </w:rPr>
          <w:annotationRef/>
        </w:r>
      </w:ins>
      <w:r w:rsidRPr="00451478">
        <w:rPr>
          <w:lang w:val="en-US"/>
        </w:rPr>
        <w:t xml:space="preserve">We need to do some research of redistricting at the local level. Maybe Eric </w:t>
      </w:r>
      <w:proofErr w:type="spellStart"/>
      <w:r w:rsidRPr="00451478">
        <w:rPr>
          <w:lang w:val="en-US"/>
        </w:rPr>
        <w:t>Magar</w:t>
      </w:r>
      <w:proofErr w:type="spellEnd"/>
      <w:r w:rsidRPr="00451478">
        <w:rPr>
          <w:lang w:val="en-US"/>
        </w:rPr>
        <w:t xml:space="preserve"> could help us out a bit here and </w:t>
      </w:r>
      <w:r>
        <w:rPr>
          <w:lang w:val="en-US"/>
        </w:rPr>
        <w:t>le</w:t>
      </w:r>
      <w:r w:rsidRPr="00451478">
        <w:rPr>
          <w:lang w:val="en-US"/>
        </w:rPr>
        <w:t>t</w:t>
      </w:r>
      <w:r>
        <w:rPr>
          <w:lang w:val="en-US"/>
        </w:rPr>
        <w:t xml:space="preserve"> </w:t>
      </w:r>
      <w:r w:rsidRPr="00451478">
        <w:rPr>
          <w:lang w:val="en-US"/>
        </w:rPr>
        <w:t>us know if someone has done some research of redistricting at the local level.</w:t>
      </w:r>
      <w:r>
        <w:rPr>
          <w:lang w:val="en-US"/>
        </w:rPr>
        <w:t xml:space="preserve"> We need do something very similar to the 2004 McDonald paper for the State level in Mexico. To the best of my knowledge, this has not been done. I would be happy to do so… </w:t>
      </w:r>
    </w:p>
  </w:comment>
  <w:comment w:id="51" w:author="Alejandro Trelles" w:date="2012-10-14T19:45:00Z" w:initials="AT">
    <w:p w14:paraId="00047FB5" w14:textId="1AF8DFD0" w:rsidR="00B42C26" w:rsidRPr="00495CB5" w:rsidRDefault="00B42C26">
      <w:pPr>
        <w:pStyle w:val="CommentText"/>
        <w:rPr>
          <w:lang w:val="en-US"/>
        </w:rPr>
      </w:pPr>
      <w:r w:rsidRPr="00495CB5">
        <w:rPr>
          <w:rStyle w:val="CommentReference"/>
          <w:lang w:val="en-US"/>
        </w:rPr>
        <w:annotationRef/>
      </w:r>
      <w:r w:rsidRPr="00495CB5">
        <w:rPr>
          <w:lang w:val="en-US"/>
        </w:rPr>
        <w:t>Could you help me with some references for the idea of community mapping?</w:t>
      </w:r>
      <w:r>
        <w:rPr>
          <w:lang w:val="en-US"/>
        </w:rPr>
        <w:t xml:space="preserve"> I used tentatively a link to </w:t>
      </w:r>
      <w:proofErr w:type="spellStart"/>
      <w:r>
        <w:rPr>
          <w:lang w:val="en-US"/>
        </w:rPr>
        <w:t>azaeva</w:t>
      </w:r>
      <w:proofErr w:type="spellEnd"/>
      <w:r>
        <w:rPr>
          <w:lang w:val="en-US"/>
        </w:rPr>
        <w:t xml:space="preserve"> website. </w:t>
      </w:r>
    </w:p>
  </w:comment>
  <w:comment w:id="65" w:author="Alejandro Trelles" w:date="2012-10-14T21:25:00Z" w:initials="AT">
    <w:p w14:paraId="677695FC" w14:textId="77777777" w:rsidR="00B42C26" w:rsidRPr="00451478" w:rsidRDefault="00B42C26" w:rsidP="00821137">
      <w:pPr>
        <w:pStyle w:val="CommentText"/>
        <w:rPr>
          <w:lang w:val="en-US"/>
        </w:rPr>
      </w:pPr>
      <w:r w:rsidRPr="00451478">
        <w:rPr>
          <w:rStyle w:val="CommentReference"/>
          <w:lang w:val="en-US"/>
        </w:rPr>
        <w:annotationRef/>
      </w:r>
      <w:r w:rsidRPr="00451478">
        <w:rPr>
          <w:lang w:val="en-US"/>
        </w:rPr>
        <w:t xml:space="preserve">We need to do some research of redistricting at the local level. Maybe Eric </w:t>
      </w:r>
      <w:proofErr w:type="spellStart"/>
      <w:r w:rsidRPr="00451478">
        <w:rPr>
          <w:lang w:val="en-US"/>
        </w:rPr>
        <w:t>Magar</w:t>
      </w:r>
      <w:proofErr w:type="spellEnd"/>
      <w:r w:rsidRPr="00451478">
        <w:rPr>
          <w:lang w:val="en-US"/>
        </w:rPr>
        <w:t xml:space="preserve"> could help us out a bit here and </w:t>
      </w:r>
      <w:r>
        <w:rPr>
          <w:lang w:val="en-US"/>
        </w:rPr>
        <w:t>le</w:t>
      </w:r>
      <w:r w:rsidRPr="00451478">
        <w:rPr>
          <w:lang w:val="en-US"/>
        </w:rPr>
        <w:t>t</w:t>
      </w:r>
      <w:r>
        <w:rPr>
          <w:lang w:val="en-US"/>
        </w:rPr>
        <w:t xml:space="preserve"> </w:t>
      </w:r>
      <w:r w:rsidRPr="00451478">
        <w:rPr>
          <w:lang w:val="en-US"/>
        </w:rPr>
        <w:t>us know if someone has done some research of redistricting at the local level.</w:t>
      </w:r>
      <w:r>
        <w:rPr>
          <w:lang w:val="en-US"/>
        </w:rPr>
        <w:t xml:space="preserve"> We need do something very similar to the 2004 McDonald paper for the State level in Mexico. To the best of my knowledge, this has not been done. I would be happy to do so…</w:t>
      </w:r>
    </w:p>
  </w:comment>
  <w:comment w:id="123" w:author="Alejandro Trelles" w:date="2012-10-16T00:18:00Z" w:initials="AT">
    <w:p w14:paraId="2BA0EA89" w14:textId="365FDDB8" w:rsidR="00B42C26" w:rsidRDefault="00B42C26">
      <w:pPr>
        <w:pStyle w:val="CommentText"/>
      </w:pPr>
      <w:ins w:id="126" w:author="Alejandro Trelles" w:date="2012-10-16T00:18:00Z">
        <w:r>
          <w:rPr>
            <w:rStyle w:val="CommentReference"/>
          </w:rPr>
          <w:annotationRef/>
        </w:r>
      </w:ins>
      <w:proofErr w:type="spellStart"/>
      <w:r>
        <w:t>Need</w:t>
      </w:r>
      <w:proofErr w:type="spellEnd"/>
      <w:r>
        <w:t xml:space="preserve"> a </w:t>
      </w:r>
      <w:proofErr w:type="spellStart"/>
      <w:r>
        <w:t>reference</w:t>
      </w:r>
      <w:proofErr w:type="spellEnd"/>
      <w:r>
        <w:t xml:space="preserve"> </w:t>
      </w:r>
      <w:proofErr w:type="spellStart"/>
      <w:r>
        <w:t>here</w:t>
      </w:r>
      <w:proofErr w:type="spellEnd"/>
      <w:r>
        <w:t>…</w:t>
      </w:r>
    </w:p>
  </w:comment>
  <w:comment w:id="255" w:author="Alejandro Trelles" w:date="2012-10-16T02:21:00Z" w:initials="AT">
    <w:p w14:paraId="601E0FBB" w14:textId="323E189B" w:rsidR="00B42C26" w:rsidRPr="001C4EBD" w:rsidRDefault="00B42C26">
      <w:pPr>
        <w:pStyle w:val="CommentText"/>
        <w:rPr>
          <w:lang w:val="en-US"/>
        </w:rPr>
      </w:pPr>
      <w:ins w:id="280" w:author="Alejandro Trelles" w:date="2012-10-16T02:20:00Z">
        <w:r w:rsidRPr="001C4EBD">
          <w:rPr>
            <w:rStyle w:val="CommentReference"/>
            <w:lang w:val="en-US"/>
          </w:rPr>
          <w:annotationRef/>
        </w:r>
      </w:ins>
      <w:r w:rsidRPr="001C4EBD">
        <w:rPr>
          <w:lang w:val="en-US"/>
        </w:rPr>
        <w:t xml:space="preserve">I need your feedback </w:t>
      </w:r>
      <w:r>
        <w:rPr>
          <w:lang w:val="en-US"/>
        </w:rPr>
        <w:t>i</w:t>
      </w:r>
      <w:r w:rsidRPr="001C4EBD">
        <w:rPr>
          <w:lang w:val="en-US"/>
        </w:rPr>
        <w:t>n this two paragraphs… They are very important and the main reason of implementing the Project at the state level…</w:t>
      </w:r>
    </w:p>
  </w:comment>
  <w:comment w:id="285" w:author="Alejandro Trelles" w:date="2012-10-16T20:39:00Z" w:initials="AT">
    <w:p w14:paraId="61BC5DAF" w14:textId="77777777" w:rsidR="00B42C26" w:rsidRPr="008F6D5F" w:rsidRDefault="00B42C26" w:rsidP="00DA07BC">
      <w:pPr>
        <w:pStyle w:val="CommentText"/>
        <w:rPr>
          <w:lang w:val="en-US"/>
        </w:rPr>
      </w:pPr>
      <w:r w:rsidRPr="008F6D5F">
        <w:rPr>
          <w:rStyle w:val="CommentReference"/>
          <w:lang w:val="en-US"/>
        </w:rPr>
        <w:annotationRef/>
      </w:r>
      <w:r w:rsidRPr="008F6D5F">
        <w:rPr>
          <w:lang w:val="en-US"/>
        </w:rPr>
        <w:t>Can we be more specific about the results obtained in these processes? How can we highlight the contribution made by incorporating the PMP in each of these cases?</w:t>
      </w:r>
      <w:r>
        <w:rPr>
          <w:lang w:val="en-US"/>
        </w:rPr>
        <w:t xml:space="preserve"> Mention the recent award for DISTRICT </w:t>
      </w:r>
      <w:proofErr w:type="gramStart"/>
      <w:r>
        <w:rPr>
          <w:lang w:val="en-US"/>
        </w:rPr>
        <w:t>BUILDER !</w:t>
      </w:r>
      <w:proofErr w:type="gramEnd"/>
      <w:r>
        <w:rPr>
          <w:lang w:val="en-US"/>
        </w:rPr>
        <w:t>!!</w:t>
      </w:r>
    </w:p>
  </w:comment>
  <w:comment w:id="290" w:author="Alejandro Trelles" w:date="2012-10-14T23:09:00Z" w:initials="AT">
    <w:p w14:paraId="3C1331E8" w14:textId="546CE5A0" w:rsidR="00B42C26" w:rsidRPr="007F738D" w:rsidRDefault="00B42C26">
      <w:pPr>
        <w:pStyle w:val="CommentText"/>
        <w:rPr>
          <w:lang w:val="en-US"/>
        </w:rPr>
      </w:pPr>
      <w:ins w:id="296" w:author="Alejandro Trelles" w:date="2012-10-14T23:07:00Z">
        <w:r w:rsidRPr="007F738D">
          <w:rPr>
            <w:rStyle w:val="CommentReference"/>
            <w:lang w:val="en-US"/>
          </w:rPr>
          <w:annotationRef/>
        </w:r>
      </w:ins>
      <w:r w:rsidRPr="007F738D">
        <w:rPr>
          <w:lang w:val="en-US"/>
        </w:rPr>
        <w:t xml:space="preserve">This paragraph </w:t>
      </w:r>
      <w:r>
        <w:rPr>
          <w:lang w:val="en-US"/>
        </w:rPr>
        <w:t>relevant since it gives an example of how PMP could enhance IFEs results.</w:t>
      </w:r>
      <w:r w:rsidRPr="007F738D">
        <w:rPr>
          <w:lang w:val="en-US"/>
        </w:rPr>
        <w:t xml:space="preserve"> </w:t>
      </w:r>
    </w:p>
  </w:comment>
  <w:comment w:id="332" w:author="Alejandro Trelles" w:date="2012-10-16T02:56:00Z" w:initials="AT">
    <w:p w14:paraId="1E4D4E8A" w14:textId="199A184F" w:rsidR="00B42C26" w:rsidRPr="00E1159B" w:rsidRDefault="00B42C26">
      <w:pPr>
        <w:pStyle w:val="CommentText"/>
        <w:rPr>
          <w:lang w:val="en-US"/>
        </w:rPr>
      </w:pPr>
      <w:ins w:id="349" w:author="Alejandro Trelles" w:date="2012-10-16T02:55:00Z">
        <w:r w:rsidRPr="00E1159B">
          <w:rPr>
            <w:rStyle w:val="CommentReference"/>
            <w:lang w:val="en-US"/>
          </w:rPr>
          <w:annotationRef/>
        </w:r>
      </w:ins>
      <w:r w:rsidRPr="00E1159B">
        <w:rPr>
          <w:lang w:val="en-US"/>
        </w:rPr>
        <w:t xml:space="preserve">This point is relevant since it includes indigenous communities in Mexico. </w:t>
      </w:r>
    </w:p>
  </w:comment>
  <w:comment w:id="351" w:author="Alejandro Trelles" w:date="2012-10-16T02:30:00Z" w:initials="AT">
    <w:p w14:paraId="57E3AAF2" w14:textId="61B55EE2" w:rsidR="00B42C26" w:rsidRPr="001C4EBD" w:rsidRDefault="00B42C26">
      <w:pPr>
        <w:pStyle w:val="CommentText"/>
        <w:rPr>
          <w:lang w:val="en-US"/>
        </w:rPr>
      </w:pPr>
      <w:ins w:id="354" w:author="Alejandro Trelles" w:date="2012-10-16T02:29:00Z">
        <w:r w:rsidRPr="001C4EBD">
          <w:rPr>
            <w:rStyle w:val="CommentReference"/>
            <w:lang w:val="en-US"/>
          </w:rPr>
          <w:annotationRef/>
        </w:r>
      </w:ins>
      <w:r w:rsidRPr="001C4EBD">
        <w:rPr>
          <w:lang w:val="en-US"/>
        </w:rPr>
        <w:t>These considerations changed since know the platform would be hosted in a NGO/</w:t>
      </w:r>
      <w:proofErr w:type="spellStart"/>
      <w:r w:rsidRPr="001C4EBD">
        <w:rPr>
          <w:lang w:val="en-US"/>
        </w:rPr>
        <w:t>Acadmic</w:t>
      </w:r>
      <w:proofErr w:type="spellEnd"/>
      <w:r w:rsidRPr="001C4EBD">
        <w:rPr>
          <w:lang w:val="en-US"/>
        </w:rPr>
        <w:t xml:space="preserve"> institution…</w:t>
      </w:r>
    </w:p>
  </w:comment>
  <w:comment w:id="377" w:author="Alejandro Trelles" w:date="2012-10-16T02:27:00Z" w:initials="AT">
    <w:p w14:paraId="1342B872" w14:textId="1FF55411" w:rsidR="00B42C26" w:rsidRPr="001C4EBD" w:rsidRDefault="00B42C26">
      <w:pPr>
        <w:pStyle w:val="CommentText"/>
        <w:rPr>
          <w:lang w:val="en-US"/>
        </w:rPr>
      </w:pPr>
      <w:ins w:id="380" w:author="Alejandro Trelles" w:date="2012-10-16T02:25:00Z">
        <w:r w:rsidRPr="001C4EBD">
          <w:rPr>
            <w:rStyle w:val="CommentReference"/>
            <w:lang w:val="en-US"/>
          </w:rPr>
          <w:annotationRef/>
        </w:r>
      </w:ins>
      <w:r w:rsidRPr="001C4EBD">
        <w:rPr>
          <w:lang w:val="en-US"/>
        </w:rPr>
        <w:t>I also need some feedback here… This would be the steps of implementing the Project at the state level. We should start with a couple of cases… Perhaps the more problematic ones (like Estado de México that have not had a redistricting process since 1996?)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A3744" w14:textId="77777777" w:rsidR="00B42C26" w:rsidRDefault="00B42C26" w:rsidP="0015258A">
      <w:r>
        <w:separator/>
      </w:r>
    </w:p>
  </w:endnote>
  <w:endnote w:type="continuationSeparator" w:id="0">
    <w:p w14:paraId="5032D8B9" w14:textId="77777777" w:rsidR="00B42C26" w:rsidRDefault="00B42C26" w:rsidP="0015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KOFBMG+CenturySchoolbook">
    <w:altName w:val="Century Schoolbook"/>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 UIP">
    <w:altName w:val="Minion UIP"/>
    <w:panose1 w:val="00000000000000000000"/>
    <w:charset w:val="4D"/>
    <w:family w:val="roman"/>
    <w:notTrueType/>
    <w:pitch w:val="default"/>
    <w:sig w:usb0="00000003" w:usb1="00000000" w:usb2="00000000" w:usb3="00000000" w:csb0="00000001" w:csb1="00000000"/>
  </w:font>
  <w:font w:name="Minion">
    <w:altName w:val="Minion"/>
    <w:panose1 w:val="00000000000000000000"/>
    <w:charset w:val="4D"/>
    <w:family w:val="roman"/>
    <w:notTrueType/>
    <w:pitch w:val="default"/>
    <w:sig w:usb0="00000003" w:usb1="00000000" w:usb2="00000000" w:usb3="00000000" w:csb0="00000001" w:csb1="00000000"/>
  </w:font>
  <w:font w:name="TimesTen-Roman">
    <w:altName w:val="Cambria"/>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6490F" w14:textId="77777777" w:rsidR="00B42C26" w:rsidRDefault="00B42C26" w:rsidP="00216D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D9D77" w14:textId="77777777" w:rsidR="00B42C26" w:rsidRDefault="00B42C26" w:rsidP="00216D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EA2E" w14:textId="77777777" w:rsidR="00B42C26" w:rsidRPr="00216D30" w:rsidRDefault="00B42C26" w:rsidP="00216D30">
    <w:pPr>
      <w:pStyle w:val="Footer"/>
      <w:framePr w:wrap="around" w:vAnchor="text" w:hAnchor="margin" w:xAlign="right" w:y="1"/>
      <w:rPr>
        <w:rStyle w:val="PageNumber"/>
        <w:rFonts w:asciiTheme="majorHAnsi" w:hAnsiTheme="majorHAnsi"/>
        <w:sz w:val="22"/>
        <w:szCs w:val="22"/>
      </w:rPr>
    </w:pPr>
    <w:r w:rsidRPr="00216D30">
      <w:rPr>
        <w:rStyle w:val="PageNumber"/>
        <w:rFonts w:asciiTheme="majorHAnsi" w:hAnsiTheme="majorHAnsi"/>
        <w:sz w:val="22"/>
        <w:szCs w:val="22"/>
      </w:rPr>
      <w:fldChar w:fldCharType="begin"/>
    </w:r>
    <w:r w:rsidRPr="00216D30">
      <w:rPr>
        <w:rStyle w:val="PageNumber"/>
        <w:rFonts w:asciiTheme="majorHAnsi" w:hAnsiTheme="majorHAnsi"/>
        <w:sz w:val="22"/>
        <w:szCs w:val="22"/>
      </w:rPr>
      <w:instrText xml:space="preserve">PAGE  </w:instrText>
    </w:r>
    <w:r w:rsidRPr="00216D30">
      <w:rPr>
        <w:rStyle w:val="PageNumber"/>
        <w:rFonts w:asciiTheme="majorHAnsi" w:hAnsiTheme="majorHAnsi"/>
        <w:sz w:val="22"/>
        <w:szCs w:val="22"/>
      </w:rPr>
      <w:fldChar w:fldCharType="separate"/>
    </w:r>
    <w:r w:rsidR="009F3F18">
      <w:rPr>
        <w:rStyle w:val="PageNumber"/>
        <w:rFonts w:asciiTheme="majorHAnsi" w:hAnsiTheme="majorHAnsi"/>
        <w:noProof/>
        <w:sz w:val="22"/>
        <w:szCs w:val="22"/>
      </w:rPr>
      <w:t>1</w:t>
    </w:r>
    <w:r w:rsidRPr="00216D30">
      <w:rPr>
        <w:rStyle w:val="PageNumber"/>
        <w:rFonts w:asciiTheme="majorHAnsi" w:hAnsiTheme="majorHAnsi"/>
        <w:sz w:val="22"/>
        <w:szCs w:val="22"/>
      </w:rPr>
      <w:fldChar w:fldCharType="end"/>
    </w:r>
  </w:p>
  <w:p w14:paraId="5B61B0D0" w14:textId="77777777" w:rsidR="00B42C26" w:rsidRPr="00216D30" w:rsidRDefault="00B42C26" w:rsidP="00216D30">
    <w:pPr>
      <w:pStyle w:val="Footer"/>
      <w:ind w:right="360"/>
      <w:rPr>
        <w:rFonts w:asciiTheme="majorHAnsi" w:hAnsiTheme="majorHAns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F9F03" w14:textId="77777777" w:rsidR="00B42C26" w:rsidRDefault="00B42C26" w:rsidP="0015258A">
      <w:r>
        <w:separator/>
      </w:r>
    </w:p>
  </w:footnote>
  <w:footnote w:type="continuationSeparator" w:id="0">
    <w:p w14:paraId="3796C8DA" w14:textId="77777777" w:rsidR="00B42C26" w:rsidRDefault="00B42C26" w:rsidP="0015258A">
      <w:r>
        <w:continuationSeparator/>
      </w:r>
    </w:p>
  </w:footnote>
  <w:footnote w:id="1">
    <w:p w14:paraId="66BD6E50" w14:textId="77777777" w:rsidR="00B42C26" w:rsidRDefault="00B42C26" w:rsidP="006C4453">
      <w:pPr>
        <w:widowControl w:val="0"/>
        <w:autoSpaceDE w:val="0"/>
        <w:autoSpaceDN w:val="0"/>
        <w:adjustRightInd w:val="0"/>
        <w:jc w:val="both"/>
        <w:rPr>
          <w:ins w:id="0" w:author="Alejandro Trelles" w:date="2012-10-15T22:58:00Z"/>
          <w:rFonts w:asciiTheme="majorHAnsi" w:hAnsiTheme="majorHAnsi" w:cs="TimesTen-Roman"/>
          <w:sz w:val="20"/>
          <w:szCs w:val="20"/>
          <w:vertAlign w:val="superscript"/>
        </w:rPr>
      </w:pPr>
    </w:p>
    <w:p w14:paraId="19215BC7" w14:textId="77777777" w:rsidR="00B42C26" w:rsidRPr="006C4453" w:rsidRDefault="00B42C26" w:rsidP="006C4453">
      <w:pPr>
        <w:widowControl w:val="0"/>
        <w:autoSpaceDE w:val="0"/>
        <w:autoSpaceDN w:val="0"/>
        <w:adjustRightInd w:val="0"/>
        <w:jc w:val="both"/>
        <w:rPr>
          <w:rFonts w:asciiTheme="majorHAnsi" w:hAnsiTheme="majorHAnsi" w:cs="TimesTen-Roman"/>
          <w:sz w:val="20"/>
          <w:szCs w:val="20"/>
          <w:vertAlign w:val="superscript"/>
        </w:rPr>
      </w:pPr>
      <w:r w:rsidRPr="006C4453">
        <w:rPr>
          <w:rFonts w:asciiTheme="majorHAnsi" w:hAnsiTheme="majorHAnsi" w:cs="TimesTen-Roman"/>
          <w:sz w:val="20"/>
          <w:szCs w:val="20"/>
          <w:vertAlign w:val="superscript"/>
        </w:rPr>
        <w:t xml:space="preserve">1 </w:t>
      </w:r>
      <w:proofErr w:type="spellStart"/>
      <w:r w:rsidRPr="006C4453">
        <w:rPr>
          <w:rFonts w:asciiTheme="majorHAnsi" w:hAnsiTheme="majorHAnsi" w:cs="TimesTen-Roman"/>
          <w:b/>
          <w:sz w:val="20"/>
          <w:szCs w:val="20"/>
        </w:rPr>
        <w:t>Micah</w:t>
      </w:r>
      <w:proofErr w:type="spellEnd"/>
      <w:r w:rsidRPr="006C4453">
        <w:rPr>
          <w:rFonts w:asciiTheme="majorHAnsi" w:hAnsiTheme="majorHAnsi" w:cs="TimesTen-Roman"/>
          <w:b/>
          <w:sz w:val="20"/>
          <w:szCs w:val="20"/>
        </w:rPr>
        <w:t xml:space="preserve"> </w:t>
      </w:r>
      <w:proofErr w:type="spellStart"/>
      <w:r w:rsidRPr="006C4453">
        <w:rPr>
          <w:rFonts w:asciiTheme="majorHAnsi" w:hAnsiTheme="majorHAnsi" w:cs="TimesTen-Roman"/>
          <w:b/>
          <w:sz w:val="20"/>
          <w:szCs w:val="20"/>
        </w:rPr>
        <w:t>Altman</w:t>
      </w:r>
      <w:proofErr w:type="spellEnd"/>
      <w:r w:rsidRPr="006C4453">
        <w:rPr>
          <w:rFonts w:asciiTheme="majorHAnsi" w:hAnsiTheme="majorHAnsi" w:cs="TimesTen-Roman"/>
          <w:sz w:val="20"/>
          <w:szCs w:val="20"/>
        </w:rPr>
        <w:t xml:space="preserve">, </w:t>
      </w:r>
      <w:r w:rsidRPr="006C4453">
        <w:rPr>
          <w:rFonts w:asciiTheme="majorHAnsi" w:hAnsiTheme="majorHAnsi" w:cs="TimesTen-Roman"/>
          <w:b/>
          <w:sz w:val="20"/>
          <w:szCs w:val="20"/>
        </w:rPr>
        <w:t>PhD</w:t>
      </w:r>
      <w:r w:rsidRPr="006C4453">
        <w:rPr>
          <w:rFonts w:asciiTheme="majorHAnsi" w:hAnsiTheme="majorHAnsi" w:cs="TimesTen-Roman"/>
          <w:sz w:val="20"/>
          <w:szCs w:val="20"/>
        </w:rPr>
        <w:t xml:space="preserve">. </w:t>
      </w:r>
    </w:p>
    <w:p w14:paraId="2FCA9153" w14:textId="77777777" w:rsidR="00B42C26" w:rsidRPr="006C4453" w:rsidRDefault="00B42C26" w:rsidP="006C4453">
      <w:pPr>
        <w:widowControl w:val="0"/>
        <w:autoSpaceDE w:val="0"/>
        <w:autoSpaceDN w:val="0"/>
        <w:adjustRightInd w:val="0"/>
        <w:jc w:val="both"/>
        <w:rPr>
          <w:rFonts w:asciiTheme="majorHAnsi" w:hAnsiTheme="majorHAnsi" w:cs="TimesTen-Roman"/>
          <w:sz w:val="20"/>
          <w:szCs w:val="20"/>
        </w:rPr>
      </w:pPr>
      <w:r w:rsidRPr="006C4453">
        <w:rPr>
          <w:rFonts w:asciiTheme="majorHAnsi" w:hAnsiTheme="majorHAnsi" w:cs="TimesTen-Roman"/>
          <w:sz w:val="20"/>
          <w:szCs w:val="20"/>
        </w:rPr>
        <w:t>Es Investigador Principal en el Instituto Cuantitativo de Ciencias Sociales de la Universidad de Harvard. Ha sido premiado por desarrollar diversas herramientas tecnológicas (</w:t>
      </w:r>
      <w:r w:rsidRPr="006C4453">
        <w:rPr>
          <w:rFonts w:asciiTheme="majorHAnsi" w:hAnsiTheme="majorHAnsi" w:cs="TimesTen-Roman"/>
          <w:i/>
          <w:sz w:val="20"/>
          <w:szCs w:val="20"/>
        </w:rPr>
        <w:t xml:space="preserve">software) </w:t>
      </w:r>
      <w:r w:rsidRPr="006C4453">
        <w:rPr>
          <w:rFonts w:asciiTheme="majorHAnsi" w:hAnsiTheme="majorHAnsi" w:cs="TimesTen-Roman"/>
          <w:sz w:val="20"/>
          <w:szCs w:val="20"/>
        </w:rPr>
        <w:t>para la investigación en las ciencias sociales y es reconocido en la comunidad académica internacional por su trabajo en los temas de redistritación, informática, estadística, ciencia de la computación, ciencia política, entre otras disciplinas. Se desempeñó por más de 15 años como Director Asociado del Centro de Datos Harvard-MIT y actualmente se desempeña como Director de Investigación en el Programa de Ciencia de la Información en el Instituto de Tecnología de Massachusetts (MIT),</w:t>
      </w:r>
    </w:p>
    <w:p w14:paraId="0935E131" w14:textId="77777777" w:rsidR="00B42C26" w:rsidRPr="006C4453" w:rsidRDefault="00B42C26" w:rsidP="006C4453">
      <w:pPr>
        <w:widowControl w:val="0"/>
        <w:autoSpaceDE w:val="0"/>
        <w:autoSpaceDN w:val="0"/>
        <w:adjustRightInd w:val="0"/>
        <w:jc w:val="both"/>
        <w:rPr>
          <w:rFonts w:asciiTheme="majorHAnsi" w:hAnsiTheme="majorHAnsi" w:cs="TimesTen-Roman"/>
          <w:sz w:val="20"/>
          <w:szCs w:val="20"/>
          <w:lang w:val="en-US"/>
        </w:rPr>
      </w:pPr>
    </w:p>
    <w:p w14:paraId="730CC594" w14:textId="77777777" w:rsidR="00B42C26" w:rsidRPr="006C4453" w:rsidRDefault="00B42C26" w:rsidP="006C4453">
      <w:pPr>
        <w:jc w:val="both"/>
        <w:rPr>
          <w:rFonts w:asciiTheme="majorHAnsi" w:hAnsiTheme="majorHAnsi" w:cs="TimesTen-Roman"/>
          <w:sz w:val="20"/>
          <w:szCs w:val="20"/>
          <w:lang w:val="en-US"/>
        </w:rPr>
      </w:pPr>
      <w:r w:rsidRPr="006C4453">
        <w:rPr>
          <w:rFonts w:asciiTheme="majorHAnsi" w:hAnsiTheme="majorHAnsi" w:cs="TimesTen-Roman"/>
          <w:b/>
          <w:sz w:val="20"/>
          <w:szCs w:val="20"/>
          <w:lang w:val="en-US"/>
        </w:rPr>
        <w:t>Michael P. McDonald</w:t>
      </w:r>
      <w:r w:rsidRPr="006C4453">
        <w:rPr>
          <w:rFonts w:asciiTheme="majorHAnsi" w:hAnsiTheme="majorHAnsi" w:cs="TimesTen-Roman"/>
          <w:sz w:val="20"/>
          <w:szCs w:val="20"/>
          <w:lang w:val="en-US"/>
        </w:rPr>
        <w:t xml:space="preserve">, </w:t>
      </w:r>
      <w:r w:rsidRPr="006C4453">
        <w:rPr>
          <w:rFonts w:asciiTheme="majorHAnsi" w:hAnsiTheme="majorHAnsi" w:cs="TimesTen-Roman"/>
          <w:b/>
          <w:sz w:val="20"/>
          <w:szCs w:val="20"/>
          <w:lang w:val="en-US"/>
        </w:rPr>
        <w:t>PhD.</w:t>
      </w:r>
    </w:p>
    <w:p w14:paraId="4C04A21F" w14:textId="7098A935" w:rsidR="00B42C26" w:rsidRPr="006C4453" w:rsidRDefault="00B42C26" w:rsidP="006C4453">
      <w:pPr>
        <w:jc w:val="both"/>
        <w:rPr>
          <w:rFonts w:asciiTheme="majorHAnsi" w:hAnsiTheme="majorHAnsi" w:cs="TimesTen-Roman"/>
          <w:sz w:val="20"/>
          <w:szCs w:val="20"/>
        </w:rPr>
      </w:pPr>
      <w:r w:rsidRPr="006C4453">
        <w:rPr>
          <w:rFonts w:asciiTheme="majorHAnsi" w:hAnsiTheme="majorHAnsi" w:cs="TimesTen-Roman"/>
          <w:sz w:val="20"/>
          <w:szCs w:val="20"/>
        </w:rPr>
        <w:t>Es Profesor Asociado en el Departamento de Asuntos Públicos e Internacionales en la Universidad George Mason (GMU). El Dr. McDonald ha fungido como especialista y testigo en cinco procesos de redistritación implementados por diversas legislaturas en los Estados Unidos de América,  consultor para las autoridades encargadas del trazo distrital en dos entidades en EUA, y ha publicado diversos artículos académicos sobre redistritación y programas de cómputo estadístico en las ciencias sociales.</w:t>
      </w:r>
    </w:p>
    <w:p w14:paraId="68CC53B4" w14:textId="77777777" w:rsidR="00B42C26" w:rsidRPr="006C4453" w:rsidRDefault="00B42C26" w:rsidP="006C4453">
      <w:pPr>
        <w:jc w:val="both"/>
        <w:rPr>
          <w:rFonts w:asciiTheme="majorHAnsi" w:hAnsiTheme="majorHAnsi" w:cs="TimesTen-Roman"/>
          <w:sz w:val="20"/>
          <w:szCs w:val="20"/>
          <w:lang w:val="en-US"/>
        </w:rPr>
      </w:pPr>
    </w:p>
    <w:p w14:paraId="01B4156F" w14:textId="77777777" w:rsidR="00B42C26" w:rsidRPr="006C4453" w:rsidRDefault="00B42C26" w:rsidP="006C4453">
      <w:pPr>
        <w:jc w:val="both"/>
        <w:rPr>
          <w:rFonts w:asciiTheme="majorHAnsi" w:hAnsiTheme="majorHAnsi" w:cs="TimesTen-Roman"/>
          <w:b/>
          <w:sz w:val="20"/>
          <w:szCs w:val="20"/>
          <w:lang w:val="en-US"/>
        </w:rPr>
      </w:pPr>
      <w:r w:rsidRPr="006C4453">
        <w:rPr>
          <w:rFonts w:asciiTheme="majorHAnsi" w:hAnsiTheme="majorHAnsi" w:cs="TimesTen-Roman"/>
          <w:b/>
          <w:sz w:val="20"/>
          <w:szCs w:val="20"/>
          <w:lang w:val="en-US"/>
        </w:rPr>
        <w:t xml:space="preserve">Alejandro Trelles. MA.  </w:t>
      </w:r>
    </w:p>
    <w:p w14:paraId="74A6EC28" w14:textId="7F9141D1" w:rsidR="00B42C26" w:rsidRPr="006C4453" w:rsidRDefault="00B42C26" w:rsidP="006C4453">
      <w:pPr>
        <w:jc w:val="both"/>
        <w:rPr>
          <w:rFonts w:asciiTheme="majorHAnsi" w:hAnsiTheme="majorHAnsi" w:cs="TimesTen-Roman"/>
          <w:sz w:val="20"/>
          <w:szCs w:val="20"/>
        </w:rPr>
      </w:pPr>
      <w:r w:rsidRPr="006C4453">
        <w:rPr>
          <w:rFonts w:asciiTheme="majorHAnsi" w:hAnsiTheme="majorHAnsi" w:cs="TimesTen-Roman"/>
          <w:sz w:val="20"/>
          <w:szCs w:val="20"/>
        </w:rPr>
        <w:t xml:space="preserve">Es Maestro en Ciencia Política por la Universidad de Pittsburgh, en donde actualmente se encuentra cursando el programa de doctorado. Es licenciado en Ciencia Política por el Instituto Autónomo de México (ITAM) y se ha desempeñado como Asesor del Comité Técnico de Redistritación del Instituto Federal Electoral (IFE) y como Asesor del Consejo General del IFE. A su vez ha publicado distintos trabajos de investigación sobre  el proceso de </w:t>
      </w:r>
      <w:proofErr w:type="spellStart"/>
      <w:r w:rsidRPr="006C4453">
        <w:rPr>
          <w:rFonts w:asciiTheme="majorHAnsi" w:hAnsiTheme="majorHAnsi" w:cs="TimesTen-Roman"/>
          <w:sz w:val="20"/>
          <w:szCs w:val="20"/>
        </w:rPr>
        <w:t>redistrtación</w:t>
      </w:r>
      <w:proofErr w:type="spellEnd"/>
      <w:r w:rsidRPr="006C4453">
        <w:rPr>
          <w:rFonts w:asciiTheme="majorHAnsi" w:hAnsiTheme="majorHAnsi" w:cs="TimesTen-Roman"/>
          <w:sz w:val="20"/>
          <w:szCs w:val="20"/>
        </w:rPr>
        <w:t xml:space="preserve"> y sobre el uso de algoritmos de optimización combinatoria en el trazo distrital. Su trabajo sobre el tema fue premiado  en 2007 por el ITAM como el mejor trabajo de investigación en ciencia política. </w:t>
      </w:r>
    </w:p>
    <w:p w14:paraId="42BEBA83" w14:textId="77777777" w:rsidR="00B42C26" w:rsidRPr="006C4453" w:rsidRDefault="00B42C26" w:rsidP="006C4453">
      <w:pPr>
        <w:jc w:val="both"/>
        <w:rPr>
          <w:rFonts w:asciiTheme="majorHAnsi" w:hAnsiTheme="majorHAnsi" w:cs="TimesTen-Roman"/>
          <w:sz w:val="20"/>
          <w:szCs w:val="20"/>
        </w:rPr>
      </w:pPr>
    </w:p>
    <w:p w14:paraId="2A060770" w14:textId="77777777" w:rsidR="00B42C26" w:rsidRPr="006C4453" w:rsidRDefault="00B42C26" w:rsidP="006C4453">
      <w:pPr>
        <w:jc w:val="both"/>
        <w:rPr>
          <w:rFonts w:asciiTheme="majorHAnsi" w:hAnsiTheme="majorHAnsi"/>
          <w:b/>
          <w:sz w:val="20"/>
          <w:szCs w:val="20"/>
        </w:rPr>
      </w:pPr>
      <w:r w:rsidRPr="006C4453">
        <w:rPr>
          <w:rFonts w:asciiTheme="majorHAnsi" w:hAnsiTheme="majorHAnsi" w:cs="TimesTen-Roman"/>
          <w:b/>
          <w:sz w:val="20"/>
          <w:szCs w:val="20"/>
        </w:rPr>
        <w:t>*Favor de no modificar este documento sin el consentimiento de los autores.  Otras posibles opciones para el nombre de la plataforma: “</w:t>
      </w:r>
      <w:proofErr w:type="spellStart"/>
      <w:r w:rsidRPr="006C4453">
        <w:rPr>
          <w:rFonts w:asciiTheme="majorHAnsi" w:hAnsiTheme="majorHAnsi" w:cs="TimesTen-Roman"/>
          <w:b/>
          <w:sz w:val="20"/>
          <w:szCs w:val="20"/>
        </w:rPr>
        <w:t>Distrita</w:t>
      </w:r>
      <w:proofErr w:type="spellEnd"/>
      <w:r w:rsidRPr="006C4453">
        <w:rPr>
          <w:rFonts w:asciiTheme="majorHAnsi" w:hAnsiTheme="majorHAnsi" w:cs="TimesTen-Roman"/>
          <w:b/>
          <w:sz w:val="20"/>
          <w:szCs w:val="20"/>
        </w:rPr>
        <w:t xml:space="preserve"> México”, “</w:t>
      </w:r>
      <w:proofErr w:type="spellStart"/>
      <w:r w:rsidRPr="006C4453">
        <w:rPr>
          <w:rFonts w:asciiTheme="majorHAnsi" w:hAnsiTheme="majorHAnsi" w:cs="TimesTen-Roman"/>
          <w:b/>
          <w:sz w:val="20"/>
          <w:szCs w:val="20"/>
        </w:rPr>
        <w:t>Redistrita</w:t>
      </w:r>
      <w:proofErr w:type="spellEnd"/>
      <w:r w:rsidRPr="006C4453">
        <w:rPr>
          <w:rFonts w:asciiTheme="majorHAnsi" w:hAnsiTheme="majorHAnsi" w:cs="TimesTen-Roman"/>
          <w:b/>
          <w:sz w:val="20"/>
          <w:szCs w:val="20"/>
        </w:rPr>
        <w:t xml:space="preserve"> </w:t>
      </w:r>
      <w:proofErr w:type="spellStart"/>
      <w:r w:rsidRPr="006C4453">
        <w:rPr>
          <w:rFonts w:asciiTheme="majorHAnsi" w:hAnsiTheme="majorHAnsi" w:cs="TimesTen-Roman"/>
          <w:b/>
          <w:sz w:val="20"/>
          <w:szCs w:val="20"/>
        </w:rPr>
        <w:t>Méxcio</w:t>
      </w:r>
      <w:proofErr w:type="spellEnd"/>
      <w:r w:rsidRPr="006C4453">
        <w:rPr>
          <w:rFonts w:asciiTheme="majorHAnsi" w:hAnsiTheme="majorHAnsi" w:cs="TimesTen-Roman"/>
          <w:b/>
          <w:sz w:val="20"/>
          <w:szCs w:val="20"/>
        </w:rPr>
        <w:t>”, “</w:t>
      </w:r>
      <w:r w:rsidRPr="006C4453">
        <w:rPr>
          <w:rFonts w:asciiTheme="majorHAnsi" w:hAnsiTheme="majorHAnsi" w:cs="TimesTen-Roman"/>
          <w:b/>
          <w:sz w:val="20"/>
          <w:szCs w:val="20"/>
          <w:u w:val="single"/>
        </w:rPr>
        <w:t>Dibuja México</w:t>
      </w:r>
      <w:r w:rsidRPr="006C4453">
        <w:rPr>
          <w:rFonts w:asciiTheme="majorHAnsi" w:hAnsiTheme="majorHAnsi" w:cs="TimesTen-Roman"/>
          <w:b/>
          <w:sz w:val="20"/>
          <w:szCs w:val="20"/>
        </w:rPr>
        <w:t xml:space="preserve">”. </w:t>
      </w:r>
    </w:p>
  </w:footnote>
  <w:footnote w:id="2">
    <w:p w14:paraId="5CBAFB93" w14:textId="538CDBBB" w:rsidR="00B42C26" w:rsidRPr="006C4453" w:rsidRDefault="00B42C26" w:rsidP="006C4453">
      <w:pPr>
        <w:pStyle w:val="FootnoteText"/>
        <w:jc w:val="both"/>
        <w:rPr>
          <w:rFonts w:asciiTheme="majorHAnsi" w:hAnsiTheme="majorHAnsi"/>
          <w:sz w:val="20"/>
          <w:szCs w:val="20"/>
        </w:rPr>
      </w:pPr>
      <w:ins w:id="16" w:author="Alejandro Trelles" w:date="2012-10-15T22:02:00Z">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ins>
      <w:ins w:id="17" w:author="Alejandro Trelles" w:date="2012-10-15T22:03:00Z">
        <w:r>
          <w:rPr>
            <w:rFonts w:asciiTheme="majorHAnsi" w:hAnsiTheme="majorHAnsi"/>
            <w:sz w:val="20"/>
            <w:szCs w:val="20"/>
          </w:rPr>
          <w:t xml:space="preserve">Posibles instituciones participantes: Consejo Coordinador Empresarial, México Evalúa, ITAM, CIDE. </w:t>
        </w:r>
      </w:ins>
    </w:p>
  </w:footnote>
  <w:footnote w:id="3">
    <w:p w14:paraId="561DFB65" w14:textId="7C811B62" w:rsidR="00B42C26" w:rsidRPr="00037696" w:rsidRDefault="00B42C26" w:rsidP="006C4453">
      <w:pPr>
        <w:pStyle w:val="FootnoteText"/>
        <w:jc w:val="both"/>
        <w:rPr>
          <w:rFonts w:asciiTheme="majorHAnsi" w:hAnsiTheme="majorHAnsi"/>
          <w:sz w:val="20"/>
          <w:szCs w:val="20"/>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r w:rsidRPr="006C4453">
        <w:rPr>
          <w:rFonts w:asciiTheme="majorHAnsi" w:hAnsiTheme="majorHAnsi"/>
          <w:sz w:val="20"/>
          <w:szCs w:val="20"/>
        </w:rPr>
        <w:t>La idea de incluir a la sociedad e</w:t>
      </w:r>
      <w:r w:rsidRPr="00664A71">
        <w:rPr>
          <w:rFonts w:asciiTheme="majorHAnsi" w:hAnsiTheme="majorHAnsi"/>
          <w:sz w:val="20"/>
          <w:szCs w:val="20"/>
        </w:rPr>
        <w:t xml:space="preserve">n el trazo distrital está íntimamente relacionada con el concepto de mapeo comunitario (o </w:t>
      </w:r>
      <w:proofErr w:type="spellStart"/>
      <w:r w:rsidRPr="00664A71">
        <w:rPr>
          <w:rFonts w:asciiTheme="majorHAnsi" w:hAnsiTheme="majorHAnsi"/>
          <w:i/>
          <w:sz w:val="20"/>
          <w:szCs w:val="20"/>
        </w:rPr>
        <w:t>community</w:t>
      </w:r>
      <w:proofErr w:type="spellEnd"/>
      <w:r w:rsidRPr="00664A71">
        <w:rPr>
          <w:rFonts w:asciiTheme="majorHAnsi" w:hAnsiTheme="majorHAnsi"/>
          <w:i/>
          <w:sz w:val="20"/>
          <w:szCs w:val="20"/>
        </w:rPr>
        <w:t xml:space="preserve"> </w:t>
      </w:r>
      <w:proofErr w:type="spellStart"/>
      <w:r w:rsidRPr="00664A71">
        <w:rPr>
          <w:rFonts w:asciiTheme="majorHAnsi" w:hAnsiTheme="majorHAnsi"/>
          <w:i/>
          <w:sz w:val="20"/>
          <w:szCs w:val="20"/>
        </w:rPr>
        <w:t>mapping</w:t>
      </w:r>
      <w:proofErr w:type="spellEnd"/>
      <w:r w:rsidRPr="00664A71">
        <w:rPr>
          <w:rFonts w:asciiTheme="majorHAnsi" w:hAnsiTheme="majorHAnsi"/>
          <w:i/>
          <w:sz w:val="20"/>
          <w:szCs w:val="20"/>
        </w:rPr>
        <w:t xml:space="preserve"> </w:t>
      </w:r>
      <w:r w:rsidRPr="00C9478E">
        <w:rPr>
          <w:rFonts w:asciiTheme="majorHAnsi" w:hAnsiTheme="majorHAnsi"/>
          <w:sz w:val="20"/>
          <w:szCs w:val="20"/>
        </w:rPr>
        <w:t>en inglés). Para m</w:t>
      </w:r>
      <w:r w:rsidRPr="00037696">
        <w:rPr>
          <w:rFonts w:asciiTheme="majorHAnsi" w:hAnsiTheme="majorHAnsi"/>
          <w:sz w:val="20"/>
          <w:szCs w:val="20"/>
        </w:rPr>
        <w:t>ás detalle de dicho concepto por favor consultar</w:t>
      </w:r>
      <w:ins w:id="52" w:author="Alejandro Trelles" w:date="2012-10-14T19:37:00Z">
        <w:r w:rsidRPr="00037696">
          <w:rPr>
            <w:rFonts w:asciiTheme="majorHAnsi" w:hAnsiTheme="majorHAnsi"/>
            <w:sz w:val="20"/>
            <w:szCs w:val="20"/>
          </w:rPr>
          <w:t>:</w:t>
        </w:r>
      </w:ins>
      <w:r w:rsidRPr="00037696">
        <w:rPr>
          <w:rFonts w:asciiTheme="majorHAnsi" w:hAnsiTheme="majorHAnsi"/>
          <w:sz w:val="20"/>
          <w:szCs w:val="20"/>
        </w:rPr>
        <w:t xml:space="preserve"> http://www.azavea.com/products/districtbuilder/.</w:t>
      </w:r>
    </w:p>
  </w:footnote>
  <w:footnote w:id="4">
    <w:p w14:paraId="445810FB" w14:textId="77777777" w:rsidR="00B42C26" w:rsidRPr="00037696" w:rsidRDefault="00B42C26" w:rsidP="006C4453">
      <w:pPr>
        <w:spacing w:after="120"/>
        <w:jc w:val="both"/>
        <w:rPr>
          <w:rFonts w:asciiTheme="majorHAnsi" w:hAnsiTheme="majorHAnsi"/>
          <w:sz w:val="20"/>
          <w:szCs w:val="20"/>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r w:rsidRPr="006C4453">
        <w:rPr>
          <w:rFonts w:asciiTheme="majorHAnsi" w:hAnsiTheme="majorHAnsi"/>
          <w:sz w:val="20"/>
          <w:szCs w:val="20"/>
        </w:rPr>
        <w:t>Una versión detallada del pro</w:t>
      </w:r>
      <w:r w:rsidRPr="00664A71">
        <w:rPr>
          <w:rFonts w:asciiTheme="majorHAnsi" w:hAnsiTheme="majorHAnsi"/>
          <w:sz w:val="20"/>
          <w:szCs w:val="20"/>
        </w:rPr>
        <w:t>ceso de redistritación en México se puede consultar en: Trelles, Alejandro y Diego Martínez (2007), “Fronteras electorales. Aportaciones del modelo de redistritación mexicano al Estado</w:t>
      </w:r>
      <w:r w:rsidRPr="00C9478E">
        <w:rPr>
          <w:rFonts w:asciiTheme="majorHAnsi" w:hAnsiTheme="majorHAnsi"/>
          <w:sz w:val="20"/>
          <w:szCs w:val="20"/>
        </w:rPr>
        <w:t xml:space="preserve"> de California”, </w:t>
      </w:r>
      <w:r w:rsidRPr="00037696">
        <w:rPr>
          <w:rFonts w:asciiTheme="majorHAnsi" w:hAnsiTheme="majorHAnsi"/>
          <w:i/>
          <w:sz w:val="20"/>
          <w:szCs w:val="20"/>
        </w:rPr>
        <w:t xml:space="preserve">Tesis de Licenciatura, </w:t>
      </w:r>
      <w:r w:rsidRPr="00037696">
        <w:rPr>
          <w:rFonts w:asciiTheme="majorHAnsi" w:hAnsiTheme="majorHAnsi"/>
          <w:sz w:val="20"/>
          <w:szCs w:val="20"/>
        </w:rPr>
        <w:t>México D.F., ITAM. Disponible en: www.alejandrotrelles.com</w:t>
      </w:r>
    </w:p>
  </w:footnote>
  <w:footnote w:id="5">
    <w:p w14:paraId="25A24ED4" w14:textId="77777777" w:rsidR="00B42C26" w:rsidRPr="00037696" w:rsidRDefault="00B42C26" w:rsidP="006C4453">
      <w:pPr>
        <w:pStyle w:val="FootnoteText"/>
        <w:jc w:val="both"/>
        <w:rPr>
          <w:rFonts w:asciiTheme="majorHAnsi" w:hAnsiTheme="majorHAnsi"/>
          <w:sz w:val="20"/>
          <w:szCs w:val="20"/>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r w:rsidRPr="006C4453">
        <w:rPr>
          <w:rFonts w:asciiTheme="majorHAnsi" w:hAnsiTheme="majorHAnsi"/>
          <w:sz w:val="20"/>
          <w:szCs w:val="20"/>
        </w:rPr>
        <w:t>Integrantes del Comité Técnico para el Seguimiento y Evaluación de la Redistritación de 1996: Lic. Rodolfo C</w:t>
      </w:r>
      <w:r w:rsidRPr="00664A71">
        <w:rPr>
          <w:rFonts w:asciiTheme="majorHAnsi" w:hAnsiTheme="majorHAnsi"/>
          <w:sz w:val="20"/>
          <w:szCs w:val="20"/>
        </w:rPr>
        <w:t>orona Vázquez (Actuario egresado de la UNAM e i</w:t>
      </w:r>
      <w:r w:rsidRPr="00C9478E">
        <w:rPr>
          <w:rFonts w:asciiTheme="majorHAnsi" w:hAnsiTheme="majorHAnsi"/>
          <w:sz w:val="20"/>
          <w:szCs w:val="20"/>
        </w:rPr>
        <w:t xml:space="preserve">nvestigador de la UNAM, COLMEX y Colegio de la Frontera Norte), Dr. Enrique de Alba Guerra (Director de la División de Actuaría, Estadística y Matemáticas del ITAM), Dr. Gustavo Garza (Investigador </w:t>
      </w:r>
      <w:r w:rsidRPr="00037696">
        <w:rPr>
          <w:rFonts w:asciiTheme="majorHAnsi" w:hAnsiTheme="majorHAnsi"/>
          <w:sz w:val="20"/>
          <w:szCs w:val="20"/>
        </w:rPr>
        <w:t xml:space="preserve">del COLMEX), Dra. Marta Mier  y Terán (Investigadora de la UAM), Dr. Gabriel Guerra y Ferrer (Actuario de la UNAM y participó en el Consejo Técnico del Padrón Electoral en 1994) y Dr. Carlos </w:t>
      </w:r>
      <w:proofErr w:type="spellStart"/>
      <w:r w:rsidRPr="00037696">
        <w:rPr>
          <w:rFonts w:asciiTheme="majorHAnsi" w:hAnsiTheme="majorHAnsi"/>
          <w:sz w:val="20"/>
          <w:szCs w:val="20"/>
        </w:rPr>
        <w:t>Zozaya</w:t>
      </w:r>
      <w:proofErr w:type="spellEnd"/>
      <w:r w:rsidRPr="00037696">
        <w:rPr>
          <w:rFonts w:asciiTheme="majorHAnsi" w:hAnsiTheme="majorHAnsi"/>
          <w:sz w:val="20"/>
          <w:szCs w:val="20"/>
        </w:rPr>
        <w:t xml:space="preserve"> Gorostiza (Director de la División de Computación del ITAM).  </w:t>
      </w:r>
    </w:p>
  </w:footnote>
  <w:footnote w:id="6">
    <w:p w14:paraId="5EB6E7C7" w14:textId="77777777" w:rsidR="00B42C26" w:rsidRPr="00037696" w:rsidRDefault="00B42C26" w:rsidP="006C4453">
      <w:pPr>
        <w:pStyle w:val="FootnoteText"/>
        <w:jc w:val="both"/>
        <w:rPr>
          <w:rFonts w:asciiTheme="majorHAnsi" w:hAnsiTheme="majorHAnsi"/>
          <w:sz w:val="20"/>
          <w:szCs w:val="20"/>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Integrantes del Comité Técnico para el Seguimiento y Evaluación de la Redistritación de 2004: Dr. Miguel Ángel Gutiérrez An</w:t>
      </w:r>
      <w:r w:rsidRPr="00664A71">
        <w:rPr>
          <w:rFonts w:asciiTheme="majorHAnsi" w:hAnsiTheme="majorHAnsi"/>
          <w:sz w:val="20"/>
          <w:szCs w:val="20"/>
        </w:rPr>
        <w:t xml:space="preserve">drade (Investigador en el Departamento de Sistemas de la UAM), Dr. Ignacio Méndez Ramírez (Instituto de Investigaciones en Matemáticas Aplicadas y en Sistemas de la UNAM), Dr. Manuel </w:t>
      </w:r>
      <w:proofErr w:type="spellStart"/>
      <w:r w:rsidRPr="00664A71">
        <w:rPr>
          <w:rFonts w:asciiTheme="majorHAnsi" w:hAnsiTheme="majorHAnsi"/>
          <w:sz w:val="20"/>
          <w:szCs w:val="20"/>
        </w:rPr>
        <w:t>O</w:t>
      </w:r>
      <w:r w:rsidRPr="00C9478E">
        <w:rPr>
          <w:rFonts w:asciiTheme="majorHAnsi" w:hAnsiTheme="majorHAnsi"/>
          <w:sz w:val="20"/>
          <w:szCs w:val="20"/>
        </w:rPr>
        <w:t>rdorica</w:t>
      </w:r>
      <w:proofErr w:type="spellEnd"/>
      <w:r w:rsidRPr="00C9478E">
        <w:rPr>
          <w:rFonts w:asciiTheme="majorHAnsi" w:hAnsiTheme="majorHAnsi"/>
          <w:sz w:val="20"/>
          <w:szCs w:val="20"/>
        </w:rPr>
        <w:t xml:space="preserve"> Mellado (Investigador del COLMEX), Mtro. Rodolfo Corona Vázquez (Actuario egresado de la UNAM e investigador de la UNAM, COLMEX y Colegio de la Frontera Norte), Mtro. Arnulfo Embriz Osorio (</w:t>
      </w:r>
      <w:r w:rsidRPr="00037696">
        <w:rPr>
          <w:rFonts w:asciiTheme="majorHAnsi" w:hAnsiTheme="majorHAnsi"/>
          <w:sz w:val="20"/>
          <w:szCs w:val="20"/>
        </w:rPr>
        <w:t xml:space="preserve">Antropólogo y especialista en pueblos indígenas) y </w:t>
      </w:r>
      <w:proofErr w:type="spellStart"/>
      <w:r w:rsidRPr="00037696">
        <w:rPr>
          <w:rFonts w:asciiTheme="majorHAnsi" w:hAnsiTheme="majorHAnsi"/>
          <w:sz w:val="20"/>
          <w:szCs w:val="20"/>
        </w:rPr>
        <w:t>Act</w:t>
      </w:r>
      <w:proofErr w:type="spellEnd"/>
      <w:r w:rsidRPr="00037696">
        <w:rPr>
          <w:rFonts w:asciiTheme="majorHAnsi" w:hAnsiTheme="majorHAnsi"/>
          <w:sz w:val="20"/>
          <w:szCs w:val="20"/>
        </w:rPr>
        <w:t xml:space="preserve">. Carlos Barros </w:t>
      </w:r>
      <w:proofErr w:type="spellStart"/>
      <w:r w:rsidRPr="00037696">
        <w:rPr>
          <w:rFonts w:asciiTheme="majorHAnsi" w:hAnsiTheme="majorHAnsi"/>
          <w:sz w:val="20"/>
          <w:szCs w:val="20"/>
        </w:rPr>
        <w:t>Horcacitas</w:t>
      </w:r>
      <w:proofErr w:type="spellEnd"/>
      <w:r w:rsidRPr="00037696">
        <w:rPr>
          <w:rFonts w:asciiTheme="majorHAnsi" w:hAnsiTheme="majorHAnsi"/>
          <w:sz w:val="20"/>
          <w:szCs w:val="20"/>
        </w:rPr>
        <w:t xml:space="preserve"> (Actuario por la UNAM).  </w:t>
      </w:r>
    </w:p>
  </w:footnote>
  <w:footnote w:id="7">
    <w:p w14:paraId="43BDC53D" w14:textId="34D4791C" w:rsidR="00B42C26" w:rsidRPr="006C4453" w:rsidRDefault="00B42C26" w:rsidP="006C4453">
      <w:pPr>
        <w:pStyle w:val="FootnoteText"/>
        <w:jc w:val="both"/>
        <w:rPr>
          <w:rFonts w:asciiTheme="majorHAnsi" w:hAnsiTheme="majorHAnsi"/>
          <w:color w:val="0000FF"/>
          <w:sz w:val="20"/>
          <w:szCs w:val="20"/>
          <w:u w:val="single"/>
          <w:lang w:val="en-US"/>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r w:rsidRPr="00664A71">
        <w:rPr>
          <w:rFonts w:asciiTheme="majorHAnsi" w:hAnsiTheme="majorHAnsi"/>
          <w:sz w:val="20"/>
          <w:szCs w:val="20"/>
          <w:lang w:val="en-US"/>
        </w:rPr>
        <w:t xml:space="preserve">Mike Fortner, Illinois state Representative, 95th District; Carling </w:t>
      </w:r>
      <w:proofErr w:type="spellStart"/>
      <w:r w:rsidRPr="00664A71">
        <w:rPr>
          <w:rFonts w:asciiTheme="majorHAnsi" w:hAnsiTheme="majorHAnsi"/>
          <w:sz w:val="20"/>
          <w:szCs w:val="20"/>
          <w:lang w:val="en-US"/>
        </w:rPr>
        <w:t>Dinkler</w:t>
      </w:r>
      <w:proofErr w:type="spellEnd"/>
      <w:r w:rsidRPr="00664A71">
        <w:rPr>
          <w:rFonts w:asciiTheme="majorHAnsi" w:hAnsiTheme="majorHAnsi"/>
          <w:sz w:val="20"/>
          <w:szCs w:val="20"/>
          <w:lang w:val="en-US"/>
        </w:rPr>
        <w:t xml:space="preserve">; John Tanner's office, Tennessee 8th Congressional District; Mary Wilson, Past President, </w:t>
      </w:r>
      <w:hyperlink r:id="rId1" w:history="1">
        <w:r w:rsidRPr="00664A71">
          <w:rPr>
            <w:rStyle w:val="Hyperlink"/>
            <w:rFonts w:asciiTheme="majorHAnsi" w:hAnsiTheme="majorHAnsi"/>
            <w:sz w:val="20"/>
            <w:szCs w:val="20"/>
            <w:lang w:val="en-US"/>
          </w:rPr>
          <w:t>League of Women Voters</w:t>
        </w:r>
      </w:hyperlink>
      <w:r w:rsidRPr="006C4453">
        <w:rPr>
          <w:rStyle w:val="Hyperlink"/>
          <w:rFonts w:asciiTheme="majorHAnsi" w:hAnsiTheme="majorHAnsi"/>
          <w:sz w:val="20"/>
          <w:szCs w:val="20"/>
          <w:lang w:val="en-US"/>
        </w:rPr>
        <w:t>;</w:t>
      </w:r>
      <w:r w:rsidRPr="00664A71">
        <w:rPr>
          <w:rFonts w:asciiTheme="majorHAnsi" w:hAnsiTheme="majorHAnsi"/>
          <w:sz w:val="20"/>
          <w:szCs w:val="20"/>
          <w:lang w:val="en-US"/>
        </w:rPr>
        <w:t xml:space="preserve"> Derek </w:t>
      </w:r>
      <w:proofErr w:type="spellStart"/>
      <w:r w:rsidRPr="00664A71">
        <w:rPr>
          <w:rFonts w:asciiTheme="majorHAnsi" w:hAnsiTheme="majorHAnsi"/>
          <w:sz w:val="20"/>
          <w:szCs w:val="20"/>
          <w:lang w:val="en-US"/>
        </w:rPr>
        <w:t>Cressman</w:t>
      </w:r>
      <w:proofErr w:type="spellEnd"/>
      <w:r w:rsidRPr="00664A71">
        <w:rPr>
          <w:rFonts w:asciiTheme="majorHAnsi" w:hAnsiTheme="majorHAnsi"/>
          <w:sz w:val="20"/>
          <w:szCs w:val="20"/>
          <w:lang w:val="en-US"/>
        </w:rPr>
        <w:t xml:space="preserve">, Western Regional Director of State Operations, </w:t>
      </w:r>
      <w:hyperlink r:id="rId2" w:history="1">
        <w:r w:rsidRPr="00664A71">
          <w:rPr>
            <w:rStyle w:val="Hyperlink"/>
            <w:rFonts w:asciiTheme="majorHAnsi" w:hAnsiTheme="majorHAnsi"/>
            <w:sz w:val="20"/>
            <w:szCs w:val="20"/>
            <w:lang w:val="en-US"/>
          </w:rPr>
          <w:t>Common Cause</w:t>
        </w:r>
      </w:hyperlink>
      <w:r w:rsidRPr="006C4453">
        <w:rPr>
          <w:rStyle w:val="Hyperlink"/>
          <w:rFonts w:asciiTheme="majorHAnsi" w:hAnsiTheme="majorHAnsi"/>
          <w:sz w:val="20"/>
          <w:szCs w:val="20"/>
          <w:lang w:val="en-US"/>
        </w:rPr>
        <w:t>;</w:t>
      </w:r>
      <w:r w:rsidRPr="00664A71">
        <w:rPr>
          <w:rFonts w:asciiTheme="majorHAnsi" w:hAnsiTheme="majorHAnsi"/>
          <w:sz w:val="20"/>
          <w:szCs w:val="20"/>
          <w:lang w:val="en-US"/>
        </w:rPr>
        <w:t xml:space="preserve"> Anthony Fairfax President, </w:t>
      </w:r>
      <w:hyperlink r:id="rId3" w:history="1">
        <w:r w:rsidRPr="00664A71">
          <w:rPr>
            <w:rStyle w:val="Hyperlink"/>
            <w:rFonts w:asciiTheme="majorHAnsi" w:hAnsiTheme="majorHAnsi"/>
            <w:sz w:val="20"/>
            <w:szCs w:val="20"/>
            <w:lang w:val="en-US"/>
          </w:rPr>
          <w:t>Census Channel</w:t>
        </w:r>
      </w:hyperlink>
      <w:r w:rsidRPr="006C4453">
        <w:rPr>
          <w:rStyle w:val="Hyperlink"/>
          <w:rFonts w:asciiTheme="majorHAnsi" w:hAnsiTheme="majorHAnsi"/>
          <w:sz w:val="20"/>
          <w:szCs w:val="20"/>
          <w:lang w:val="en-US"/>
        </w:rPr>
        <w:t>;</w:t>
      </w:r>
      <w:r w:rsidRPr="00664A71">
        <w:rPr>
          <w:rFonts w:asciiTheme="majorHAnsi" w:hAnsiTheme="majorHAnsi"/>
          <w:sz w:val="20"/>
          <w:szCs w:val="20"/>
          <w:lang w:val="en-US"/>
        </w:rPr>
        <w:t xml:space="preserve"> Kimball Brace </w:t>
      </w:r>
      <w:r w:rsidRPr="00664A71">
        <w:rPr>
          <w:rFonts w:asciiTheme="majorHAnsi" w:hAnsiTheme="majorHAnsi"/>
          <w:sz w:val="20"/>
          <w:szCs w:val="20"/>
          <w:lang w:val="en-US"/>
        </w:rPr>
        <w:br/>
        <w:t xml:space="preserve">President, </w:t>
      </w:r>
      <w:hyperlink r:id="rId4" w:history="1">
        <w:r w:rsidRPr="00664A71">
          <w:rPr>
            <w:rStyle w:val="Hyperlink"/>
            <w:rFonts w:asciiTheme="majorHAnsi" w:hAnsiTheme="majorHAnsi"/>
            <w:sz w:val="20"/>
            <w:szCs w:val="20"/>
            <w:lang w:val="en-US"/>
          </w:rPr>
          <w:t>Election Data Services</w:t>
        </w:r>
      </w:hyperlink>
      <w:r w:rsidRPr="006C4453">
        <w:rPr>
          <w:rStyle w:val="Hyperlink"/>
          <w:rFonts w:asciiTheme="majorHAnsi" w:hAnsiTheme="majorHAnsi"/>
          <w:sz w:val="20"/>
          <w:szCs w:val="20"/>
          <w:lang w:val="en-US"/>
        </w:rPr>
        <w:t xml:space="preserve">; </w:t>
      </w:r>
      <w:r w:rsidRPr="00664A71">
        <w:rPr>
          <w:rFonts w:asciiTheme="majorHAnsi" w:hAnsiTheme="majorHAnsi"/>
          <w:sz w:val="20"/>
          <w:szCs w:val="20"/>
          <w:lang w:val="en-US"/>
        </w:rPr>
        <w:t xml:space="preserve">Gerry Hebert Executive Director, </w:t>
      </w:r>
      <w:hyperlink r:id="rId5" w:history="1">
        <w:r w:rsidRPr="00664A71">
          <w:rPr>
            <w:rStyle w:val="Hyperlink"/>
            <w:rFonts w:asciiTheme="majorHAnsi" w:hAnsiTheme="majorHAnsi"/>
            <w:sz w:val="20"/>
            <w:szCs w:val="20"/>
            <w:lang w:val="en-US"/>
          </w:rPr>
          <w:t>Campaign Legal Center</w:t>
        </w:r>
      </w:hyperlink>
      <w:r w:rsidRPr="006C4453">
        <w:rPr>
          <w:rFonts w:asciiTheme="majorHAnsi" w:hAnsiTheme="majorHAnsi"/>
          <w:sz w:val="20"/>
          <w:szCs w:val="20"/>
          <w:lang w:val="en-US"/>
        </w:rPr>
        <w:t xml:space="preserve"> and </w:t>
      </w:r>
      <w:hyperlink r:id="rId6" w:history="1">
        <w:r w:rsidRPr="00664A71">
          <w:rPr>
            <w:rStyle w:val="Hyperlink"/>
            <w:rFonts w:asciiTheme="majorHAnsi" w:hAnsiTheme="majorHAnsi"/>
            <w:sz w:val="20"/>
            <w:szCs w:val="20"/>
            <w:lang w:val="en-US"/>
          </w:rPr>
          <w:t>Americans for Redistricting Reform</w:t>
        </w:r>
      </w:hyperlink>
      <w:r w:rsidRPr="006C4453">
        <w:rPr>
          <w:rStyle w:val="Hyperlink"/>
          <w:rFonts w:asciiTheme="majorHAnsi" w:hAnsiTheme="majorHAnsi"/>
          <w:sz w:val="20"/>
          <w:szCs w:val="20"/>
          <w:lang w:val="en-US"/>
        </w:rPr>
        <w:t>;</w:t>
      </w:r>
      <w:r w:rsidRPr="00664A71">
        <w:rPr>
          <w:rFonts w:asciiTheme="majorHAnsi" w:hAnsiTheme="majorHAnsi"/>
          <w:sz w:val="20"/>
          <w:szCs w:val="20"/>
          <w:lang w:val="en-US"/>
        </w:rPr>
        <w:t xml:space="preserve"> Leah Rush Executive Director, </w:t>
      </w:r>
      <w:hyperlink r:id="rId7" w:history="1">
        <w:r w:rsidRPr="00664A71">
          <w:rPr>
            <w:rStyle w:val="Hyperlink"/>
            <w:rFonts w:asciiTheme="majorHAnsi" w:hAnsiTheme="majorHAnsi"/>
            <w:sz w:val="20"/>
            <w:szCs w:val="20"/>
            <w:lang w:val="en-US"/>
          </w:rPr>
          <w:t>Midwest Democracy Network</w:t>
        </w:r>
      </w:hyperlink>
      <w:r w:rsidRPr="006C4453">
        <w:rPr>
          <w:rStyle w:val="Hyperlink"/>
          <w:rFonts w:asciiTheme="majorHAnsi" w:hAnsiTheme="majorHAnsi"/>
          <w:sz w:val="20"/>
          <w:szCs w:val="20"/>
          <w:lang w:val="en-US"/>
        </w:rPr>
        <w:t>;</w:t>
      </w:r>
      <w:r w:rsidRPr="00664A71">
        <w:rPr>
          <w:rFonts w:asciiTheme="majorHAnsi" w:hAnsiTheme="majorHAnsi"/>
          <w:sz w:val="20"/>
          <w:szCs w:val="20"/>
          <w:lang w:val="en-US"/>
        </w:rPr>
        <w:t xml:space="preserve"> Nancy </w:t>
      </w:r>
      <w:proofErr w:type="spellStart"/>
      <w:r w:rsidRPr="00664A71">
        <w:rPr>
          <w:rFonts w:asciiTheme="majorHAnsi" w:hAnsiTheme="majorHAnsi"/>
          <w:sz w:val="20"/>
          <w:szCs w:val="20"/>
          <w:lang w:val="en-US"/>
        </w:rPr>
        <w:t>Bekavac</w:t>
      </w:r>
      <w:proofErr w:type="spellEnd"/>
      <w:r w:rsidRPr="00664A71">
        <w:rPr>
          <w:rFonts w:asciiTheme="majorHAnsi" w:hAnsiTheme="majorHAnsi"/>
          <w:sz w:val="20"/>
          <w:szCs w:val="20"/>
          <w:lang w:val="en-US"/>
        </w:rPr>
        <w:t xml:space="preserve"> Director, </w:t>
      </w:r>
      <w:hyperlink r:id="rId8" w:history="1">
        <w:r w:rsidRPr="00664A71">
          <w:rPr>
            <w:rStyle w:val="Hyperlink"/>
            <w:rFonts w:asciiTheme="majorHAnsi" w:hAnsiTheme="majorHAnsi"/>
            <w:sz w:val="20"/>
            <w:szCs w:val="20"/>
            <w:lang w:val="en-US"/>
          </w:rPr>
          <w:t>Scientists and Engineers for America</w:t>
        </w:r>
      </w:hyperlink>
      <w:r w:rsidRPr="006C4453">
        <w:rPr>
          <w:rStyle w:val="Hyperlink"/>
          <w:rFonts w:asciiTheme="majorHAnsi" w:hAnsiTheme="majorHAnsi"/>
          <w:sz w:val="20"/>
          <w:szCs w:val="20"/>
          <w:lang w:val="en-US"/>
        </w:rPr>
        <w:t>;</w:t>
      </w:r>
      <w:r w:rsidRPr="00664A71">
        <w:rPr>
          <w:rFonts w:asciiTheme="majorHAnsi" w:hAnsiTheme="majorHAnsi"/>
          <w:sz w:val="20"/>
          <w:szCs w:val="20"/>
          <w:lang w:val="en-US"/>
        </w:rPr>
        <w:t xml:space="preserve"> Karin Mac Donald Director, </w:t>
      </w:r>
      <w:hyperlink r:id="rId9" w:history="1">
        <w:r w:rsidRPr="00664A71">
          <w:rPr>
            <w:rStyle w:val="Hyperlink"/>
            <w:rFonts w:asciiTheme="majorHAnsi" w:hAnsiTheme="majorHAnsi"/>
            <w:sz w:val="20"/>
            <w:szCs w:val="20"/>
            <w:lang w:val="en-US"/>
          </w:rPr>
          <w:t>Statewide Database</w:t>
        </w:r>
      </w:hyperlink>
      <w:r w:rsidRPr="006C4453">
        <w:rPr>
          <w:rFonts w:asciiTheme="majorHAnsi" w:hAnsiTheme="majorHAnsi"/>
          <w:sz w:val="20"/>
          <w:szCs w:val="20"/>
          <w:lang w:val="en-US"/>
        </w:rPr>
        <w:t xml:space="preserve">, Institute for Government Studies, University of California, Berkeley; Thomas E. Mann Senior Fellow, </w:t>
      </w:r>
      <w:hyperlink r:id="rId10" w:history="1">
        <w:r w:rsidRPr="00664A71">
          <w:rPr>
            <w:rStyle w:val="Hyperlink"/>
            <w:rFonts w:asciiTheme="majorHAnsi" w:hAnsiTheme="majorHAnsi"/>
            <w:sz w:val="20"/>
            <w:szCs w:val="20"/>
            <w:lang w:val="en-US"/>
          </w:rPr>
          <w:t>The Brookings Institution</w:t>
        </w:r>
      </w:hyperlink>
      <w:r w:rsidRPr="006C4453">
        <w:rPr>
          <w:rStyle w:val="Hyperlink"/>
          <w:rFonts w:asciiTheme="majorHAnsi" w:hAnsiTheme="majorHAnsi"/>
          <w:sz w:val="20"/>
          <w:szCs w:val="20"/>
          <w:lang w:val="en-US"/>
        </w:rPr>
        <w:t>;</w:t>
      </w:r>
      <w:r w:rsidRPr="00664A71">
        <w:rPr>
          <w:rFonts w:asciiTheme="majorHAnsi" w:hAnsiTheme="majorHAnsi"/>
          <w:sz w:val="20"/>
          <w:szCs w:val="20"/>
          <w:lang w:val="en-US"/>
        </w:rPr>
        <w:t xml:space="preserve"> Norman J. Ornstein Senior Fellow, </w:t>
      </w:r>
      <w:hyperlink r:id="rId11" w:history="1">
        <w:r w:rsidRPr="00664A71">
          <w:rPr>
            <w:rStyle w:val="Hyperlink"/>
            <w:rFonts w:asciiTheme="majorHAnsi" w:hAnsiTheme="majorHAnsi"/>
            <w:sz w:val="20"/>
            <w:szCs w:val="20"/>
            <w:lang w:val="en-US"/>
          </w:rPr>
          <w:t>The American Enterprise Institute</w:t>
        </w:r>
      </w:hyperlink>
    </w:p>
  </w:footnote>
  <w:footnote w:id="8">
    <w:p w14:paraId="29E6B94D" w14:textId="77777777" w:rsidR="00B42C26" w:rsidRPr="006C4453" w:rsidRDefault="00B42C26" w:rsidP="006C4453">
      <w:pPr>
        <w:pStyle w:val="FootnoteText"/>
        <w:jc w:val="both"/>
        <w:rPr>
          <w:rFonts w:asciiTheme="majorHAnsi" w:hAnsiTheme="majorHAnsi"/>
          <w:sz w:val="20"/>
          <w:szCs w:val="20"/>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r w:rsidRPr="006C4453">
        <w:rPr>
          <w:rFonts w:asciiTheme="majorHAnsi" w:hAnsiTheme="majorHAnsi"/>
          <w:sz w:val="20"/>
          <w:szCs w:val="20"/>
        </w:rPr>
        <w:t xml:space="preserve">Toda la información acerca del Proyecto Público de </w:t>
      </w:r>
      <w:proofErr w:type="spellStart"/>
      <w:r w:rsidRPr="006C4453">
        <w:rPr>
          <w:rFonts w:asciiTheme="majorHAnsi" w:hAnsiTheme="majorHAnsi"/>
          <w:sz w:val="20"/>
          <w:szCs w:val="20"/>
        </w:rPr>
        <w:t>Reidstritación</w:t>
      </w:r>
      <w:proofErr w:type="spellEnd"/>
      <w:r w:rsidRPr="006C4453">
        <w:rPr>
          <w:rFonts w:asciiTheme="majorHAnsi" w:hAnsiTheme="majorHAnsi"/>
          <w:sz w:val="20"/>
          <w:szCs w:val="20"/>
        </w:rPr>
        <w:t xml:space="preserve"> se encuentra disponible en: </w:t>
      </w:r>
      <w:hyperlink r:id="rId12" w:history="1">
        <w:r w:rsidRPr="006C4453">
          <w:rPr>
            <w:rStyle w:val="Hyperlink"/>
            <w:rFonts w:asciiTheme="majorHAnsi" w:hAnsiTheme="majorHAnsi"/>
            <w:sz w:val="20"/>
            <w:szCs w:val="20"/>
          </w:rPr>
          <w:t>http://www.publicmapping.org/</w:t>
        </w:r>
      </w:hyperlink>
      <w:r w:rsidRPr="006C4453">
        <w:rPr>
          <w:rFonts w:asciiTheme="majorHAnsi" w:hAnsiTheme="majorHAnsi"/>
          <w:sz w:val="20"/>
          <w:szCs w:val="20"/>
        </w:rPr>
        <w:t xml:space="preserve">. </w:t>
      </w:r>
    </w:p>
  </w:footnote>
  <w:footnote w:id="9">
    <w:p w14:paraId="2E61D609" w14:textId="3ED41192" w:rsidR="00B42C26" w:rsidRPr="00664A71" w:rsidRDefault="00B42C26" w:rsidP="009F3F18">
      <w:pPr>
        <w:pStyle w:val="FootnoteText"/>
        <w:jc w:val="both"/>
        <w:rPr>
          <w:rFonts w:asciiTheme="majorHAnsi" w:hAnsiTheme="majorHAnsi"/>
          <w:sz w:val="20"/>
          <w:szCs w:val="20"/>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r w:rsidRPr="00664A71">
        <w:rPr>
          <w:rFonts w:asciiTheme="majorHAnsi" w:hAnsiTheme="majorHAnsi"/>
          <w:sz w:val="20"/>
          <w:szCs w:val="20"/>
        </w:rPr>
        <w:t>Para más detalle consular: http://www.brookings.edu/research/opinions/2010/06/17-redistricting-statement</w:t>
      </w:r>
    </w:p>
  </w:footnote>
  <w:footnote w:id="10">
    <w:p w14:paraId="135F8A0E" w14:textId="77777777" w:rsidR="00B42C26" w:rsidRPr="00C9478E" w:rsidRDefault="00B42C26" w:rsidP="006C4453">
      <w:pPr>
        <w:pStyle w:val="FootnoteText"/>
        <w:jc w:val="both"/>
        <w:rPr>
          <w:rFonts w:asciiTheme="majorHAnsi" w:hAnsiTheme="majorHAnsi"/>
          <w:sz w:val="20"/>
          <w:szCs w:val="20"/>
        </w:rPr>
      </w:pPr>
      <w:r w:rsidRPr="006C4453">
        <w:rPr>
          <w:rStyle w:val="FootnoteReference"/>
          <w:rFonts w:asciiTheme="majorHAnsi" w:hAnsiTheme="majorHAnsi"/>
          <w:sz w:val="20"/>
          <w:szCs w:val="20"/>
        </w:rPr>
        <w:footnoteRef/>
      </w:r>
      <w:r w:rsidRPr="006C4453">
        <w:rPr>
          <w:rFonts w:asciiTheme="majorHAnsi" w:hAnsiTheme="majorHAnsi"/>
          <w:sz w:val="20"/>
          <w:szCs w:val="20"/>
        </w:rPr>
        <w:t xml:space="preserve"> </w:t>
      </w:r>
      <w:r w:rsidRPr="006C4453">
        <w:rPr>
          <w:rFonts w:asciiTheme="majorHAnsi" w:hAnsiTheme="majorHAnsi"/>
          <w:sz w:val="20"/>
          <w:szCs w:val="20"/>
        </w:rPr>
        <w:t>La PPR-México es un proyecto para implementarse a nivel federal. Sin embargo, en una segunda etapa el proyecto puede extenders</w:t>
      </w:r>
      <w:r w:rsidRPr="00664A71">
        <w:rPr>
          <w:rFonts w:asciiTheme="majorHAnsi" w:hAnsiTheme="majorHAnsi"/>
          <w:sz w:val="20"/>
          <w:szCs w:val="20"/>
        </w:rPr>
        <w:t xml:space="preserve">e </w:t>
      </w:r>
      <w:r w:rsidRPr="00C9478E">
        <w:rPr>
          <w:rFonts w:asciiTheme="majorHAnsi" w:hAnsiTheme="majorHAnsi"/>
          <w:sz w:val="20"/>
          <w:szCs w:val="20"/>
        </w:rPr>
        <w:t xml:space="preserve">a las entidades federativas.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820"/>
    <w:multiLevelType w:val="hybridMultilevel"/>
    <w:tmpl w:val="208E5C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F05CFD"/>
    <w:multiLevelType w:val="multilevel"/>
    <w:tmpl w:val="AB569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0B7E2A"/>
    <w:multiLevelType w:val="multilevel"/>
    <w:tmpl w:val="E52411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361484B"/>
    <w:multiLevelType w:val="hybridMultilevel"/>
    <w:tmpl w:val="16D4225E"/>
    <w:lvl w:ilvl="0" w:tplc="04090019">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32D94"/>
    <w:multiLevelType w:val="multilevel"/>
    <w:tmpl w:val="AB569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A44A2C"/>
    <w:multiLevelType w:val="hybridMultilevel"/>
    <w:tmpl w:val="CD78035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15307A"/>
    <w:multiLevelType w:val="multilevel"/>
    <w:tmpl w:val="54628570"/>
    <w:lvl w:ilvl="0">
      <w:start w:val="1"/>
      <w:numFmt w:val="lowerRoman"/>
      <w:lvlText w:val="%1."/>
      <w:lvlJc w:val="righ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nsid w:val="0DDD7C35"/>
    <w:multiLevelType w:val="hybridMultilevel"/>
    <w:tmpl w:val="9DD2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0567B"/>
    <w:multiLevelType w:val="multilevel"/>
    <w:tmpl w:val="F598866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84F4A36"/>
    <w:multiLevelType w:val="multilevel"/>
    <w:tmpl w:val="AD5AFBB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1A0B4190"/>
    <w:multiLevelType w:val="multilevel"/>
    <w:tmpl w:val="91C80E2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D3F3D88"/>
    <w:multiLevelType w:val="multilevel"/>
    <w:tmpl w:val="ADFC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944446"/>
    <w:multiLevelType w:val="hybridMultilevel"/>
    <w:tmpl w:val="16D4225E"/>
    <w:lvl w:ilvl="0" w:tplc="04090019">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25660"/>
    <w:multiLevelType w:val="multilevel"/>
    <w:tmpl w:val="CEB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6910D0"/>
    <w:multiLevelType w:val="multilevel"/>
    <w:tmpl w:val="70E8E1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12E06F9"/>
    <w:multiLevelType w:val="multilevel"/>
    <w:tmpl w:val="83B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934775"/>
    <w:multiLevelType w:val="multilevel"/>
    <w:tmpl w:val="0A2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A1463F"/>
    <w:multiLevelType w:val="hybridMultilevel"/>
    <w:tmpl w:val="2E0E3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0C1AE5"/>
    <w:multiLevelType w:val="hybridMultilevel"/>
    <w:tmpl w:val="E264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2A0DA9"/>
    <w:multiLevelType w:val="hybridMultilevel"/>
    <w:tmpl w:val="8D347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02F3813"/>
    <w:multiLevelType w:val="hybridMultilevel"/>
    <w:tmpl w:val="D8BA162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0BA1109"/>
    <w:multiLevelType w:val="multilevel"/>
    <w:tmpl w:val="E52411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4D57BF1"/>
    <w:multiLevelType w:val="multilevel"/>
    <w:tmpl w:val="394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47392B"/>
    <w:multiLevelType w:val="hybridMultilevel"/>
    <w:tmpl w:val="E2B25E5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3A4D4CD2"/>
    <w:multiLevelType w:val="hybridMultilevel"/>
    <w:tmpl w:val="AD5AFB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0291E25"/>
    <w:multiLevelType w:val="hybridMultilevel"/>
    <w:tmpl w:val="70E8E13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61136C"/>
    <w:multiLevelType w:val="multilevel"/>
    <w:tmpl w:val="E52411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10A6C31"/>
    <w:multiLevelType w:val="multilevel"/>
    <w:tmpl w:val="A90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DB63F8"/>
    <w:multiLevelType w:val="hybridMultilevel"/>
    <w:tmpl w:val="F59886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6BD79F0"/>
    <w:multiLevelType w:val="hybridMultilevel"/>
    <w:tmpl w:val="91C80E2E"/>
    <w:lvl w:ilvl="0" w:tplc="9D344D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757B18"/>
    <w:multiLevelType w:val="multilevel"/>
    <w:tmpl w:val="D8BA162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nsid w:val="4B1F3813"/>
    <w:multiLevelType w:val="multilevel"/>
    <w:tmpl w:val="CD78035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B647363"/>
    <w:multiLevelType w:val="hybridMultilevel"/>
    <w:tmpl w:val="AD5AFB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5AC6F2D"/>
    <w:multiLevelType w:val="multilevel"/>
    <w:tmpl w:val="BD0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125724"/>
    <w:multiLevelType w:val="hybridMultilevel"/>
    <w:tmpl w:val="9B3827BE"/>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30716E"/>
    <w:multiLevelType w:val="multilevel"/>
    <w:tmpl w:val="C8E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6312B9"/>
    <w:multiLevelType w:val="hybridMultilevel"/>
    <w:tmpl w:val="E52411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5A3320"/>
    <w:multiLevelType w:val="hybridMultilevel"/>
    <w:tmpl w:val="269EE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E4A9D"/>
    <w:multiLevelType w:val="hybridMultilevel"/>
    <w:tmpl w:val="6D06114C"/>
    <w:lvl w:ilvl="0" w:tplc="04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1707D4"/>
    <w:multiLevelType w:val="multilevel"/>
    <w:tmpl w:val="1EF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216CB8"/>
    <w:multiLevelType w:val="multilevel"/>
    <w:tmpl w:val="5A86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9E0FF4"/>
    <w:multiLevelType w:val="hybridMultilevel"/>
    <w:tmpl w:val="2AC6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8B6790"/>
    <w:multiLevelType w:val="multilevel"/>
    <w:tmpl w:val="CD78035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FD73B55"/>
    <w:multiLevelType w:val="multilevel"/>
    <w:tmpl w:val="E6D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41"/>
  </w:num>
  <w:num w:numId="3">
    <w:abstractNumId w:val="15"/>
  </w:num>
  <w:num w:numId="4">
    <w:abstractNumId w:val="27"/>
  </w:num>
  <w:num w:numId="5">
    <w:abstractNumId w:val="7"/>
  </w:num>
  <w:num w:numId="6">
    <w:abstractNumId w:val="5"/>
  </w:num>
  <w:num w:numId="7">
    <w:abstractNumId w:val="37"/>
  </w:num>
  <w:num w:numId="8">
    <w:abstractNumId w:val="24"/>
  </w:num>
  <w:num w:numId="9">
    <w:abstractNumId w:val="9"/>
  </w:num>
  <w:num w:numId="10">
    <w:abstractNumId w:val="28"/>
  </w:num>
  <w:num w:numId="11">
    <w:abstractNumId w:val="19"/>
  </w:num>
  <w:num w:numId="12">
    <w:abstractNumId w:val="8"/>
  </w:num>
  <w:num w:numId="13">
    <w:abstractNumId w:val="0"/>
  </w:num>
  <w:num w:numId="14">
    <w:abstractNumId w:val="31"/>
  </w:num>
  <w:num w:numId="15">
    <w:abstractNumId w:val="36"/>
  </w:num>
  <w:num w:numId="16">
    <w:abstractNumId w:val="21"/>
  </w:num>
  <w:num w:numId="17">
    <w:abstractNumId w:val="25"/>
  </w:num>
  <w:num w:numId="18">
    <w:abstractNumId w:val="14"/>
  </w:num>
  <w:num w:numId="19">
    <w:abstractNumId w:val="20"/>
  </w:num>
  <w:num w:numId="20">
    <w:abstractNumId w:val="30"/>
  </w:num>
  <w:num w:numId="21">
    <w:abstractNumId w:val="6"/>
  </w:num>
  <w:num w:numId="22">
    <w:abstractNumId w:val="42"/>
  </w:num>
  <w:num w:numId="23">
    <w:abstractNumId w:val="34"/>
  </w:num>
  <w:num w:numId="24">
    <w:abstractNumId w:val="26"/>
  </w:num>
  <w:num w:numId="25">
    <w:abstractNumId w:val="29"/>
  </w:num>
  <w:num w:numId="26">
    <w:abstractNumId w:val="10"/>
  </w:num>
  <w:num w:numId="27">
    <w:abstractNumId w:val="3"/>
  </w:num>
  <w:num w:numId="28">
    <w:abstractNumId w:val="2"/>
  </w:num>
  <w:num w:numId="29">
    <w:abstractNumId w:val="38"/>
  </w:num>
  <w:num w:numId="30">
    <w:abstractNumId w:val="12"/>
  </w:num>
  <w:num w:numId="31">
    <w:abstractNumId w:val="40"/>
  </w:num>
  <w:num w:numId="32">
    <w:abstractNumId w:val="4"/>
  </w:num>
  <w:num w:numId="33">
    <w:abstractNumId w:val="4"/>
    <w:lvlOverride w:ilvl="0">
      <w:lvl w:ilvl="0">
        <w:start w:val="1"/>
        <w:numFmt w:val="decimal"/>
        <w:lvlText w:val="%1)"/>
        <w:lvlJc w:val="left"/>
        <w:pPr>
          <w:ind w:left="360" w:hanging="360"/>
        </w:pPr>
        <w:rPr>
          <w:rFonts w:hint="default"/>
        </w:rPr>
      </w:lvl>
    </w:lvlOverride>
    <w:lvlOverride w:ilvl="1">
      <w:lvl w:ilvl="1">
        <w:start w:val="1"/>
        <w:numFmt w:val="none"/>
        <w:lvlText w:val="a)"/>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abstractNumId w:val="4"/>
    <w:lvlOverride w:ilvl="1">
      <w:lvl w:ilvl="1">
        <w:numFmt w:val="lowerLetter"/>
        <w:lvlText w:val="%2."/>
        <w:lvlJc w:val="left"/>
      </w:lvl>
    </w:lvlOverride>
  </w:num>
  <w:num w:numId="35">
    <w:abstractNumId w:val="4"/>
    <w:lvlOverride w:ilvl="1">
      <w:lvl w:ilvl="1">
        <w:numFmt w:val="lowerLetter"/>
        <w:lvlText w:val="%2."/>
        <w:lvlJc w:val="left"/>
      </w:lvl>
    </w:lvlOverride>
    <w:lvlOverride w:ilvl="2">
      <w:lvl w:ilvl="2">
        <w:numFmt w:val="lowerRoman"/>
        <w:lvlText w:val="%3."/>
        <w:lvlJc w:val="right"/>
      </w:lvl>
    </w:lvlOverride>
  </w:num>
  <w:num w:numId="36">
    <w:abstractNumId w:val="4"/>
    <w:lvlOverride w:ilvl="1">
      <w:lvl w:ilvl="1">
        <w:numFmt w:val="lowerLetter"/>
        <w:lvlText w:val="%2."/>
        <w:lvlJc w:val="left"/>
      </w:lvl>
    </w:lvlOverride>
    <w:lvlOverride w:ilvl="2">
      <w:lvl w:ilvl="2">
        <w:numFmt w:val="lowerRoman"/>
        <w:lvlText w:val="%3."/>
        <w:lvlJc w:val="right"/>
      </w:lvl>
    </w:lvlOverride>
  </w:num>
  <w:num w:numId="37">
    <w:abstractNumId w:val="11"/>
  </w:num>
  <w:num w:numId="38">
    <w:abstractNumId w:val="13"/>
  </w:num>
  <w:num w:numId="39">
    <w:abstractNumId w:val="35"/>
  </w:num>
  <w:num w:numId="40">
    <w:abstractNumId w:val="43"/>
  </w:num>
  <w:num w:numId="41">
    <w:abstractNumId w:val="23"/>
  </w:num>
  <w:num w:numId="42">
    <w:abstractNumId w:val="1"/>
  </w:num>
  <w:num w:numId="43">
    <w:abstractNumId w:val="16"/>
  </w:num>
  <w:num w:numId="44">
    <w:abstractNumId w:val="39"/>
  </w:num>
  <w:num w:numId="45">
    <w:abstractNumId w:val="22"/>
  </w:num>
  <w:num w:numId="46">
    <w:abstractNumId w:val="33"/>
  </w:num>
  <w:num w:numId="47">
    <w:abstractNumId w:val="32"/>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15A"/>
    <w:rsid w:val="000009BE"/>
    <w:rsid w:val="00013042"/>
    <w:rsid w:val="0001498E"/>
    <w:rsid w:val="00014A6F"/>
    <w:rsid w:val="0002151F"/>
    <w:rsid w:val="00024B9B"/>
    <w:rsid w:val="00025DBA"/>
    <w:rsid w:val="00033ADB"/>
    <w:rsid w:val="00037696"/>
    <w:rsid w:val="0004644C"/>
    <w:rsid w:val="00052E78"/>
    <w:rsid w:val="00074628"/>
    <w:rsid w:val="00074D85"/>
    <w:rsid w:val="00086F5F"/>
    <w:rsid w:val="000912E6"/>
    <w:rsid w:val="000A3D77"/>
    <w:rsid w:val="000A7230"/>
    <w:rsid w:val="000D2DB5"/>
    <w:rsid w:val="000D4FFF"/>
    <w:rsid w:val="000E3EA4"/>
    <w:rsid w:val="000E5BC8"/>
    <w:rsid w:val="000F29FB"/>
    <w:rsid w:val="000F3D03"/>
    <w:rsid w:val="00100E76"/>
    <w:rsid w:val="00105492"/>
    <w:rsid w:val="00116A61"/>
    <w:rsid w:val="00123A95"/>
    <w:rsid w:val="00136E1C"/>
    <w:rsid w:val="0015258A"/>
    <w:rsid w:val="001538F8"/>
    <w:rsid w:val="001638F1"/>
    <w:rsid w:val="00164232"/>
    <w:rsid w:val="00174602"/>
    <w:rsid w:val="00185B69"/>
    <w:rsid w:val="00187F3E"/>
    <w:rsid w:val="001958AA"/>
    <w:rsid w:val="001963FF"/>
    <w:rsid w:val="00196AB5"/>
    <w:rsid w:val="001A5711"/>
    <w:rsid w:val="001B45C1"/>
    <w:rsid w:val="001B7945"/>
    <w:rsid w:val="001C4EBD"/>
    <w:rsid w:val="001C5CA3"/>
    <w:rsid w:val="001E3C6B"/>
    <w:rsid w:val="001E5002"/>
    <w:rsid w:val="00204BB3"/>
    <w:rsid w:val="00211024"/>
    <w:rsid w:val="00216D30"/>
    <w:rsid w:val="00233D85"/>
    <w:rsid w:val="0024172A"/>
    <w:rsid w:val="00246139"/>
    <w:rsid w:val="002715AD"/>
    <w:rsid w:val="00285C88"/>
    <w:rsid w:val="0029345B"/>
    <w:rsid w:val="002A2B31"/>
    <w:rsid w:val="002B5E6A"/>
    <w:rsid w:val="002B6995"/>
    <w:rsid w:val="002B785B"/>
    <w:rsid w:val="002C3268"/>
    <w:rsid w:val="002C3D18"/>
    <w:rsid w:val="002C4A15"/>
    <w:rsid w:val="002C7026"/>
    <w:rsid w:val="002D16CD"/>
    <w:rsid w:val="002D1892"/>
    <w:rsid w:val="002D2A3F"/>
    <w:rsid w:val="002D4E5B"/>
    <w:rsid w:val="002E009D"/>
    <w:rsid w:val="002F2C05"/>
    <w:rsid w:val="002F798C"/>
    <w:rsid w:val="003005CA"/>
    <w:rsid w:val="003057F0"/>
    <w:rsid w:val="00305FA9"/>
    <w:rsid w:val="00314B48"/>
    <w:rsid w:val="00337F0D"/>
    <w:rsid w:val="00341233"/>
    <w:rsid w:val="003453F1"/>
    <w:rsid w:val="00345C95"/>
    <w:rsid w:val="00346DCA"/>
    <w:rsid w:val="003546AA"/>
    <w:rsid w:val="00360B05"/>
    <w:rsid w:val="00361780"/>
    <w:rsid w:val="003619BF"/>
    <w:rsid w:val="00361F55"/>
    <w:rsid w:val="0036307B"/>
    <w:rsid w:val="00363511"/>
    <w:rsid w:val="003651C5"/>
    <w:rsid w:val="00367F8C"/>
    <w:rsid w:val="00370457"/>
    <w:rsid w:val="0037165E"/>
    <w:rsid w:val="00372D94"/>
    <w:rsid w:val="003842FF"/>
    <w:rsid w:val="003851E0"/>
    <w:rsid w:val="00397F9A"/>
    <w:rsid w:val="003B018E"/>
    <w:rsid w:val="003B5873"/>
    <w:rsid w:val="003B5CAB"/>
    <w:rsid w:val="003C5B04"/>
    <w:rsid w:val="003D3F9A"/>
    <w:rsid w:val="003E183F"/>
    <w:rsid w:val="003E2B70"/>
    <w:rsid w:val="003E385F"/>
    <w:rsid w:val="003E3F91"/>
    <w:rsid w:val="003E65CD"/>
    <w:rsid w:val="003E6CC1"/>
    <w:rsid w:val="003F082D"/>
    <w:rsid w:val="003F2273"/>
    <w:rsid w:val="003F704E"/>
    <w:rsid w:val="004005B5"/>
    <w:rsid w:val="00403CF9"/>
    <w:rsid w:val="00403E9F"/>
    <w:rsid w:val="004076F7"/>
    <w:rsid w:val="0042481B"/>
    <w:rsid w:val="00433EF5"/>
    <w:rsid w:val="004434BA"/>
    <w:rsid w:val="00451478"/>
    <w:rsid w:val="004641CA"/>
    <w:rsid w:val="0046482F"/>
    <w:rsid w:val="00471E52"/>
    <w:rsid w:val="00495CB5"/>
    <w:rsid w:val="004A3157"/>
    <w:rsid w:val="004A5A6C"/>
    <w:rsid w:val="004A5DE1"/>
    <w:rsid w:val="004A7485"/>
    <w:rsid w:val="004A7660"/>
    <w:rsid w:val="004B11A9"/>
    <w:rsid w:val="004B17AE"/>
    <w:rsid w:val="004B2432"/>
    <w:rsid w:val="004B4ED5"/>
    <w:rsid w:val="004B7333"/>
    <w:rsid w:val="004C2959"/>
    <w:rsid w:val="004D197A"/>
    <w:rsid w:val="004D2098"/>
    <w:rsid w:val="004D277E"/>
    <w:rsid w:val="004E1652"/>
    <w:rsid w:val="004F01E5"/>
    <w:rsid w:val="004F2B47"/>
    <w:rsid w:val="004F3E89"/>
    <w:rsid w:val="004F716F"/>
    <w:rsid w:val="00503458"/>
    <w:rsid w:val="00511AA4"/>
    <w:rsid w:val="0051432C"/>
    <w:rsid w:val="00526417"/>
    <w:rsid w:val="00536895"/>
    <w:rsid w:val="00567CB0"/>
    <w:rsid w:val="0057284F"/>
    <w:rsid w:val="005A022A"/>
    <w:rsid w:val="005A7542"/>
    <w:rsid w:val="005B2FA1"/>
    <w:rsid w:val="005B5943"/>
    <w:rsid w:val="005B6FC3"/>
    <w:rsid w:val="005B7D92"/>
    <w:rsid w:val="005F04FF"/>
    <w:rsid w:val="005F2B05"/>
    <w:rsid w:val="005F349A"/>
    <w:rsid w:val="0061006D"/>
    <w:rsid w:val="00621963"/>
    <w:rsid w:val="00624E53"/>
    <w:rsid w:val="00632092"/>
    <w:rsid w:val="006337C2"/>
    <w:rsid w:val="0063497A"/>
    <w:rsid w:val="0063717C"/>
    <w:rsid w:val="00640817"/>
    <w:rsid w:val="00641BA9"/>
    <w:rsid w:val="00642FCD"/>
    <w:rsid w:val="00652315"/>
    <w:rsid w:val="00661540"/>
    <w:rsid w:val="006620FE"/>
    <w:rsid w:val="00663901"/>
    <w:rsid w:val="00664A71"/>
    <w:rsid w:val="006709A2"/>
    <w:rsid w:val="00680E09"/>
    <w:rsid w:val="00687CFE"/>
    <w:rsid w:val="006965DF"/>
    <w:rsid w:val="006B4234"/>
    <w:rsid w:val="006B5659"/>
    <w:rsid w:val="006C4453"/>
    <w:rsid w:val="006C48A8"/>
    <w:rsid w:val="006C589B"/>
    <w:rsid w:val="006C7663"/>
    <w:rsid w:val="006D288A"/>
    <w:rsid w:val="006D426F"/>
    <w:rsid w:val="006D5C6D"/>
    <w:rsid w:val="00700E4E"/>
    <w:rsid w:val="007020A2"/>
    <w:rsid w:val="00713AE5"/>
    <w:rsid w:val="00716868"/>
    <w:rsid w:val="00721093"/>
    <w:rsid w:val="00724895"/>
    <w:rsid w:val="00725004"/>
    <w:rsid w:val="007333B7"/>
    <w:rsid w:val="0074038C"/>
    <w:rsid w:val="00741754"/>
    <w:rsid w:val="00744645"/>
    <w:rsid w:val="007513DA"/>
    <w:rsid w:val="00760F09"/>
    <w:rsid w:val="00761D4D"/>
    <w:rsid w:val="00764BBF"/>
    <w:rsid w:val="00777AEC"/>
    <w:rsid w:val="00783A05"/>
    <w:rsid w:val="00786FB8"/>
    <w:rsid w:val="00794D33"/>
    <w:rsid w:val="00797B68"/>
    <w:rsid w:val="00797BD2"/>
    <w:rsid w:val="007A2A62"/>
    <w:rsid w:val="007A620A"/>
    <w:rsid w:val="007A66A3"/>
    <w:rsid w:val="007B278A"/>
    <w:rsid w:val="007C403D"/>
    <w:rsid w:val="007D049B"/>
    <w:rsid w:val="007D4A2C"/>
    <w:rsid w:val="007E0341"/>
    <w:rsid w:val="007E3438"/>
    <w:rsid w:val="007E34AD"/>
    <w:rsid w:val="007E3ECA"/>
    <w:rsid w:val="007E670C"/>
    <w:rsid w:val="007F2491"/>
    <w:rsid w:val="007F738D"/>
    <w:rsid w:val="00801B77"/>
    <w:rsid w:val="0080359B"/>
    <w:rsid w:val="00815C93"/>
    <w:rsid w:val="00821137"/>
    <w:rsid w:val="00825282"/>
    <w:rsid w:val="008305A8"/>
    <w:rsid w:val="008327CC"/>
    <w:rsid w:val="008512AD"/>
    <w:rsid w:val="00861195"/>
    <w:rsid w:val="00866DEE"/>
    <w:rsid w:val="008710E2"/>
    <w:rsid w:val="00871649"/>
    <w:rsid w:val="008720CD"/>
    <w:rsid w:val="00874A3B"/>
    <w:rsid w:val="00875AFC"/>
    <w:rsid w:val="00887B6C"/>
    <w:rsid w:val="008967A9"/>
    <w:rsid w:val="008969FB"/>
    <w:rsid w:val="008D5BB3"/>
    <w:rsid w:val="008E4E9E"/>
    <w:rsid w:val="008F6289"/>
    <w:rsid w:val="008F6D5F"/>
    <w:rsid w:val="00916BA7"/>
    <w:rsid w:val="009316E6"/>
    <w:rsid w:val="00934E3E"/>
    <w:rsid w:val="0095159F"/>
    <w:rsid w:val="00954BCF"/>
    <w:rsid w:val="00954FBA"/>
    <w:rsid w:val="00957A25"/>
    <w:rsid w:val="00960141"/>
    <w:rsid w:val="00970CA7"/>
    <w:rsid w:val="0098211F"/>
    <w:rsid w:val="009822C5"/>
    <w:rsid w:val="00984C7E"/>
    <w:rsid w:val="0099419D"/>
    <w:rsid w:val="009A5768"/>
    <w:rsid w:val="009B069C"/>
    <w:rsid w:val="009C0131"/>
    <w:rsid w:val="009C0EDC"/>
    <w:rsid w:val="009C67A6"/>
    <w:rsid w:val="009D2321"/>
    <w:rsid w:val="009E3AF1"/>
    <w:rsid w:val="009E7A20"/>
    <w:rsid w:val="009F3F18"/>
    <w:rsid w:val="009F5D9E"/>
    <w:rsid w:val="00A07CA9"/>
    <w:rsid w:val="00A126C1"/>
    <w:rsid w:val="00A13CCD"/>
    <w:rsid w:val="00A22FA4"/>
    <w:rsid w:val="00A26023"/>
    <w:rsid w:val="00A27003"/>
    <w:rsid w:val="00A31B6D"/>
    <w:rsid w:val="00A32E64"/>
    <w:rsid w:val="00A512AC"/>
    <w:rsid w:val="00A51513"/>
    <w:rsid w:val="00A517D9"/>
    <w:rsid w:val="00A548F6"/>
    <w:rsid w:val="00A63E14"/>
    <w:rsid w:val="00A65F3E"/>
    <w:rsid w:val="00A741EF"/>
    <w:rsid w:val="00AA3FAF"/>
    <w:rsid w:val="00AA716E"/>
    <w:rsid w:val="00AB2939"/>
    <w:rsid w:val="00AC079D"/>
    <w:rsid w:val="00AC2C00"/>
    <w:rsid w:val="00AC6161"/>
    <w:rsid w:val="00AD1909"/>
    <w:rsid w:val="00AD3BD4"/>
    <w:rsid w:val="00AD45DA"/>
    <w:rsid w:val="00AE1499"/>
    <w:rsid w:val="00AE4349"/>
    <w:rsid w:val="00AE48FC"/>
    <w:rsid w:val="00AF4D01"/>
    <w:rsid w:val="00AF53F2"/>
    <w:rsid w:val="00B0059F"/>
    <w:rsid w:val="00B02242"/>
    <w:rsid w:val="00B100FC"/>
    <w:rsid w:val="00B1090D"/>
    <w:rsid w:val="00B13606"/>
    <w:rsid w:val="00B17C1A"/>
    <w:rsid w:val="00B2134D"/>
    <w:rsid w:val="00B22436"/>
    <w:rsid w:val="00B22A6B"/>
    <w:rsid w:val="00B255A2"/>
    <w:rsid w:val="00B37047"/>
    <w:rsid w:val="00B4184E"/>
    <w:rsid w:val="00B42C26"/>
    <w:rsid w:val="00B464F5"/>
    <w:rsid w:val="00B50D4D"/>
    <w:rsid w:val="00B5178B"/>
    <w:rsid w:val="00B53E80"/>
    <w:rsid w:val="00B55AF1"/>
    <w:rsid w:val="00B61A18"/>
    <w:rsid w:val="00B62948"/>
    <w:rsid w:val="00B634DB"/>
    <w:rsid w:val="00B63F61"/>
    <w:rsid w:val="00B65D8F"/>
    <w:rsid w:val="00B7728A"/>
    <w:rsid w:val="00B775DD"/>
    <w:rsid w:val="00B84A38"/>
    <w:rsid w:val="00B8733C"/>
    <w:rsid w:val="00B97CAC"/>
    <w:rsid w:val="00BA00BA"/>
    <w:rsid w:val="00BB0686"/>
    <w:rsid w:val="00BB1988"/>
    <w:rsid w:val="00BB1B5F"/>
    <w:rsid w:val="00BB6A79"/>
    <w:rsid w:val="00BD0C75"/>
    <w:rsid w:val="00BE107E"/>
    <w:rsid w:val="00BE48BA"/>
    <w:rsid w:val="00BF4AF9"/>
    <w:rsid w:val="00BF4DF8"/>
    <w:rsid w:val="00BF56B3"/>
    <w:rsid w:val="00C02CA9"/>
    <w:rsid w:val="00C1179E"/>
    <w:rsid w:val="00C12E1F"/>
    <w:rsid w:val="00C15FC2"/>
    <w:rsid w:val="00C251F2"/>
    <w:rsid w:val="00C3126F"/>
    <w:rsid w:val="00C3702C"/>
    <w:rsid w:val="00C37478"/>
    <w:rsid w:val="00C3767C"/>
    <w:rsid w:val="00C4051C"/>
    <w:rsid w:val="00C45A20"/>
    <w:rsid w:val="00C47AC0"/>
    <w:rsid w:val="00C67AF6"/>
    <w:rsid w:val="00C815FB"/>
    <w:rsid w:val="00C85A92"/>
    <w:rsid w:val="00C87A43"/>
    <w:rsid w:val="00C9478E"/>
    <w:rsid w:val="00C94B18"/>
    <w:rsid w:val="00CA4618"/>
    <w:rsid w:val="00CC08B9"/>
    <w:rsid w:val="00CC36A9"/>
    <w:rsid w:val="00CC66CE"/>
    <w:rsid w:val="00CD587E"/>
    <w:rsid w:val="00CD5F72"/>
    <w:rsid w:val="00CF2D3C"/>
    <w:rsid w:val="00CF38B8"/>
    <w:rsid w:val="00CF68E0"/>
    <w:rsid w:val="00D03367"/>
    <w:rsid w:val="00D03698"/>
    <w:rsid w:val="00D05E0B"/>
    <w:rsid w:val="00D10FE9"/>
    <w:rsid w:val="00D250B3"/>
    <w:rsid w:val="00D25347"/>
    <w:rsid w:val="00D2673D"/>
    <w:rsid w:val="00D33B73"/>
    <w:rsid w:val="00D43AD3"/>
    <w:rsid w:val="00D44E3F"/>
    <w:rsid w:val="00D47CEC"/>
    <w:rsid w:val="00D51C5A"/>
    <w:rsid w:val="00D541F4"/>
    <w:rsid w:val="00D606A0"/>
    <w:rsid w:val="00D64BCD"/>
    <w:rsid w:val="00D72C2E"/>
    <w:rsid w:val="00D82B96"/>
    <w:rsid w:val="00D82E08"/>
    <w:rsid w:val="00D86BC9"/>
    <w:rsid w:val="00D91EC3"/>
    <w:rsid w:val="00D92D9D"/>
    <w:rsid w:val="00DA07BC"/>
    <w:rsid w:val="00DA169B"/>
    <w:rsid w:val="00DA2135"/>
    <w:rsid w:val="00DA339E"/>
    <w:rsid w:val="00DC65F3"/>
    <w:rsid w:val="00DD0421"/>
    <w:rsid w:val="00DD093D"/>
    <w:rsid w:val="00DD3817"/>
    <w:rsid w:val="00DE23E2"/>
    <w:rsid w:val="00DE4F7B"/>
    <w:rsid w:val="00E02214"/>
    <w:rsid w:val="00E02C42"/>
    <w:rsid w:val="00E046DD"/>
    <w:rsid w:val="00E11256"/>
    <w:rsid w:val="00E1159B"/>
    <w:rsid w:val="00E139A4"/>
    <w:rsid w:val="00E13C11"/>
    <w:rsid w:val="00E15574"/>
    <w:rsid w:val="00E155C7"/>
    <w:rsid w:val="00E24007"/>
    <w:rsid w:val="00E24EF5"/>
    <w:rsid w:val="00E256C6"/>
    <w:rsid w:val="00E31027"/>
    <w:rsid w:val="00E34646"/>
    <w:rsid w:val="00E42037"/>
    <w:rsid w:val="00E442D7"/>
    <w:rsid w:val="00E45B8A"/>
    <w:rsid w:val="00E4615A"/>
    <w:rsid w:val="00E503E4"/>
    <w:rsid w:val="00E50CC7"/>
    <w:rsid w:val="00E52977"/>
    <w:rsid w:val="00E568BC"/>
    <w:rsid w:val="00E62006"/>
    <w:rsid w:val="00E63219"/>
    <w:rsid w:val="00E647D5"/>
    <w:rsid w:val="00E73C90"/>
    <w:rsid w:val="00E85584"/>
    <w:rsid w:val="00E87C8F"/>
    <w:rsid w:val="00E87CA3"/>
    <w:rsid w:val="00EA3C50"/>
    <w:rsid w:val="00EA5337"/>
    <w:rsid w:val="00EA712F"/>
    <w:rsid w:val="00EB0D75"/>
    <w:rsid w:val="00EB167A"/>
    <w:rsid w:val="00EB41E0"/>
    <w:rsid w:val="00EB564C"/>
    <w:rsid w:val="00EB5A3D"/>
    <w:rsid w:val="00EC4DF9"/>
    <w:rsid w:val="00EC5279"/>
    <w:rsid w:val="00ED4F42"/>
    <w:rsid w:val="00EE43BC"/>
    <w:rsid w:val="00EE7221"/>
    <w:rsid w:val="00EF1178"/>
    <w:rsid w:val="00EF3D89"/>
    <w:rsid w:val="00F03C91"/>
    <w:rsid w:val="00F114E8"/>
    <w:rsid w:val="00F11CF3"/>
    <w:rsid w:val="00F22C31"/>
    <w:rsid w:val="00F26D44"/>
    <w:rsid w:val="00F46C6F"/>
    <w:rsid w:val="00F46F6F"/>
    <w:rsid w:val="00F517E4"/>
    <w:rsid w:val="00F51841"/>
    <w:rsid w:val="00F62A5D"/>
    <w:rsid w:val="00F62F3A"/>
    <w:rsid w:val="00F63A2E"/>
    <w:rsid w:val="00F64963"/>
    <w:rsid w:val="00F7592D"/>
    <w:rsid w:val="00F80FE0"/>
    <w:rsid w:val="00F85DF7"/>
    <w:rsid w:val="00F8765F"/>
    <w:rsid w:val="00F91EB0"/>
    <w:rsid w:val="00F94CDB"/>
    <w:rsid w:val="00F9584D"/>
    <w:rsid w:val="00FB337F"/>
    <w:rsid w:val="00FC20CB"/>
    <w:rsid w:val="00FC2C03"/>
    <w:rsid w:val="00FD14D3"/>
    <w:rsid w:val="00FD181E"/>
    <w:rsid w:val="00FD7B6A"/>
    <w:rsid w:val="00FE17C4"/>
    <w:rsid w:val="00FF45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023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98C"/>
    <w:pPr>
      <w:spacing w:before="100" w:beforeAutospacing="1" w:after="100" w:afterAutospacing="1"/>
      <w:outlineLvl w:val="0"/>
    </w:pPr>
    <w:rPr>
      <w:rFonts w:ascii="Times" w:hAnsi="Times"/>
      <w:b/>
      <w:bCs/>
      <w:kern w:val="36"/>
      <w:sz w:val="48"/>
      <w:szCs w:val="48"/>
      <w:lang w:val="en-US"/>
    </w:rPr>
  </w:style>
  <w:style w:type="paragraph" w:styleId="Heading2">
    <w:name w:val="heading 2"/>
    <w:basedOn w:val="Normal"/>
    <w:link w:val="Heading2Char"/>
    <w:uiPriority w:val="9"/>
    <w:qFormat/>
    <w:rsid w:val="002F798C"/>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2F798C"/>
    <w:pPr>
      <w:spacing w:before="100" w:beforeAutospacing="1" w:after="100" w:afterAutospacing="1"/>
      <w:outlineLvl w:val="2"/>
    </w:pPr>
    <w:rPr>
      <w:rFonts w:ascii="Times" w:hAnsi="Times"/>
      <w:b/>
      <w:bCs/>
      <w:sz w:val="27"/>
      <w:szCs w:val="27"/>
      <w:lang w:val="en-US"/>
    </w:rPr>
  </w:style>
  <w:style w:type="paragraph" w:styleId="Heading4">
    <w:name w:val="heading 4"/>
    <w:basedOn w:val="Normal"/>
    <w:next w:val="Normal"/>
    <w:link w:val="Heading4Char"/>
    <w:uiPriority w:val="9"/>
    <w:unhideWhenUsed/>
    <w:qFormat/>
    <w:rsid w:val="004D27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5258A"/>
  </w:style>
  <w:style w:type="character" w:customStyle="1" w:styleId="FootnoteTextChar">
    <w:name w:val="Footnote Text Char"/>
    <w:basedOn w:val="DefaultParagraphFont"/>
    <w:link w:val="FootnoteText"/>
    <w:rsid w:val="0015258A"/>
  </w:style>
  <w:style w:type="character" w:styleId="FootnoteReference">
    <w:name w:val="footnote reference"/>
    <w:basedOn w:val="DefaultParagraphFont"/>
    <w:unhideWhenUsed/>
    <w:rsid w:val="0015258A"/>
    <w:rPr>
      <w:vertAlign w:val="superscript"/>
    </w:rPr>
  </w:style>
  <w:style w:type="character" w:customStyle="1" w:styleId="Heading1Char">
    <w:name w:val="Heading 1 Char"/>
    <w:basedOn w:val="DefaultParagraphFont"/>
    <w:link w:val="Heading1"/>
    <w:uiPriority w:val="9"/>
    <w:rsid w:val="002F798C"/>
    <w:rPr>
      <w:rFonts w:ascii="Times" w:hAnsi="Times"/>
      <w:b/>
      <w:bCs/>
      <w:kern w:val="36"/>
      <w:sz w:val="48"/>
      <w:szCs w:val="48"/>
      <w:lang w:val="en-US"/>
    </w:rPr>
  </w:style>
  <w:style w:type="character" w:customStyle="1" w:styleId="Heading2Char">
    <w:name w:val="Heading 2 Char"/>
    <w:basedOn w:val="DefaultParagraphFont"/>
    <w:link w:val="Heading2"/>
    <w:uiPriority w:val="9"/>
    <w:rsid w:val="002F798C"/>
    <w:rPr>
      <w:rFonts w:ascii="Times" w:hAnsi="Times"/>
      <w:b/>
      <w:bCs/>
      <w:sz w:val="36"/>
      <w:szCs w:val="36"/>
      <w:lang w:val="en-US"/>
    </w:rPr>
  </w:style>
  <w:style w:type="character" w:customStyle="1" w:styleId="Heading3Char">
    <w:name w:val="Heading 3 Char"/>
    <w:basedOn w:val="DefaultParagraphFont"/>
    <w:link w:val="Heading3"/>
    <w:uiPriority w:val="9"/>
    <w:rsid w:val="002F798C"/>
    <w:rPr>
      <w:rFonts w:ascii="Times" w:hAnsi="Times"/>
      <w:b/>
      <w:bCs/>
      <w:sz w:val="27"/>
      <w:szCs w:val="27"/>
      <w:lang w:val="en-US"/>
    </w:rPr>
  </w:style>
  <w:style w:type="character" w:styleId="Emphasis">
    <w:name w:val="Emphasis"/>
    <w:uiPriority w:val="20"/>
    <w:qFormat/>
    <w:rsid w:val="00567CB0"/>
    <w:rPr>
      <w:i/>
      <w:iCs/>
    </w:rPr>
  </w:style>
  <w:style w:type="paragraph" w:styleId="ListParagraph">
    <w:name w:val="List Paragraph"/>
    <w:basedOn w:val="Normal"/>
    <w:uiPriority w:val="34"/>
    <w:qFormat/>
    <w:rsid w:val="003B5CAB"/>
    <w:pPr>
      <w:ind w:left="720"/>
      <w:contextualSpacing/>
    </w:pPr>
  </w:style>
  <w:style w:type="character" w:styleId="Hyperlink">
    <w:name w:val="Hyperlink"/>
    <w:basedOn w:val="DefaultParagraphFont"/>
    <w:rsid w:val="003E2B70"/>
    <w:rPr>
      <w:color w:val="0000FF"/>
      <w:u w:val="single"/>
    </w:rPr>
  </w:style>
  <w:style w:type="table" w:styleId="TableGrid">
    <w:name w:val="Table Grid"/>
    <w:basedOn w:val="TableNormal"/>
    <w:rsid w:val="003E2B70"/>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34">
    <w:name w:val="CM34"/>
    <w:basedOn w:val="Normal"/>
    <w:next w:val="Normal"/>
    <w:rsid w:val="00A741EF"/>
    <w:pPr>
      <w:autoSpaceDE w:val="0"/>
      <w:autoSpaceDN w:val="0"/>
      <w:adjustRightInd w:val="0"/>
      <w:spacing w:after="233"/>
    </w:pPr>
    <w:rPr>
      <w:rFonts w:ascii="KOFBMG+CenturySchoolbook" w:eastAsia="Times New Roman" w:hAnsi="KOFBMG+CenturySchoolbook" w:cs="Times New Roman"/>
      <w:lang w:val="es-ES" w:eastAsia="es-ES"/>
    </w:rPr>
  </w:style>
  <w:style w:type="character" w:styleId="FollowedHyperlink">
    <w:name w:val="FollowedHyperlink"/>
    <w:basedOn w:val="DefaultParagraphFont"/>
    <w:uiPriority w:val="99"/>
    <w:semiHidden/>
    <w:unhideWhenUsed/>
    <w:rsid w:val="00D03698"/>
    <w:rPr>
      <w:color w:val="800080" w:themeColor="followedHyperlink"/>
      <w:u w:val="single"/>
    </w:rPr>
  </w:style>
  <w:style w:type="paragraph" w:styleId="Footer">
    <w:name w:val="footer"/>
    <w:basedOn w:val="Normal"/>
    <w:link w:val="FooterChar"/>
    <w:uiPriority w:val="99"/>
    <w:unhideWhenUsed/>
    <w:rsid w:val="00216D30"/>
    <w:pPr>
      <w:tabs>
        <w:tab w:val="center" w:pos="4320"/>
        <w:tab w:val="right" w:pos="8640"/>
      </w:tabs>
    </w:pPr>
  </w:style>
  <w:style w:type="character" w:customStyle="1" w:styleId="FooterChar">
    <w:name w:val="Footer Char"/>
    <w:basedOn w:val="DefaultParagraphFont"/>
    <w:link w:val="Footer"/>
    <w:uiPriority w:val="99"/>
    <w:rsid w:val="00216D30"/>
  </w:style>
  <w:style w:type="character" w:styleId="PageNumber">
    <w:name w:val="page number"/>
    <w:basedOn w:val="DefaultParagraphFont"/>
    <w:uiPriority w:val="99"/>
    <w:semiHidden/>
    <w:unhideWhenUsed/>
    <w:rsid w:val="00216D30"/>
  </w:style>
  <w:style w:type="paragraph" w:styleId="Header">
    <w:name w:val="header"/>
    <w:basedOn w:val="Normal"/>
    <w:link w:val="HeaderChar"/>
    <w:uiPriority w:val="99"/>
    <w:unhideWhenUsed/>
    <w:rsid w:val="00216D30"/>
    <w:pPr>
      <w:tabs>
        <w:tab w:val="center" w:pos="4320"/>
        <w:tab w:val="right" w:pos="8640"/>
      </w:tabs>
    </w:pPr>
  </w:style>
  <w:style w:type="character" w:customStyle="1" w:styleId="HeaderChar">
    <w:name w:val="Header Char"/>
    <w:basedOn w:val="DefaultParagraphFont"/>
    <w:link w:val="Header"/>
    <w:uiPriority w:val="99"/>
    <w:rsid w:val="00216D30"/>
  </w:style>
  <w:style w:type="character" w:customStyle="1" w:styleId="citation">
    <w:name w:val="citation"/>
    <w:rsid w:val="00246139"/>
  </w:style>
  <w:style w:type="character" w:customStyle="1" w:styleId="reference-accessdate">
    <w:name w:val="reference-accessdate"/>
    <w:rsid w:val="00246139"/>
  </w:style>
  <w:style w:type="character" w:customStyle="1" w:styleId="Heading4Char">
    <w:name w:val="Heading 4 Char"/>
    <w:basedOn w:val="DefaultParagraphFont"/>
    <w:link w:val="Heading4"/>
    <w:uiPriority w:val="9"/>
    <w:rsid w:val="004D277E"/>
    <w:rPr>
      <w:rFonts w:asciiTheme="majorHAnsi" w:eastAsiaTheme="majorEastAsia" w:hAnsiTheme="majorHAnsi" w:cstheme="majorBidi"/>
      <w:b/>
      <w:bCs/>
      <w:i/>
      <w:iCs/>
      <w:color w:val="4F81BD" w:themeColor="accent1"/>
    </w:rPr>
  </w:style>
  <w:style w:type="character" w:customStyle="1" w:styleId="timestamp">
    <w:name w:val="timestamp"/>
    <w:basedOn w:val="DefaultParagraphFont"/>
    <w:rsid w:val="004D277E"/>
  </w:style>
  <w:style w:type="character" w:customStyle="1" w:styleId="updatedtime">
    <w:name w:val="updatedtime"/>
    <w:basedOn w:val="DefaultParagraphFont"/>
    <w:rsid w:val="004D277E"/>
  </w:style>
  <w:style w:type="paragraph" w:styleId="NormalWeb">
    <w:name w:val="Normal (Web)"/>
    <w:basedOn w:val="Normal"/>
    <w:uiPriority w:val="99"/>
    <w:unhideWhenUsed/>
    <w:rsid w:val="004D277E"/>
    <w:pPr>
      <w:spacing w:before="100" w:beforeAutospacing="1" w:after="100" w:afterAutospacing="1"/>
    </w:pPr>
    <w:rPr>
      <w:rFonts w:ascii="Times" w:hAnsi="Times" w:cs="Times New Roman"/>
      <w:sz w:val="20"/>
      <w:szCs w:val="20"/>
      <w:lang w:val="en-US"/>
    </w:rPr>
  </w:style>
  <w:style w:type="paragraph" w:styleId="BodyText">
    <w:name w:val="Body Text"/>
    <w:aliases w:val="Texto independiente Car Car Car"/>
    <w:basedOn w:val="Normal"/>
    <w:link w:val="BodyTextChar"/>
    <w:semiHidden/>
    <w:rsid w:val="00D2673D"/>
    <w:pPr>
      <w:jc w:val="both"/>
    </w:pPr>
    <w:rPr>
      <w:rFonts w:ascii="Arial" w:eastAsia="Times New Roman" w:hAnsi="Arial" w:cs="Arial"/>
      <w:lang w:val="es-MX" w:eastAsia="es-ES"/>
    </w:rPr>
  </w:style>
  <w:style w:type="character" w:customStyle="1" w:styleId="BodyTextChar">
    <w:name w:val="Body Text Char"/>
    <w:aliases w:val="Texto independiente Car Car Car Char"/>
    <w:basedOn w:val="DefaultParagraphFont"/>
    <w:link w:val="BodyText"/>
    <w:semiHidden/>
    <w:rsid w:val="00D2673D"/>
    <w:rPr>
      <w:rFonts w:ascii="Arial" w:eastAsia="Times New Roman" w:hAnsi="Arial" w:cs="Arial"/>
      <w:lang w:val="es-MX" w:eastAsia="es-ES"/>
    </w:rPr>
  </w:style>
  <w:style w:type="paragraph" w:styleId="BalloonText">
    <w:name w:val="Balloon Text"/>
    <w:basedOn w:val="Normal"/>
    <w:link w:val="BalloonTextChar"/>
    <w:uiPriority w:val="99"/>
    <w:semiHidden/>
    <w:unhideWhenUsed/>
    <w:rsid w:val="00F51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7E4"/>
    <w:rPr>
      <w:rFonts w:ascii="Lucida Grande" w:hAnsi="Lucida Grande" w:cs="Lucida Grande"/>
      <w:sz w:val="18"/>
      <w:szCs w:val="18"/>
    </w:rPr>
  </w:style>
  <w:style w:type="character" w:styleId="Strong">
    <w:name w:val="Strong"/>
    <w:basedOn w:val="DefaultParagraphFont"/>
    <w:uiPriority w:val="22"/>
    <w:qFormat/>
    <w:rsid w:val="00F517E4"/>
    <w:rPr>
      <w:b/>
      <w:bCs/>
    </w:rPr>
  </w:style>
  <w:style w:type="character" w:styleId="CommentReference">
    <w:name w:val="annotation reference"/>
    <w:basedOn w:val="DefaultParagraphFont"/>
    <w:uiPriority w:val="99"/>
    <w:semiHidden/>
    <w:unhideWhenUsed/>
    <w:rsid w:val="00346DCA"/>
    <w:rPr>
      <w:sz w:val="16"/>
      <w:szCs w:val="16"/>
    </w:rPr>
  </w:style>
  <w:style w:type="paragraph" w:styleId="CommentText">
    <w:name w:val="annotation text"/>
    <w:basedOn w:val="Normal"/>
    <w:link w:val="CommentTextChar"/>
    <w:uiPriority w:val="99"/>
    <w:semiHidden/>
    <w:unhideWhenUsed/>
    <w:rsid w:val="00346DCA"/>
    <w:rPr>
      <w:sz w:val="20"/>
      <w:szCs w:val="20"/>
    </w:rPr>
  </w:style>
  <w:style w:type="character" w:customStyle="1" w:styleId="CommentTextChar">
    <w:name w:val="Comment Text Char"/>
    <w:basedOn w:val="DefaultParagraphFont"/>
    <w:link w:val="CommentText"/>
    <w:uiPriority w:val="99"/>
    <w:semiHidden/>
    <w:rsid w:val="00346DCA"/>
    <w:rPr>
      <w:sz w:val="20"/>
      <w:szCs w:val="20"/>
    </w:rPr>
  </w:style>
  <w:style w:type="paragraph" w:styleId="CommentSubject">
    <w:name w:val="annotation subject"/>
    <w:basedOn w:val="CommentText"/>
    <w:next w:val="CommentText"/>
    <w:link w:val="CommentSubjectChar"/>
    <w:uiPriority w:val="99"/>
    <w:semiHidden/>
    <w:unhideWhenUsed/>
    <w:rsid w:val="00346DCA"/>
    <w:rPr>
      <w:b/>
      <w:bCs/>
    </w:rPr>
  </w:style>
  <w:style w:type="character" w:customStyle="1" w:styleId="CommentSubjectChar">
    <w:name w:val="Comment Subject Char"/>
    <w:basedOn w:val="CommentTextChar"/>
    <w:link w:val="CommentSubject"/>
    <w:uiPriority w:val="99"/>
    <w:semiHidden/>
    <w:rsid w:val="00346DCA"/>
    <w:rPr>
      <w:b/>
      <w:bCs/>
      <w:sz w:val="20"/>
      <w:szCs w:val="20"/>
    </w:rPr>
  </w:style>
  <w:style w:type="paragraph" w:styleId="Revision">
    <w:name w:val="Revision"/>
    <w:hidden/>
    <w:uiPriority w:val="99"/>
    <w:semiHidden/>
    <w:rsid w:val="005F349A"/>
  </w:style>
  <w:style w:type="paragraph" w:customStyle="1" w:styleId="Pa5">
    <w:name w:val="Pa5"/>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paragraph" w:customStyle="1" w:styleId="Pa10">
    <w:name w:val="Pa10"/>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character" w:customStyle="1" w:styleId="A10">
    <w:name w:val="A10"/>
    <w:uiPriority w:val="99"/>
    <w:rsid w:val="00024B9B"/>
    <w:rPr>
      <w:rFonts w:ascii="Minion" w:hAnsi="Minion" w:cs="Minion"/>
      <w:i/>
      <w:iCs/>
      <w:color w:val="000000"/>
      <w:sz w:val="9"/>
      <w:szCs w:val="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98C"/>
    <w:pPr>
      <w:spacing w:before="100" w:beforeAutospacing="1" w:after="100" w:afterAutospacing="1"/>
      <w:outlineLvl w:val="0"/>
    </w:pPr>
    <w:rPr>
      <w:rFonts w:ascii="Times" w:hAnsi="Times"/>
      <w:b/>
      <w:bCs/>
      <w:kern w:val="36"/>
      <w:sz w:val="48"/>
      <w:szCs w:val="48"/>
      <w:lang w:val="en-US"/>
    </w:rPr>
  </w:style>
  <w:style w:type="paragraph" w:styleId="Heading2">
    <w:name w:val="heading 2"/>
    <w:basedOn w:val="Normal"/>
    <w:link w:val="Heading2Char"/>
    <w:uiPriority w:val="9"/>
    <w:qFormat/>
    <w:rsid w:val="002F798C"/>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2F798C"/>
    <w:pPr>
      <w:spacing w:before="100" w:beforeAutospacing="1" w:after="100" w:afterAutospacing="1"/>
      <w:outlineLvl w:val="2"/>
    </w:pPr>
    <w:rPr>
      <w:rFonts w:ascii="Times" w:hAnsi="Times"/>
      <w:b/>
      <w:bCs/>
      <w:sz w:val="27"/>
      <w:szCs w:val="27"/>
      <w:lang w:val="en-US"/>
    </w:rPr>
  </w:style>
  <w:style w:type="paragraph" w:styleId="Heading4">
    <w:name w:val="heading 4"/>
    <w:basedOn w:val="Normal"/>
    <w:next w:val="Normal"/>
    <w:link w:val="Heading4Char"/>
    <w:uiPriority w:val="9"/>
    <w:unhideWhenUsed/>
    <w:qFormat/>
    <w:rsid w:val="004D27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15258A"/>
  </w:style>
  <w:style w:type="character" w:customStyle="1" w:styleId="FootnoteTextChar">
    <w:name w:val="Footnote Text Char"/>
    <w:basedOn w:val="DefaultParagraphFont"/>
    <w:link w:val="FootnoteText"/>
    <w:rsid w:val="0015258A"/>
  </w:style>
  <w:style w:type="character" w:styleId="FootnoteReference">
    <w:name w:val="footnote reference"/>
    <w:basedOn w:val="DefaultParagraphFont"/>
    <w:unhideWhenUsed/>
    <w:rsid w:val="0015258A"/>
    <w:rPr>
      <w:vertAlign w:val="superscript"/>
    </w:rPr>
  </w:style>
  <w:style w:type="character" w:customStyle="1" w:styleId="Heading1Char">
    <w:name w:val="Heading 1 Char"/>
    <w:basedOn w:val="DefaultParagraphFont"/>
    <w:link w:val="Heading1"/>
    <w:uiPriority w:val="9"/>
    <w:rsid w:val="002F798C"/>
    <w:rPr>
      <w:rFonts w:ascii="Times" w:hAnsi="Times"/>
      <w:b/>
      <w:bCs/>
      <w:kern w:val="36"/>
      <w:sz w:val="48"/>
      <w:szCs w:val="48"/>
      <w:lang w:val="en-US"/>
    </w:rPr>
  </w:style>
  <w:style w:type="character" w:customStyle="1" w:styleId="Heading2Char">
    <w:name w:val="Heading 2 Char"/>
    <w:basedOn w:val="DefaultParagraphFont"/>
    <w:link w:val="Heading2"/>
    <w:uiPriority w:val="9"/>
    <w:rsid w:val="002F798C"/>
    <w:rPr>
      <w:rFonts w:ascii="Times" w:hAnsi="Times"/>
      <w:b/>
      <w:bCs/>
      <w:sz w:val="36"/>
      <w:szCs w:val="36"/>
      <w:lang w:val="en-US"/>
    </w:rPr>
  </w:style>
  <w:style w:type="character" w:customStyle="1" w:styleId="Heading3Char">
    <w:name w:val="Heading 3 Char"/>
    <w:basedOn w:val="DefaultParagraphFont"/>
    <w:link w:val="Heading3"/>
    <w:uiPriority w:val="9"/>
    <w:rsid w:val="002F798C"/>
    <w:rPr>
      <w:rFonts w:ascii="Times" w:hAnsi="Times"/>
      <w:b/>
      <w:bCs/>
      <w:sz w:val="27"/>
      <w:szCs w:val="27"/>
      <w:lang w:val="en-US"/>
    </w:rPr>
  </w:style>
  <w:style w:type="character" w:styleId="Emphasis">
    <w:name w:val="Emphasis"/>
    <w:uiPriority w:val="20"/>
    <w:qFormat/>
    <w:rsid w:val="00567CB0"/>
    <w:rPr>
      <w:i/>
      <w:iCs/>
    </w:rPr>
  </w:style>
  <w:style w:type="paragraph" w:styleId="ListParagraph">
    <w:name w:val="List Paragraph"/>
    <w:basedOn w:val="Normal"/>
    <w:uiPriority w:val="34"/>
    <w:qFormat/>
    <w:rsid w:val="003B5CAB"/>
    <w:pPr>
      <w:ind w:left="720"/>
      <w:contextualSpacing/>
    </w:pPr>
  </w:style>
  <w:style w:type="character" w:styleId="Hyperlink">
    <w:name w:val="Hyperlink"/>
    <w:basedOn w:val="DefaultParagraphFont"/>
    <w:rsid w:val="003E2B70"/>
    <w:rPr>
      <w:color w:val="0000FF"/>
      <w:u w:val="single"/>
    </w:rPr>
  </w:style>
  <w:style w:type="table" w:styleId="TableGrid">
    <w:name w:val="Table Grid"/>
    <w:basedOn w:val="TableNormal"/>
    <w:rsid w:val="003E2B70"/>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34">
    <w:name w:val="CM34"/>
    <w:basedOn w:val="Normal"/>
    <w:next w:val="Normal"/>
    <w:rsid w:val="00A741EF"/>
    <w:pPr>
      <w:autoSpaceDE w:val="0"/>
      <w:autoSpaceDN w:val="0"/>
      <w:adjustRightInd w:val="0"/>
      <w:spacing w:after="233"/>
    </w:pPr>
    <w:rPr>
      <w:rFonts w:ascii="KOFBMG+CenturySchoolbook" w:eastAsia="Times New Roman" w:hAnsi="KOFBMG+CenturySchoolbook" w:cs="Times New Roman"/>
      <w:lang w:val="es-ES" w:eastAsia="es-ES"/>
    </w:rPr>
  </w:style>
  <w:style w:type="character" w:styleId="FollowedHyperlink">
    <w:name w:val="FollowedHyperlink"/>
    <w:basedOn w:val="DefaultParagraphFont"/>
    <w:uiPriority w:val="99"/>
    <w:semiHidden/>
    <w:unhideWhenUsed/>
    <w:rsid w:val="00D03698"/>
    <w:rPr>
      <w:color w:val="800080" w:themeColor="followedHyperlink"/>
      <w:u w:val="single"/>
    </w:rPr>
  </w:style>
  <w:style w:type="paragraph" w:styleId="Footer">
    <w:name w:val="footer"/>
    <w:basedOn w:val="Normal"/>
    <w:link w:val="FooterChar"/>
    <w:uiPriority w:val="99"/>
    <w:unhideWhenUsed/>
    <w:rsid w:val="00216D30"/>
    <w:pPr>
      <w:tabs>
        <w:tab w:val="center" w:pos="4320"/>
        <w:tab w:val="right" w:pos="8640"/>
      </w:tabs>
    </w:pPr>
  </w:style>
  <w:style w:type="character" w:customStyle="1" w:styleId="FooterChar">
    <w:name w:val="Footer Char"/>
    <w:basedOn w:val="DefaultParagraphFont"/>
    <w:link w:val="Footer"/>
    <w:uiPriority w:val="99"/>
    <w:rsid w:val="00216D30"/>
  </w:style>
  <w:style w:type="character" w:styleId="PageNumber">
    <w:name w:val="page number"/>
    <w:basedOn w:val="DefaultParagraphFont"/>
    <w:uiPriority w:val="99"/>
    <w:semiHidden/>
    <w:unhideWhenUsed/>
    <w:rsid w:val="00216D30"/>
  </w:style>
  <w:style w:type="paragraph" w:styleId="Header">
    <w:name w:val="header"/>
    <w:basedOn w:val="Normal"/>
    <w:link w:val="HeaderChar"/>
    <w:uiPriority w:val="99"/>
    <w:unhideWhenUsed/>
    <w:rsid w:val="00216D30"/>
    <w:pPr>
      <w:tabs>
        <w:tab w:val="center" w:pos="4320"/>
        <w:tab w:val="right" w:pos="8640"/>
      </w:tabs>
    </w:pPr>
  </w:style>
  <w:style w:type="character" w:customStyle="1" w:styleId="HeaderChar">
    <w:name w:val="Header Char"/>
    <w:basedOn w:val="DefaultParagraphFont"/>
    <w:link w:val="Header"/>
    <w:uiPriority w:val="99"/>
    <w:rsid w:val="00216D30"/>
  </w:style>
  <w:style w:type="character" w:customStyle="1" w:styleId="citation">
    <w:name w:val="citation"/>
    <w:rsid w:val="00246139"/>
  </w:style>
  <w:style w:type="character" w:customStyle="1" w:styleId="reference-accessdate">
    <w:name w:val="reference-accessdate"/>
    <w:rsid w:val="00246139"/>
  </w:style>
  <w:style w:type="character" w:customStyle="1" w:styleId="Heading4Char">
    <w:name w:val="Heading 4 Char"/>
    <w:basedOn w:val="DefaultParagraphFont"/>
    <w:link w:val="Heading4"/>
    <w:uiPriority w:val="9"/>
    <w:rsid w:val="004D277E"/>
    <w:rPr>
      <w:rFonts w:asciiTheme="majorHAnsi" w:eastAsiaTheme="majorEastAsia" w:hAnsiTheme="majorHAnsi" w:cstheme="majorBidi"/>
      <w:b/>
      <w:bCs/>
      <w:i/>
      <w:iCs/>
      <w:color w:val="4F81BD" w:themeColor="accent1"/>
    </w:rPr>
  </w:style>
  <w:style w:type="character" w:customStyle="1" w:styleId="timestamp">
    <w:name w:val="timestamp"/>
    <w:basedOn w:val="DefaultParagraphFont"/>
    <w:rsid w:val="004D277E"/>
  </w:style>
  <w:style w:type="character" w:customStyle="1" w:styleId="updatedtime">
    <w:name w:val="updatedtime"/>
    <w:basedOn w:val="DefaultParagraphFont"/>
    <w:rsid w:val="004D277E"/>
  </w:style>
  <w:style w:type="paragraph" w:styleId="NormalWeb">
    <w:name w:val="Normal (Web)"/>
    <w:basedOn w:val="Normal"/>
    <w:uiPriority w:val="99"/>
    <w:unhideWhenUsed/>
    <w:rsid w:val="004D277E"/>
    <w:pPr>
      <w:spacing w:before="100" w:beforeAutospacing="1" w:after="100" w:afterAutospacing="1"/>
    </w:pPr>
    <w:rPr>
      <w:rFonts w:ascii="Times" w:hAnsi="Times" w:cs="Times New Roman"/>
      <w:sz w:val="20"/>
      <w:szCs w:val="20"/>
      <w:lang w:val="en-US"/>
    </w:rPr>
  </w:style>
  <w:style w:type="paragraph" w:styleId="BodyText">
    <w:name w:val="Body Text"/>
    <w:aliases w:val="Texto independiente Car Car Car"/>
    <w:basedOn w:val="Normal"/>
    <w:link w:val="BodyTextChar"/>
    <w:semiHidden/>
    <w:rsid w:val="00D2673D"/>
    <w:pPr>
      <w:jc w:val="both"/>
    </w:pPr>
    <w:rPr>
      <w:rFonts w:ascii="Arial" w:eastAsia="Times New Roman" w:hAnsi="Arial" w:cs="Arial"/>
      <w:lang w:val="es-MX" w:eastAsia="es-ES"/>
    </w:rPr>
  </w:style>
  <w:style w:type="character" w:customStyle="1" w:styleId="BodyTextChar">
    <w:name w:val="Body Text Char"/>
    <w:aliases w:val="Texto independiente Car Car Car Char"/>
    <w:basedOn w:val="DefaultParagraphFont"/>
    <w:link w:val="BodyText"/>
    <w:semiHidden/>
    <w:rsid w:val="00D2673D"/>
    <w:rPr>
      <w:rFonts w:ascii="Arial" w:eastAsia="Times New Roman" w:hAnsi="Arial" w:cs="Arial"/>
      <w:lang w:val="es-MX" w:eastAsia="es-ES"/>
    </w:rPr>
  </w:style>
  <w:style w:type="paragraph" w:styleId="BalloonText">
    <w:name w:val="Balloon Text"/>
    <w:basedOn w:val="Normal"/>
    <w:link w:val="BalloonTextChar"/>
    <w:uiPriority w:val="99"/>
    <w:semiHidden/>
    <w:unhideWhenUsed/>
    <w:rsid w:val="00F51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7E4"/>
    <w:rPr>
      <w:rFonts w:ascii="Lucida Grande" w:hAnsi="Lucida Grande" w:cs="Lucida Grande"/>
      <w:sz w:val="18"/>
      <w:szCs w:val="18"/>
    </w:rPr>
  </w:style>
  <w:style w:type="character" w:styleId="Strong">
    <w:name w:val="Strong"/>
    <w:basedOn w:val="DefaultParagraphFont"/>
    <w:uiPriority w:val="22"/>
    <w:qFormat/>
    <w:rsid w:val="00F517E4"/>
    <w:rPr>
      <w:b/>
      <w:bCs/>
    </w:rPr>
  </w:style>
  <w:style w:type="character" w:styleId="CommentReference">
    <w:name w:val="annotation reference"/>
    <w:basedOn w:val="DefaultParagraphFont"/>
    <w:uiPriority w:val="99"/>
    <w:semiHidden/>
    <w:unhideWhenUsed/>
    <w:rsid w:val="00346DCA"/>
    <w:rPr>
      <w:sz w:val="16"/>
      <w:szCs w:val="16"/>
    </w:rPr>
  </w:style>
  <w:style w:type="paragraph" w:styleId="CommentText">
    <w:name w:val="annotation text"/>
    <w:basedOn w:val="Normal"/>
    <w:link w:val="CommentTextChar"/>
    <w:uiPriority w:val="99"/>
    <w:semiHidden/>
    <w:unhideWhenUsed/>
    <w:rsid w:val="00346DCA"/>
    <w:rPr>
      <w:sz w:val="20"/>
      <w:szCs w:val="20"/>
    </w:rPr>
  </w:style>
  <w:style w:type="character" w:customStyle="1" w:styleId="CommentTextChar">
    <w:name w:val="Comment Text Char"/>
    <w:basedOn w:val="DefaultParagraphFont"/>
    <w:link w:val="CommentText"/>
    <w:uiPriority w:val="99"/>
    <w:semiHidden/>
    <w:rsid w:val="00346DCA"/>
    <w:rPr>
      <w:sz w:val="20"/>
      <w:szCs w:val="20"/>
    </w:rPr>
  </w:style>
  <w:style w:type="paragraph" w:styleId="CommentSubject">
    <w:name w:val="annotation subject"/>
    <w:basedOn w:val="CommentText"/>
    <w:next w:val="CommentText"/>
    <w:link w:val="CommentSubjectChar"/>
    <w:uiPriority w:val="99"/>
    <w:semiHidden/>
    <w:unhideWhenUsed/>
    <w:rsid w:val="00346DCA"/>
    <w:rPr>
      <w:b/>
      <w:bCs/>
    </w:rPr>
  </w:style>
  <w:style w:type="character" w:customStyle="1" w:styleId="CommentSubjectChar">
    <w:name w:val="Comment Subject Char"/>
    <w:basedOn w:val="CommentTextChar"/>
    <w:link w:val="CommentSubject"/>
    <w:uiPriority w:val="99"/>
    <w:semiHidden/>
    <w:rsid w:val="00346DCA"/>
    <w:rPr>
      <w:b/>
      <w:bCs/>
      <w:sz w:val="20"/>
      <w:szCs w:val="20"/>
    </w:rPr>
  </w:style>
  <w:style w:type="paragraph" w:styleId="Revision">
    <w:name w:val="Revision"/>
    <w:hidden/>
    <w:uiPriority w:val="99"/>
    <w:semiHidden/>
    <w:rsid w:val="005F349A"/>
  </w:style>
  <w:style w:type="paragraph" w:customStyle="1" w:styleId="Pa5">
    <w:name w:val="Pa5"/>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paragraph" w:customStyle="1" w:styleId="Pa10">
    <w:name w:val="Pa10"/>
    <w:basedOn w:val="Normal"/>
    <w:next w:val="Normal"/>
    <w:uiPriority w:val="99"/>
    <w:rsid w:val="00E50CC7"/>
    <w:pPr>
      <w:widowControl w:val="0"/>
      <w:autoSpaceDE w:val="0"/>
      <w:autoSpaceDN w:val="0"/>
      <w:adjustRightInd w:val="0"/>
      <w:spacing w:line="211" w:lineRule="atLeast"/>
    </w:pPr>
    <w:rPr>
      <w:rFonts w:ascii="Minion UIP" w:hAnsi="Minion UIP" w:cs="Times New Roman"/>
      <w:lang w:val="en-US"/>
    </w:rPr>
  </w:style>
  <w:style w:type="character" w:customStyle="1" w:styleId="A10">
    <w:name w:val="A10"/>
    <w:uiPriority w:val="99"/>
    <w:rsid w:val="00024B9B"/>
    <w:rPr>
      <w:rFonts w:ascii="Minion" w:hAnsi="Minion" w:cs="Minion"/>
      <w:i/>
      <w:iCs/>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22828">
      <w:bodyDiv w:val="1"/>
      <w:marLeft w:val="0"/>
      <w:marRight w:val="0"/>
      <w:marTop w:val="0"/>
      <w:marBottom w:val="0"/>
      <w:divBdr>
        <w:top w:val="none" w:sz="0" w:space="0" w:color="auto"/>
        <w:left w:val="none" w:sz="0" w:space="0" w:color="auto"/>
        <w:bottom w:val="none" w:sz="0" w:space="0" w:color="auto"/>
        <w:right w:val="none" w:sz="0" w:space="0" w:color="auto"/>
      </w:divBdr>
    </w:div>
    <w:div w:id="236475593">
      <w:bodyDiv w:val="1"/>
      <w:marLeft w:val="0"/>
      <w:marRight w:val="0"/>
      <w:marTop w:val="0"/>
      <w:marBottom w:val="0"/>
      <w:divBdr>
        <w:top w:val="none" w:sz="0" w:space="0" w:color="auto"/>
        <w:left w:val="none" w:sz="0" w:space="0" w:color="auto"/>
        <w:bottom w:val="none" w:sz="0" w:space="0" w:color="auto"/>
        <w:right w:val="none" w:sz="0" w:space="0" w:color="auto"/>
      </w:divBdr>
    </w:div>
    <w:div w:id="653217934">
      <w:bodyDiv w:val="1"/>
      <w:marLeft w:val="0"/>
      <w:marRight w:val="0"/>
      <w:marTop w:val="0"/>
      <w:marBottom w:val="0"/>
      <w:divBdr>
        <w:top w:val="none" w:sz="0" w:space="0" w:color="auto"/>
        <w:left w:val="none" w:sz="0" w:space="0" w:color="auto"/>
        <w:bottom w:val="none" w:sz="0" w:space="0" w:color="auto"/>
        <w:right w:val="none" w:sz="0" w:space="0" w:color="auto"/>
      </w:divBdr>
      <w:divsChild>
        <w:div w:id="2114668740">
          <w:marLeft w:val="0"/>
          <w:marRight w:val="0"/>
          <w:marTop w:val="0"/>
          <w:marBottom w:val="0"/>
          <w:divBdr>
            <w:top w:val="none" w:sz="0" w:space="0" w:color="auto"/>
            <w:left w:val="none" w:sz="0" w:space="0" w:color="auto"/>
            <w:bottom w:val="none" w:sz="0" w:space="0" w:color="auto"/>
            <w:right w:val="none" w:sz="0" w:space="0" w:color="auto"/>
          </w:divBdr>
          <w:divsChild>
            <w:div w:id="1284966087">
              <w:marLeft w:val="0"/>
              <w:marRight w:val="0"/>
              <w:marTop w:val="0"/>
              <w:marBottom w:val="0"/>
              <w:divBdr>
                <w:top w:val="none" w:sz="0" w:space="0" w:color="auto"/>
                <w:left w:val="none" w:sz="0" w:space="0" w:color="auto"/>
                <w:bottom w:val="none" w:sz="0" w:space="0" w:color="auto"/>
                <w:right w:val="none" w:sz="0" w:space="0" w:color="auto"/>
              </w:divBdr>
            </w:div>
          </w:divsChild>
        </w:div>
        <w:div w:id="1092816593">
          <w:marLeft w:val="0"/>
          <w:marRight w:val="0"/>
          <w:marTop w:val="0"/>
          <w:marBottom w:val="0"/>
          <w:divBdr>
            <w:top w:val="none" w:sz="0" w:space="0" w:color="auto"/>
            <w:left w:val="none" w:sz="0" w:space="0" w:color="auto"/>
            <w:bottom w:val="none" w:sz="0" w:space="0" w:color="auto"/>
            <w:right w:val="none" w:sz="0" w:space="0" w:color="auto"/>
          </w:divBdr>
          <w:divsChild>
            <w:div w:id="1961262232">
              <w:marLeft w:val="0"/>
              <w:marRight w:val="0"/>
              <w:marTop w:val="0"/>
              <w:marBottom w:val="0"/>
              <w:divBdr>
                <w:top w:val="none" w:sz="0" w:space="0" w:color="auto"/>
                <w:left w:val="none" w:sz="0" w:space="0" w:color="auto"/>
                <w:bottom w:val="none" w:sz="0" w:space="0" w:color="auto"/>
                <w:right w:val="none" w:sz="0" w:space="0" w:color="auto"/>
              </w:divBdr>
            </w:div>
            <w:div w:id="279797229">
              <w:marLeft w:val="0"/>
              <w:marRight w:val="0"/>
              <w:marTop w:val="0"/>
              <w:marBottom w:val="0"/>
              <w:divBdr>
                <w:top w:val="none" w:sz="0" w:space="0" w:color="auto"/>
                <w:left w:val="none" w:sz="0" w:space="0" w:color="auto"/>
                <w:bottom w:val="none" w:sz="0" w:space="0" w:color="auto"/>
                <w:right w:val="none" w:sz="0" w:space="0" w:color="auto"/>
              </w:divBdr>
            </w:div>
            <w:div w:id="17635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0812">
      <w:bodyDiv w:val="1"/>
      <w:marLeft w:val="0"/>
      <w:marRight w:val="0"/>
      <w:marTop w:val="0"/>
      <w:marBottom w:val="0"/>
      <w:divBdr>
        <w:top w:val="none" w:sz="0" w:space="0" w:color="auto"/>
        <w:left w:val="none" w:sz="0" w:space="0" w:color="auto"/>
        <w:bottom w:val="none" w:sz="0" w:space="0" w:color="auto"/>
        <w:right w:val="none" w:sz="0" w:space="0" w:color="auto"/>
      </w:divBdr>
      <w:divsChild>
        <w:div w:id="987628632">
          <w:marLeft w:val="0"/>
          <w:marRight w:val="0"/>
          <w:marTop w:val="0"/>
          <w:marBottom w:val="0"/>
          <w:divBdr>
            <w:top w:val="none" w:sz="0" w:space="0" w:color="auto"/>
            <w:left w:val="none" w:sz="0" w:space="0" w:color="auto"/>
            <w:bottom w:val="none" w:sz="0" w:space="0" w:color="auto"/>
            <w:right w:val="none" w:sz="0" w:space="0" w:color="auto"/>
          </w:divBdr>
          <w:divsChild>
            <w:div w:id="862013697">
              <w:marLeft w:val="0"/>
              <w:marRight w:val="0"/>
              <w:marTop w:val="0"/>
              <w:marBottom w:val="0"/>
              <w:divBdr>
                <w:top w:val="none" w:sz="0" w:space="0" w:color="auto"/>
                <w:left w:val="none" w:sz="0" w:space="0" w:color="auto"/>
                <w:bottom w:val="none" w:sz="0" w:space="0" w:color="auto"/>
                <w:right w:val="none" w:sz="0" w:space="0" w:color="auto"/>
              </w:divBdr>
              <w:divsChild>
                <w:div w:id="127288478">
                  <w:marLeft w:val="0"/>
                  <w:marRight w:val="0"/>
                  <w:marTop w:val="0"/>
                  <w:marBottom w:val="0"/>
                  <w:divBdr>
                    <w:top w:val="none" w:sz="0" w:space="0" w:color="auto"/>
                    <w:left w:val="none" w:sz="0" w:space="0" w:color="auto"/>
                    <w:bottom w:val="none" w:sz="0" w:space="0" w:color="auto"/>
                    <w:right w:val="none" w:sz="0" w:space="0" w:color="auto"/>
                  </w:divBdr>
                  <w:divsChild>
                    <w:div w:id="1085539386">
                      <w:marLeft w:val="0"/>
                      <w:marRight w:val="0"/>
                      <w:marTop w:val="0"/>
                      <w:marBottom w:val="0"/>
                      <w:divBdr>
                        <w:top w:val="none" w:sz="0" w:space="0" w:color="auto"/>
                        <w:left w:val="none" w:sz="0" w:space="0" w:color="auto"/>
                        <w:bottom w:val="none" w:sz="0" w:space="0" w:color="auto"/>
                        <w:right w:val="none" w:sz="0" w:space="0" w:color="auto"/>
                      </w:divBdr>
                    </w:div>
                    <w:div w:id="756747767">
                      <w:marLeft w:val="0"/>
                      <w:marRight w:val="0"/>
                      <w:marTop w:val="0"/>
                      <w:marBottom w:val="0"/>
                      <w:divBdr>
                        <w:top w:val="none" w:sz="0" w:space="0" w:color="auto"/>
                        <w:left w:val="none" w:sz="0" w:space="0" w:color="auto"/>
                        <w:bottom w:val="none" w:sz="0" w:space="0" w:color="auto"/>
                        <w:right w:val="none" w:sz="0" w:space="0" w:color="auto"/>
                      </w:divBdr>
                    </w:div>
                    <w:div w:id="1310790181">
                      <w:marLeft w:val="0"/>
                      <w:marRight w:val="0"/>
                      <w:marTop w:val="0"/>
                      <w:marBottom w:val="0"/>
                      <w:divBdr>
                        <w:top w:val="none" w:sz="0" w:space="0" w:color="auto"/>
                        <w:left w:val="none" w:sz="0" w:space="0" w:color="auto"/>
                        <w:bottom w:val="none" w:sz="0" w:space="0" w:color="auto"/>
                        <w:right w:val="none" w:sz="0" w:space="0" w:color="auto"/>
                      </w:divBdr>
                    </w:div>
                    <w:div w:id="516623863">
                      <w:marLeft w:val="0"/>
                      <w:marRight w:val="0"/>
                      <w:marTop w:val="0"/>
                      <w:marBottom w:val="0"/>
                      <w:divBdr>
                        <w:top w:val="none" w:sz="0" w:space="0" w:color="auto"/>
                        <w:left w:val="none" w:sz="0" w:space="0" w:color="auto"/>
                        <w:bottom w:val="none" w:sz="0" w:space="0" w:color="auto"/>
                        <w:right w:val="none" w:sz="0" w:space="0" w:color="auto"/>
                      </w:divBdr>
                      <w:divsChild>
                        <w:div w:id="1527062594">
                          <w:marLeft w:val="600"/>
                          <w:marRight w:val="0"/>
                          <w:marTop w:val="0"/>
                          <w:marBottom w:val="0"/>
                          <w:divBdr>
                            <w:top w:val="none" w:sz="0" w:space="0" w:color="auto"/>
                            <w:left w:val="none" w:sz="0" w:space="0" w:color="auto"/>
                            <w:bottom w:val="none" w:sz="0" w:space="0" w:color="auto"/>
                            <w:right w:val="none" w:sz="0" w:space="0" w:color="auto"/>
                          </w:divBdr>
                          <w:divsChild>
                            <w:div w:id="6867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3878">
                      <w:marLeft w:val="0"/>
                      <w:marRight w:val="0"/>
                      <w:marTop w:val="0"/>
                      <w:marBottom w:val="0"/>
                      <w:divBdr>
                        <w:top w:val="none" w:sz="0" w:space="0" w:color="auto"/>
                        <w:left w:val="none" w:sz="0" w:space="0" w:color="auto"/>
                        <w:bottom w:val="none" w:sz="0" w:space="0" w:color="auto"/>
                        <w:right w:val="none" w:sz="0" w:space="0" w:color="auto"/>
                      </w:divBdr>
                      <w:divsChild>
                        <w:div w:id="1025640438">
                          <w:marLeft w:val="0"/>
                          <w:marRight w:val="0"/>
                          <w:marTop w:val="0"/>
                          <w:marBottom w:val="0"/>
                          <w:divBdr>
                            <w:top w:val="none" w:sz="0" w:space="0" w:color="auto"/>
                            <w:left w:val="none" w:sz="0" w:space="0" w:color="auto"/>
                            <w:bottom w:val="none" w:sz="0" w:space="0" w:color="auto"/>
                            <w:right w:val="none" w:sz="0" w:space="0" w:color="auto"/>
                          </w:divBdr>
                        </w:div>
                        <w:div w:id="2055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73863">
      <w:bodyDiv w:val="1"/>
      <w:marLeft w:val="0"/>
      <w:marRight w:val="0"/>
      <w:marTop w:val="0"/>
      <w:marBottom w:val="0"/>
      <w:divBdr>
        <w:top w:val="none" w:sz="0" w:space="0" w:color="auto"/>
        <w:left w:val="none" w:sz="0" w:space="0" w:color="auto"/>
        <w:bottom w:val="none" w:sz="0" w:space="0" w:color="auto"/>
        <w:right w:val="none" w:sz="0" w:space="0" w:color="auto"/>
      </w:divBdr>
    </w:div>
    <w:div w:id="1014503455">
      <w:bodyDiv w:val="1"/>
      <w:marLeft w:val="0"/>
      <w:marRight w:val="0"/>
      <w:marTop w:val="0"/>
      <w:marBottom w:val="0"/>
      <w:divBdr>
        <w:top w:val="none" w:sz="0" w:space="0" w:color="auto"/>
        <w:left w:val="none" w:sz="0" w:space="0" w:color="auto"/>
        <w:bottom w:val="none" w:sz="0" w:space="0" w:color="auto"/>
        <w:right w:val="none" w:sz="0" w:space="0" w:color="auto"/>
      </w:divBdr>
    </w:div>
    <w:div w:id="1123766240">
      <w:bodyDiv w:val="1"/>
      <w:marLeft w:val="0"/>
      <w:marRight w:val="0"/>
      <w:marTop w:val="0"/>
      <w:marBottom w:val="0"/>
      <w:divBdr>
        <w:top w:val="none" w:sz="0" w:space="0" w:color="auto"/>
        <w:left w:val="none" w:sz="0" w:space="0" w:color="auto"/>
        <w:bottom w:val="none" w:sz="0" w:space="0" w:color="auto"/>
        <w:right w:val="none" w:sz="0" w:space="0" w:color="auto"/>
      </w:divBdr>
    </w:div>
    <w:div w:id="1606234140">
      <w:bodyDiv w:val="1"/>
      <w:marLeft w:val="0"/>
      <w:marRight w:val="0"/>
      <w:marTop w:val="0"/>
      <w:marBottom w:val="0"/>
      <w:divBdr>
        <w:top w:val="none" w:sz="0" w:space="0" w:color="auto"/>
        <w:left w:val="none" w:sz="0" w:space="0" w:color="auto"/>
        <w:bottom w:val="none" w:sz="0" w:space="0" w:color="auto"/>
        <w:right w:val="none" w:sz="0" w:space="0" w:color="auto"/>
      </w:divBdr>
    </w:div>
    <w:div w:id="1745562952">
      <w:bodyDiv w:val="1"/>
      <w:marLeft w:val="0"/>
      <w:marRight w:val="0"/>
      <w:marTop w:val="0"/>
      <w:marBottom w:val="0"/>
      <w:divBdr>
        <w:top w:val="none" w:sz="0" w:space="0" w:color="auto"/>
        <w:left w:val="none" w:sz="0" w:space="0" w:color="auto"/>
        <w:bottom w:val="none" w:sz="0" w:space="0" w:color="auto"/>
        <w:right w:val="none" w:sz="0" w:space="0" w:color="auto"/>
      </w:divBdr>
    </w:div>
    <w:div w:id="1840386381">
      <w:bodyDiv w:val="1"/>
      <w:marLeft w:val="0"/>
      <w:marRight w:val="0"/>
      <w:marTop w:val="0"/>
      <w:marBottom w:val="0"/>
      <w:divBdr>
        <w:top w:val="none" w:sz="0" w:space="0" w:color="auto"/>
        <w:left w:val="none" w:sz="0" w:space="0" w:color="auto"/>
        <w:bottom w:val="none" w:sz="0" w:space="0" w:color="auto"/>
        <w:right w:val="none" w:sz="0" w:space="0" w:color="auto"/>
      </w:divBdr>
      <w:divsChild>
        <w:div w:id="702172989">
          <w:marLeft w:val="0"/>
          <w:marRight w:val="0"/>
          <w:marTop w:val="0"/>
          <w:marBottom w:val="0"/>
          <w:divBdr>
            <w:top w:val="none" w:sz="0" w:space="0" w:color="auto"/>
            <w:left w:val="none" w:sz="0" w:space="0" w:color="auto"/>
            <w:bottom w:val="none" w:sz="0" w:space="0" w:color="auto"/>
            <w:right w:val="none" w:sz="0" w:space="0" w:color="auto"/>
          </w:divBdr>
        </w:div>
      </w:divsChild>
    </w:div>
    <w:div w:id="1864705325">
      <w:bodyDiv w:val="1"/>
      <w:marLeft w:val="0"/>
      <w:marRight w:val="0"/>
      <w:marTop w:val="0"/>
      <w:marBottom w:val="0"/>
      <w:divBdr>
        <w:top w:val="none" w:sz="0" w:space="0" w:color="auto"/>
        <w:left w:val="none" w:sz="0" w:space="0" w:color="auto"/>
        <w:bottom w:val="none" w:sz="0" w:space="0" w:color="auto"/>
        <w:right w:val="none" w:sz="0" w:space="0" w:color="auto"/>
      </w:divBdr>
    </w:div>
    <w:div w:id="2056272017">
      <w:bodyDiv w:val="1"/>
      <w:marLeft w:val="0"/>
      <w:marRight w:val="0"/>
      <w:marTop w:val="0"/>
      <w:marBottom w:val="0"/>
      <w:divBdr>
        <w:top w:val="none" w:sz="0" w:space="0" w:color="auto"/>
        <w:left w:val="none" w:sz="0" w:space="0" w:color="auto"/>
        <w:bottom w:val="none" w:sz="0" w:space="0" w:color="auto"/>
        <w:right w:val="none" w:sz="0" w:space="0" w:color="auto"/>
      </w:divBdr>
      <w:divsChild>
        <w:div w:id="7367112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hyperlink" Target="https://districtbuilder.redistrictny.org/" TargetMode="External"/><Relationship Id="rId60" Type="http://schemas.openxmlformats.org/officeDocument/2006/relationships/hyperlink" Target="http://www.publicmapping.org/" TargetMode="External"/><Relationship Id="rId39" Type="http://schemas.openxmlformats.org/officeDocument/2006/relationships/hyperlink" Target="http://www.azavea.com/" TargetMode="External"/><Relationship Id="rId70" Type="http://schemas.openxmlformats.org/officeDocument/2006/relationships/hyperlink" Target="https://districtbuilder.redistrictny.org/districtmapping/plan/1348/view/" TargetMode="External"/><Relationship Id="rId7" Type="http://schemas.openxmlformats.org/officeDocument/2006/relationships/endnotes" Target="endnotes.xml"/><Relationship Id="rId43" Type="http://schemas.openxmlformats.org/officeDocument/2006/relationships/hyperlink" Target="http://www.electiondataservices.com/" TargetMode="External"/><Relationship Id="rId74" Type="http://schemas.openxmlformats.org/officeDocument/2006/relationships/hyperlink" Target="http://www.redistrictny.org/competition-winners/first-place-congressional-plan" TargetMode="External"/><Relationship Id="rId25" Type="http://schemas.openxmlformats.org/officeDocument/2006/relationships/hyperlink" Target="http://www.midwestredistricting.org/" TargetMode="External"/><Relationship Id="rId10" Type="http://schemas.openxmlformats.org/officeDocument/2006/relationships/hyperlink" Target="http://azredistricting.com/" TargetMode="External"/><Relationship Id="rId50" Type="http://schemas.openxmlformats.org/officeDocument/2006/relationships/hyperlink" Target="http://www.aei.org/" TargetMode="External"/><Relationship Id="rId77" Type="http://schemas.openxmlformats.org/officeDocument/2006/relationships/image" Target="media/image3.jpeg"/><Relationship Id="rId63" Type="http://schemas.openxmlformats.org/officeDocument/2006/relationships/hyperlink" Target="https://districtbuilder.redistrictny.org/" TargetMode="External"/><Relationship Id="rId17" Type="http://schemas.openxmlformats.org/officeDocument/2006/relationships/hyperlink" Target="http://www.drawminnesota.org/contest/" TargetMode="External"/><Relationship Id="rId9" Type="http://schemas.openxmlformats.org/officeDocument/2006/relationships/image" Target="media/image1.emf"/><Relationship Id="rId18" Type="http://schemas.openxmlformats.org/officeDocument/2006/relationships/hyperlink" Target="http://localdistrictbuilder.drawminnesota.org/" TargetMode="External"/><Relationship Id="rId27" Type="http://schemas.openxmlformats.org/officeDocument/2006/relationships/hyperlink" Target="http://www.legis.state.ia.us/Redist/Redist.html" TargetMode="External"/><Relationship Id="rId71" Type="http://schemas.openxmlformats.org/officeDocument/2006/relationships/hyperlink" Target="https://districtbuilder.redistrictny.org/districtmapping/plan/1575/view/" TargetMode="External"/><Relationship Id="rId14" Type="http://schemas.openxmlformats.org/officeDocument/2006/relationships/hyperlink" Target="http://drawmarioncounty.org/" TargetMode="External"/><Relationship Id="rId4" Type="http://schemas.openxmlformats.org/officeDocument/2006/relationships/settings" Target="settings.xml"/><Relationship Id="rId28" Type="http://schemas.openxmlformats.org/officeDocument/2006/relationships/hyperlink" Target="http://www.lib.purdue.edu/govdocs/redistricting.html" TargetMode="External"/><Relationship Id="rId45" Type="http://schemas.openxmlformats.org/officeDocument/2006/relationships/hyperlink" Target="http://www.americansforredistrictingreform.org/" TargetMode="External"/><Relationship Id="rId58" Type="http://schemas.openxmlformats.org/officeDocument/2006/relationships/hyperlink" Target="http://drawthelinemidwest.org/ohio/competition/" TargetMode="External"/><Relationship Id="rId42" Type="http://schemas.openxmlformats.org/officeDocument/2006/relationships/hyperlink" Target="http://www.censuschannel.com/" TargetMode="External"/><Relationship Id="rId73" Type="http://schemas.openxmlformats.org/officeDocument/2006/relationships/hyperlink" Target="http://www.redistrictny.org/competition-winners" TargetMode="External"/><Relationship Id="rId6" Type="http://schemas.openxmlformats.org/officeDocument/2006/relationships/footnotes" Target="footnotes.xml"/><Relationship Id="rId49" Type="http://schemas.openxmlformats.org/officeDocument/2006/relationships/hyperlink" Target="http://www.brookings.edu/" TargetMode="External"/><Relationship Id="rId44" Type="http://schemas.openxmlformats.org/officeDocument/2006/relationships/hyperlink" Target="http://www.campaignlegalcenter.org/" TargetMode="External"/><Relationship Id="rId82" Type="http://schemas.openxmlformats.org/officeDocument/2006/relationships/theme" Target="theme/theme1.xml"/><Relationship Id="rId69" Type="http://schemas.openxmlformats.org/officeDocument/2006/relationships/hyperlink" Target="https://districtbuilder.redistrictny.org/districtmapping/plan/1574/view/" TargetMode="External"/><Relationship Id="rId19" Type="http://schemas.openxmlformats.org/officeDocument/2006/relationships/hyperlink" Target="http://www.midwestredistricting.org/" TargetMode="External"/><Relationship Id="rId38" Type="http://schemas.openxmlformats.org/officeDocument/2006/relationships/hyperlink" Target="http://www.azavea.com/" TargetMode="External"/><Relationship Id="rId20" Type="http://schemas.openxmlformats.org/officeDocument/2006/relationships/hyperlink" Target="http://www.redistrictny.org/" TargetMode="External"/><Relationship Id="rId2" Type="http://schemas.openxmlformats.org/officeDocument/2006/relationships/styles" Target="styles.xml"/><Relationship Id="rId46" Type="http://schemas.openxmlformats.org/officeDocument/2006/relationships/hyperlink" Target="http://www.midwestdemocracynetwork.org/" TargetMode="External"/><Relationship Id="rId57" Type="http://schemas.openxmlformats.org/officeDocument/2006/relationships/hyperlink" Target="https://www.fixphillydistricts.com/" TargetMode="External"/><Relationship Id="rId59" Type="http://schemas.openxmlformats.org/officeDocument/2006/relationships/hyperlink" Target="http://www.publicmapping.org/News/masonandharvardresearchersencouragepublicparticipationincongressionalredistrictingwithnewwebsite" TargetMode="External"/><Relationship Id="rId35" Type="http://schemas.openxmlformats.org/officeDocument/2006/relationships/hyperlink" Target="http://www.azavea.com/" TargetMode="External"/><Relationship Id="rId51" Type="http://schemas.openxmlformats.org/officeDocument/2006/relationships/hyperlink" Target="http://www.sloan.org/" TargetMode="External"/><Relationship Id="rId55" Type="http://schemas.openxmlformats.org/officeDocument/2006/relationships/hyperlink" Target="mailto:support@publicmapping.org" TargetMode="External"/><Relationship Id="rId31" Type="http://schemas.openxmlformats.org/officeDocument/2006/relationships/hyperlink" Target="http://www.washingtonpost.com/wp-dyn/content/article/2010/07/08/AR2010070804270.html" TargetMode="External"/><Relationship Id="rId34" Type="http://schemas.openxmlformats.org/officeDocument/2006/relationships/hyperlink" Target="http://maltman.hmdc.harvard.edu/" TargetMode="External"/><Relationship Id="rId40" Type="http://schemas.openxmlformats.org/officeDocument/2006/relationships/hyperlink" Target="http://www.lwv.org/" TargetMode="External"/><Relationship Id="rId62" Type="http://schemas.openxmlformats.org/officeDocument/2006/relationships/hyperlink" Target="https://www.nyed.uscourts.gov/" TargetMode="External"/><Relationship Id="rId66" Type="http://schemas.openxmlformats.org/officeDocument/2006/relationships/hyperlink" Target="https://districtbuilder.redistrictny.org/districtmapping/plan/1550/view/" TargetMode="External"/><Relationship Id="rId36" Type="http://schemas.openxmlformats.org/officeDocument/2006/relationships/hyperlink" Target="http://www.azavea.com/" TargetMode="External"/><Relationship Id="rId72" Type="http://schemas.openxmlformats.org/officeDocument/2006/relationships/hyperlink" Target="https://districtbuilder.redistrictny.org/districtmapping/plan/1391/view/" TargetMode="External"/><Relationship Id="rId1" Type="http://schemas.openxmlformats.org/officeDocument/2006/relationships/numbering" Target="numbering.xml"/><Relationship Id="rId24" Type="http://schemas.openxmlformats.org/officeDocument/2006/relationships/hyperlink" Target="https://sites.google.com/a/varedistrictingcompetition.org/public/" TargetMode="External"/><Relationship Id="rId47" Type="http://schemas.openxmlformats.org/officeDocument/2006/relationships/hyperlink" Target="http://www.sefora.org/" TargetMode="External"/><Relationship Id="rId56" Type="http://schemas.openxmlformats.org/officeDocument/2006/relationships/hyperlink" Target="http://drawminnesota.org/" TargetMode="External"/><Relationship Id="rId48" Type="http://schemas.openxmlformats.org/officeDocument/2006/relationships/hyperlink" Target="http://swdb.berkeley.edu/" TargetMode="External"/><Relationship Id="rId75" Type="http://schemas.openxmlformats.org/officeDocument/2006/relationships/hyperlink" Target="http://www.redistrictny.org/competition-winners/first-place-state-senate-plan" TargetMode="External"/><Relationship Id="rId8" Type="http://schemas.openxmlformats.org/officeDocument/2006/relationships/comments" Target="comments.xml"/><Relationship Id="rId13" Type="http://schemas.openxmlformats.org/officeDocument/2006/relationships/hyperlink" Target="http://www.midwestredistricting.org/" TargetMode="External"/><Relationship Id="rId32" Type="http://schemas.openxmlformats.org/officeDocument/2006/relationships/hyperlink" Target="http://www.washingtonpost.com/wp-dyn/content/article/2010/07/08/AR2010070804270.html" TargetMode="External"/><Relationship Id="rId37" Type="http://schemas.openxmlformats.org/officeDocument/2006/relationships/hyperlink" Target="http://www.azavea.com/" TargetMode="External"/><Relationship Id="rId52" Type="http://schemas.openxmlformats.org/officeDocument/2006/relationships/hyperlink" Target="http://www.gmu.edu/" TargetMode="External"/><Relationship Id="rId65" Type="http://schemas.openxmlformats.org/officeDocument/2006/relationships/hyperlink" Target="https://districtbuilder.redistrictny.org/districtmapping/plan/1546/view/" TargetMode="External"/><Relationship Id="rId67" Type="http://schemas.openxmlformats.org/officeDocument/2006/relationships/hyperlink" Target="https://districtbuilder.redistrictny.org/districtmapping/plan/1549/view/" TargetMode="External"/><Relationship Id="rId54" Type="http://schemas.openxmlformats.org/officeDocument/2006/relationships/hyperlink" Target="http://www.aei.org/" TargetMode="External"/><Relationship Id="rId12" Type="http://schemas.openxmlformats.org/officeDocument/2006/relationships/hyperlink" Target="http://www.midwestredistricting.org/" TargetMode="External"/><Relationship Id="rId76" Type="http://schemas.openxmlformats.org/officeDocument/2006/relationships/hyperlink" Target="http://www.redistrictny.org/student-competition" TargetMode="External"/><Relationship Id="rId79" Type="http://schemas.openxmlformats.org/officeDocument/2006/relationships/footer" Target="footer1.xml"/><Relationship Id="rId80" Type="http://schemas.openxmlformats.org/officeDocument/2006/relationships/footer" Target="footer2.xml"/><Relationship Id="rId81" Type="http://schemas.openxmlformats.org/officeDocument/2006/relationships/fontTable" Target="fontTable.xml"/><Relationship Id="rId3" Type="http://schemas.microsoft.com/office/2007/relationships/stylesWithEffects" Target="stylesWithEffects.xml"/><Relationship Id="rId23" Type="http://schemas.openxmlformats.org/officeDocument/2006/relationships/hyperlink" Target="https://www.fixphillydistricts.com/" TargetMode="External"/><Relationship Id="rId61" Type="http://schemas.openxmlformats.org/officeDocument/2006/relationships/image" Target="media/image2.gif"/><Relationship Id="rId53" Type="http://schemas.openxmlformats.org/officeDocument/2006/relationships/hyperlink" Target="http://www.brookings.edu/" TargetMode="External"/><Relationship Id="rId26" Type="http://schemas.openxmlformats.org/officeDocument/2006/relationships/hyperlink" Target="http://wedrawthelines.ca.gov/" TargetMode="External"/><Relationship Id="rId30" Type="http://schemas.openxmlformats.org/officeDocument/2006/relationships/hyperlink" Target="http://www.brookings.edu/opinions/2010/0617_redistricting_statement.aspx" TargetMode="External"/><Relationship Id="rId11" Type="http://schemas.openxmlformats.org/officeDocument/2006/relationships/hyperlink" Target="https://districtbuilder.ccredistricting.org/" TargetMode="External"/><Relationship Id="rId68" Type="http://schemas.openxmlformats.org/officeDocument/2006/relationships/hyperlink" Target="http://www.latfor.state.ny.us/maps/" TargetMode="External"/><Relationship Id="rId29" Type="http://schemas.openxmlformats.org/officeDocument/2006/relationships/hyperlink" Target="http://www.lib.purdue.edu/govdocs/redistricting.html" TargetMode="External"/><Relationship Id="rId16" Type="http://schemas.openxmlformats.org/officeDocument/2006/relationships/hyperlink" Target="http://www.midwestredistricting.org/" TargetMode="External"/><Relationship Id="rId33" Type="http://schemas.openxmlformats.org/officeDocument/2006/relationships/hyperlink" Target="http://elections.gmu.edu/" TargetMode="External"/><Relationship Id="rId41" Type="http://schemas.openxmlformats.org/officeDocument/2006/relationships/hyperlink" Target="http://www.commoncause.org/" TargetMode="External"/><Relationship Id="rId5" Type="http://schemas.openxmlformats.org/officeDocument/2006/relationships/webSettings" Target="webSettings.xml"/><Relationship Id="rId15" Type="http://schemas.openxmlformats.org/officeDocument/2006/relationships/hyperlink" Target="http://michiganredistricting.org/" TargetMode="External"/><Relationship Id="rId78" Type="http://schemas.openxmlformats.org/officeDocument/2006/relationships/hyperlink" Target="mailto:jslagle@drawthelinemidwest.org" TargetMode="External"/><Relationship Id="rId22" Type="http://schemas.openxmlformats.org/officeDocument/2006/relationships/hyperlink" Target="http://www.midwestredistricting.org/" TargetMode="External"/><Relationship Id="rId21" Type="http://schemas.openxmlformats.org/officeDocument/2006/relationships/hyperlink" Target="http://drawthelinemidwest.org/ohio/competitio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efora.org/" TargetMode="External"/><Relationship Id="rId4" Type="http://schemas.openxmlformats.org/officeDocument/2006/relationships/hyperlink" Target="http://www.electiondataservices.com/" TargetMode="External"/><Relationship Id="rId10" Type="http://schemas.openxmlformats.org/officeDocument/2006/relationships/hyperlink" Target="http://www.brookings.edu/" TargetMode="External"/><Relationship Id="rId5" Type="http://schemas.openxmlformats.org/officeDocument/2006/relationships/hyperlink" Target="http://www.campaignlegalcenter.org/" TargetMode="External"/><Relationship Id="rId7" Type="http://schemas.openxmlformats.org/officeDocument/2006/relationships/hyperlink" Target="http://www.midwestdemocracynetwork.org/" TargetMode="External"/><Relationship Id="rId11" Type="http://schemas.openxmlformats.org/officeDocument/2006/relationships/hyperlink" Target="http://www.aei.org/" TargetMode="External"/><Relationship Id="rId12" Type="http://schemas.openxmlformats.org/officeDocument/2006/relationships/hyperlink" Target="http://www.publicmapping.org/" TargetMode="External"/><Relationship Id="rId1" Type="http://schemas.openxmlformats.org/officeDocument/2006/relationships/hyperlink" Target="http://www.lwv.org/" TargetMode="External"/><Relationship Id="rId2" Type="http://schemas.openxmlformats.org/officeDocument/2006/relationships/hyperlink" Target="http://www.commoncause.org/" TargetMode="External"/><Relationship Id="rId9" Type="http://schemas.openxmlformats.org/officeDocument/2006/relationships/hyperlink" Target="http://swdb.berkeley.edu/" TargetMode="External"/><Relationship Id="rId3" Type="http://schemas.openxmlformats.org/officeDocument/2006/relationships/hyperlink" Target="http://www.censuschannel.com/" TargetMode="External"/><Relationship Id="rId6" Type="http://schemas.openxmlformats.org/officeDocument/2006/relationships/hyperlink" Target="http://www.americansforredistrictingrefor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11947</Words>
  <Characters>68101</Characters>
  <Application>Microsoft Macintosh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Trelles</Company>
  <LinksUpToDate>false</LinksUpToDate>
  <CharactersWithSpaces>79889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Trelles</dc:creator>
  <cp:lastModifiedBy>Alejandro Trelles</cp:lastModifiedBy>
  <cp:revision>4</cp:revision>
  <cp:lastPrinted>2012-06-24T01:04:00Z</cp:lastPrinted>
  <dcterms:created xsi:type="dcterms:W3CDTF">2012-10-17T00:26:00Z</dcterms:created>
  <dcterms:modified xsi:type="dcterms:W3CDTF">2012-10-17T00:54:00Z</dcterms:modified>
</cp:coreProperties>
</file>